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0AAB0A6" w:rsidR="00930D38" w:rsidRPr="00B672D3" w:rsidRDefault="6197AABB" w:rsidP="00B672D3">
      <w:pPr>
        <w:pStyle w:val="Title"/>
      </w:pPr>
      <w:r>
        <w:t xml:space="preserve">Domain Specific Language </w:t>
      </w:r>
      <w:r w:rsidR="4E4DBDE4">
        <w:t>Specification</w:t>
      </w:r>
      <w:r w:rsidR="0C8F84B1">
        <w:t xml:space="preserve"> (DSL)</w:t>
      </w:r>
    </w:p>
    <w:p w14:paraId="2DADC2D5" w14:textId="651DAF59" w:rsidR="63B61F22" w:rsidRDefault="63B61F22" w:rsidP="63B61F22"/>
    <w:p w14:paraId="1A90740B" w14:textId="7DE6C695" w:rsidR="32977667" w:rsidRDefault="1A605D57" w:rsidP="63B61F22">
      <w:pPr>
        <w:pStyle w:val="Subtitle"/>
      </w:pPr>
      <w:r>
        <w:t xml:space="preserve">Draft, </w:t>
      </w:r>
      <w:r w:rsidR="5E24A478">
        <w:t>Version 0.</w:t>
      </w:r>
      <w:r w:rsidR="00C66751">
        <w:t>6</w:t>
      </w:r>
      <w:r w:rsidR="5E24A478">
        <w:t>.</w:t>
      </w:r>
      <w:r w:rsidR="00F97A0A">
        <w:t>5</w:t>
      </w:r>
    </w:p>
    <w:p w14:paraId="5F671A61" w14:textId="3DE08F9B" w:rsidR="29EEDDBD" w:rsidRPr="00B672D3" w:rsidRDefault="738CFEE6" w:rsidP="63B61F22">
      <w:pPr>
        <w:rPr>
          <w:rStyle w:val="IntenseEmphasis"/>
        </w:rPr>
      </w:pPr>
      <w:r w:rsidRPr="0FC21AB3">
        <w:rPr>
          <w:rStyle w:val="IntenseEmphasis"/>
        </w:rPr>
        <w:t>PROPRIETARY &amp; CONFIDENTIAL</w:t>
      </w:r>
    </w:p>
    <w:p w14:paraId="36BB772F" w14:textId="24CCE083" w:rsidR="16D15568" w:rsidRDefault="78D893EA" w:rsidP="5A0FDC7A">
      <w:pPr>
        <w:pStyle w:val="Heading1"/>
      </w:pPr>
      <w:r>
        <w:t>Summary</w:t>
      </w:r>
    </w:p>
    <w:p w14:paraId="3C4D7302" w14:textId="278802B0" w:rsidR="16D15568" w:rsidRDefault="78D893EA" w:rsidP="5A0FDC7A">
      <w:r>
        <w:t xml:space="preserve">This document outlines the </w:t>
      </w:r>
      <w:r w:rsidR="7F840F81">
        <w:t xml:space="preserve">attributes and features of the DSL for creating Behaviors in the </w:t>
      </w:r>
      <w:r w:rsidR="47F65D22">
        <w:t>framework</w:t>
      </w:r>
      <w:r w:rsidR="7F840F81">
        <w:t>.</w:t>
      </w:r>
    </w:p>
    <w:p w14:paraId="419994F4" w14:textId="78ABC5CA" w:rsidR="30B724E8" w:rsidRPr="00713732" w:rsidRDefault="03D664C2" w:rsidP="00713732">
      <w:pPr>
        <w:pStyle w:val="Heading1"/>
      </w:pPr>
      <w:r>
        <w:t>Design Considerations</w:t>
      </w:r>
    </w:p>
    <w:p w14:paraId="4C8427D2" w14:textId="6F37C1AB" w:rsidR="14706387" w:rsidRDefault="39EA7DED" w:rsidP="5B689266">
      <w:r>
        <w:t>The design of th</w:t>
      </w:r>
      <w:r w:rsidR="782502C7">
        <w:t>is</w:t>
      </w:r>
      <w:r>
        <w:t xml:space="preserve"> DSL builds upon the last 70 years of </w:t>
      </w:r>
      <w:r w:rsidR="5C424BC2">
        <w:t xml:space="preserve">programming </w:t>
      </w:r>
      <w:r w:rsidR="7EB2ECF0">
        <w:t>language</w:t>
      </w:r>
      <w:r>
        <w:t xml:space="preserve"> design to </w:t>
      </w:r>
      <w:r w:rsidR="502AFE8E">
        <w:t>make</w:t>
      </w:r>
      <w:r>
        <w:t xml:space="preserve"> a </w:t>
      </w:r>
      <w:r w:rsidR="7EB2ECF0">
        <w:t>language</w:t>
      </w:r>
      <w:r>
        <w:t xml:space="preserve"> that is as simple to use as possible. </w:t>
      </w:r>
      <w:r w:rsidR="4B422AC0">
        <w:t xml:space="preserve">This allows the DSL to be the </w:t>
      </w:r>
      <w:r w:rsidR="4F4BDA59">
        <w:t>underlying</w:t>
      </w:r>
      <w:r w:rsidR="4B422AC0">
        <w:t xml:space="preserve"> language engine for a low code</w:t>
      </w:r>
      <w:r w:rsidR="43A3B625">
        <w:t>/</w:t>
      </w:r>
      <w:r w:rsidR="4B422AC0">
        <w:t>no code environment</w:t>
      </w:r>
      <w:r w:rsidR="42C86DB5">
        <w:t>,</w:t>
      </w:r>
      <w:r w:rsidR="4B422AC0">
        <w:t xml:space="preserve"> </w:t>
      </w:r>
      <w:r w:rsidR="18FDDF8E">
        <w:t>removing barriers to entry for programmers and non-programmers alike.</w:t>
      </w:r>
    </w:p>
    <w:p w14:paraId="30D26FBB" w14:textId="7D539956" w:rsidR="772D19C3" w:rsidRDefault="719410C5" w:rsidP="52854AE0">
      <w:r>
        <w:t xml:space="preserve">In practice this </w:t>
      </w:r>
      <w:r w:rsidR="21A770AC">
        <w:t xml:space="preserve">means that the DSL must </w:t>
      </w:r>
      <w:r w:rsidR="6EDE7515">
        <w:t>manage</w:t>
      </w:r>
      <w:r w:rsidR="21A770AC">
        <w:t xml:space="preserve"> as much of the complexity </w:t>
      </w:r>
      <w:r w:rsidR="3909D1BC">
        <w:t xml:space="preserve">present </w:t>
      </w:r>
      <w:r w:rsidR="5A4730F2">
        <w:t xml:space="preserve">when developing software </w:t>
      </w:r>
      <w:r w:rsidR="1343A52C">
        <w:t>behind the scenes</w:t>
      </w:r>
      <w:r w:rsidR="705519D9">
        <w:t>,</w:t>
      </w:r>
      <w:r w:rsidR="1343A52C">
        <w:t xml:space="preserve"> </w:t>
      </w:r>
      <w:r w:rsidR="6EFB57C6">
        <w:t xml:space="preserve">allowing the </w:t>
      </w:r>
      <w:r w:rsidR="0412D1F0">
        <w:t xml:space="preserve">programmer </w:t>
      </w:r>
      <w:r w:rsidR="1343A52C">
        <w:t xml:space="preserve">to focus on what they need to do </w:t>
      </w:r>
      <w:r w:rsidR="34FDF63A">
        <w:t xml:space="preserve">and less on </w:t>
      </w:r>
      <w:r w:rsidR="1343A52C">
        <w:t xml:space="preserve">how to do it. </w:t>
      </w:r>
      <w:r w:rsidR="643353FE">
        <w:t xml:space="preserve">To facilitate this goal, the DSL specification formalizes aspects of the language </w:t>
      </w:r>
      <w:r w:rsidR="705519D9">
        <w:t xml:space="preserve">that are </w:t>
      </w:r>
      <w:r w:rsidR="643353FE">
        <w:t>normally left to interpretation.</w:t>
      </w:r>
      <w:r w:rsidR="52D09495">
        <w:t xml:space="preserve"> </w:t>
      </w:r>
      <w:r w:rsidR="2B453BDC">
        <w:t xml:space="preserve"> </w:t>
      </w:r>
      <w:r w:rsidR="5B4C4517">
        <w:t xml:space="preserve">For example, reading and writing to files, the web, or printer are all performed with the same </w:t>
      </w:r>
      <w:r w:rsidR="2FD14BC9">
        <w:t>keyword</w:t>
      </w:r>
      <w:r w:rsidR="5B4C4517">
        <w:t xml:space="preserve">s </w:t>
      </w:r>
      <w:r w:rsidR="4D584E3C">
        <w:t>“</w:t>
      </w:r>
      <w:r w:rsidR="1C19D061">
        <w:t>read</w:t>
      </w:r>
      <w:r w:rsidR="4D584E3C">
        <w:t>”</w:t>
      </w:r>
      <w:r w:rsidR="5B4C4517">
        <w:t xml:space="preserve"> and </w:t>
      </w:r>
      <w:r w:rsidR="4D584E3C">
        <w:t>“</w:t>
      </w:r>
      <w:r w:rsidR="5B4C4517">
        <w:t>write</w:t>
      </w:r>
      <w:r w:rsidR="3CD5609B">
        <w:t>.”</w:t>
      </w:r>
      <w:r w:rsidR="5B4C4517">
        <w:t xml:space="preserve"> The programmer only needs to specify where they want the information to be read from or written to.</w:t>
      </w:r>
    </w:p>
    <w:p w14:paraId="37919353" w14:textId="600B76ED" w:rsidR="772D19C3" w:rsidRDefault="7B8FF099" w:rsidP="52854AE0">
      <w:r>
        <w:t>Another key consideration is the data transfer format. In the DSL</w:t>
      </w:r>
      <w:r w:rsidR="53B9CF45">
        <w:t>,</w:t>
      </w:r>
      <w:r>
        <w:t xml:space="preserve"> data is always transmitted as JSON.</w:t>
      </w:r>
      <w:r w:rsidR="5D709CB7">
        <w:t xml:space="preserve"> </w:t>
      </w:r>
      <w:r w:rsidR="62910DA4">
        <w:t xml:space="preserve">This allows the DSL to easily read and write data to other systems in a </w:t>
      </w:r>
      <w:r w:rsidR="1D3FA585">
        <w:t>seamless</w:t>
      </w:r>
      <w:r w:rsidR="62910DA4">
        <w:t xml:space="preserve"> and </w:t>
      </w:r>
      <w:r w:rsidR="161ECF9C">
        <w:t>comprehensive</w:t>
      </w:r>
      <w:r w:rsidR="62910DA4">
        <w:t xml:space="preserve"> manner.</w:t>
      </w:r>
    </w:p>
    <w:p w14:paraId="2815626A" w14:textId="2E989198" w:rsidR="772D19C3" w:rsidRDefault="161ECF9C" w:rsidP="52854AE0">
      <w:r>
        <w:t>Th</w:t>
      </w:r>
      <w:r w:rsidR="5132A788">
        <w:t>e</w:t>
      </w:r>
      <w:r>
        <w:t xml:space="preserve"> </w:t>
      </w:r>
      <w:r w:rsidR="38B4CA5A">
        <w:t>DSL</w:t>
      </w:r>
      <w:r w:rsidR="2B453BDC">
        <w:t xml:space="preserve"> </w:t>
      </w:r>
      <w:r w:rsidR="5FD99296">
        <w:t>is designed as a procedural language with advanced data management capabilities</w:t>
      </w:r>
      <w:r w:rsidR="1F6D72EC">
        <w:t xml:space="preserve">. </w:t>
      </w:r>
      <w:r w:rsidR="2B3813B7">
        <w:t xml:space="preserve">Common operations </w:t>
      </w:r>
      <w:r w:rsidR="1F6D72EC">
        <w:t xml:space="preserve">like data transfer between systems is ‘built in’ to the language allowing programmers to create scripts with </w:t>
      </w:r>
      <w:r w:rsidR="5132A788">
        <w:t xml:space="preserve">one </w:t>
      </w:r>
      <w:r w:rsidR="1F6D72EC">
        <w:t>s</w:t>
      </w:r>
      <w:r w:rsidR="1746A46D">
        <w:t xml:space="preserve">tep </w:t>
      </w:r>
      <w:r w:rsidR="1F6D72EC">
        <w:t>that</w:t>
      </w:r>
      <w:r w:rsidR="0B87FF52">
        <w:t>,</w:t>
      </w:r>
      <w:r w:rsidR="1F6D72EC">
        <w:t xml:space="preserve"> in other l</w:t>
      </w:r>
      <w:r w:rsidR="76D385AC">
        <w:t>anguages</w:t>
      </w:r>
      <w:r w:rsidR="6F72F063">
        <w:t>,</w:t>
      </w:r>
      <w:r w:rsidR="76D385AC">
        <w:t xml:space="preserve"> </w:t>
      </w:r>
      <w:r w:rsidR="511E0AA3">
        <w:t xml:space="preserve">would require many steps. This ability is </w:t>
      </w:r>
      <w:r w:rsidR="76D385AC">
        <w:t xml:space="preserve">possible because of advances in hardware, </w:t>
      </w:r>
      <w:proofErr w:type="gramStart"/>
      <w:r w:rsidR="5132A788">
        <w:t>s</w:t>
      </w:r>
      <w:r w:rsidR="7EB2ECF0">
        <w:t>oftware</w:t>
      </w:r>
      <w:proofErr w:type="gramEnd"/>
      <w:r w:rsidR="76D385AC">
        <w:t xml:space="preserve"> and computer language theory.</w:t>
      </w:r>
    </w:p>
    <w:p w14:paraId="4EAC4237" w14:textId="08C49842" w:rsidR="772D19C3" w:rsidRDefault="485B61A1" w:rsidP="0B186287">
      <w:r>
        <w:t xml:space="preserve">The DSL is </w:t>
      </w:r>
      <w:r w:rsidRPr="55B946E8">
        <w:rPr>
          <w:i/>
          <w:iCs/>
        </w:rPr>
        <w:t>not</w:t>
      </w:r>
      <w:r>
        <w:t xml:space="preserve"> garbage collected.</w:t>
      </w:r>
      <w:r w:rsidR="700399F5">
        <w:t xml:space="preserve"> </w:t>
      </w:r>
      <w:r>
        <w:t xml:space="preserve">In theory garbage collection allows the programmer to avoid thinking about when to </w:t>
      </w:r>
      <w:r w:rsidR="2CA64D38">
        <w:t>delete their variables. In practice</w:t>
      </w:r>
      <w:r w:rsidR="1DB10F9B">
        <w:t>,</w:t>
      </w:r>
      <w:r w:rsidR="2CA64D38">
        <w:t xml:space="preserve"> </w:t>
      </w:r>
      <w:r w:rsidR="53C9B195">
        <w:t>it often becomes necessary for pr</w:t>
      </w:r>
      <w:r w:rsidR="1945CDF4">
        <w:t>ogrammers t</w:t>
      </w:r>
      <w:r w:rsidR="550B4F7E">
        <w:t>o</w:t>
      </w:r>
      <w:r w:rsidR="1945CDF4">
        <w:t xml:space="preserve"> </w:t>
      </w:r>
      <w:r w:rsidR="12F0D2AF">
        <w:t xml:space="preserve">work around the garbage collector to </w:t>
      </w:r>
      <w:r w:rsidR="09DD3C24">
        <w:t xml:space="preserve">keep </w:t>
      </w:r>
      <w:r w:rsidR="12F0D2AF">
        <w:t xml:space="preserve">it </w:t>
      </w:r>
      <w:r w:rsidR="7B713D91">
        <w:t xml:space="preserve">from </w:t>
      </w:r>
      <w:r w:rsidR="12F0D2AF">
        <w:t xml:space="preserve">freezing program </w:t>
      </w:r>
      <w:r w:rsidR="12F866E8">
        <w:t xml:space="preserve">resources </w:t>
      </w:r>
      <w:r w:rsidR="12F0D2AF">
        <w:t>a</w:t>
      </w:r>
      <w:r w:rsidR="1FA310C3">
        <w:t xml:space="preserve">t </w:t>
      </w:r>
      <w:r w:rsidR="6719E957">
        <w:t xml:space="preserve">inappropriate </w:t>
      </w:r>
      <w:r w:rsidR="12F0D2AF">
        <w:t xml:space="preserve">times. </w:t>
      </w:r>
      <w:r w:rsidR="4CDFC6EB">
        <w:t xml:space="preserve"> </w:t>
      </w:r>
      <w:r w:rsidR="12F0D2AF">
        <w:t>The DSL</w:t>
      </w:r>
      <w:r w:rsidR="00F606AB">
        <w:t xml:space="preserve">’s approach is to automatically free </w:t>
      </w:r>
      <w:r w:rsidR="315A9EB4">
        <w:t xml:space="preserve">memory </w:t>
      </w:r>
      <w:r w:rsidR="34112E2D">
        <w:t>when the variables referencing the memory go out</w:t>
      </w:r>
      <w:r w:rsidR="0E6CCA25">
        <w:t>-</w:t>
      </w:r>
      <w:r w:rsidR="34112E2D">
        <w:t>of</w:t>
      </w:r>
      <w:r w:rsidR="0E6CCA25">
        <w:t>-</w:t>
      </w:r>
      <w:r w:rsidR="34112E2D">
        <w:t xml:space="preserve">scope.  </w:t>
      </w:r>
      <w:r w:rsidR="53BBE9BF">
        <w:t xml:space="preserve">This allows the </w:t>
      </w:r>
      <w:r w:rsidR="12F0D2AF">
        <w:t xml:space="preserve">programmer </w:t>
      </w:r>
      <w:r w:rsidR="6FE9E6DF">
        <w:t>to have direct control over the life of its data.</w:t>
      </w:r>
    </w:p>
    <w:p w14:paraId="6509D0D7" w14:textId="1D836683" w:rsidR="772D19C3" w:rsidRDefault="54546B40" w:rsidP="52854AE0">
      <w:pPr>
        <w:pStyle w:val="Heading1"/>
        <w:spacing w:before="0" w:after="160"/>
      </w:pPr>
      <w:r>
        <w:t>Document Conventions</w:t>
      </w:r>
    </w:p>
    <w:p w14:paraId="564C50F3" w14:textId="78ECD7E2" w:rsidR="772D19C3" w:rsidRDefault="07E69DF2" w:rsidP="63B61F22">
      <w:r>
        <w:t>The following conventions are used in this document:</w:t>
      </w:r>
    </w:p>
    <w:tbl>
      <w:tblPr>
        <w:tblStyle w:val="TableGrid"/>
        <w:tblW w:w="0" w:type="auto"/>
        <w:tblLayout w:type="fixed"/>
        <w:tblLook w:val="06A0" w:firstRow="1" w:lastRow="0" w:firstColumn="1" w:lastColumn="0" w:noHBand="1" w:noVBand="1"/>
      </w:tblPr>
      <w:tblGrid>
        <w:gridCol w:w="1575"/>
        <w:gridCol w:w="7785"/>
      </w:tblGrid>
      <w:tr w:rsidR="63B61F22" w:rsidRPr="00791ED1" w14:paraId="06B1F717"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575" w:type="dxa"/>
          </w:tcPr>
          <w:p w14:paraId="3EFA60C8" w14:textId="727C37BF" w:rsidR="1FF20EBA" w:rsidRPr="00791ED1" w:rsidRDefault="0B88A110" w:rsidP="00791ED1">
            <w:pPr>
              <w:pStyle w:val="TableText"/>
            </w:pPr>
            <w:r>
              <w:t>Expression</w:t>
            </w:r>
          </w:p>
        </w:tc>
        <w:tc>
          <w:tcPr>
            <w:tcW w:w="7785" w:type="dxa"/>
          </w:tcPr>
          <w:p w14:paraId="6A81242E" w14:textId="7BFC2BA7" w:rsidR="63B61F22" w:rsidRPr="00791ED1" w:rsidRDefault="0B88A110" w:rsidP="00791ED1">
            <w:pPr>
              <w:pStyle w:val="TableText"/>
            </w:pPr>
            <w:r>
              <w:t>An expression is any statement that produces a value. For example, 3+4 is an expression</w:t>
            </w:r>
            <w:r w:rsidR="1DABCD8D">
              <w:t xml:space="preserve"> because it produces a value</w:t>
            </w:r>
            <w:r w:rsidR="00550762">
              <w:t xml:space="preserve"> of 7</w:t>
            </w:r>
            <w:r w:rsidR="1DABCD8D">
              <w:t>.</w:t>
            </w:r>
          </w:p>
        </w:tc>
      </w:tr>
      <w:tr w:rsidR="63B61F22" w:rsidRPr="00791ED1" w14:paraId="4580FEA5" w14:textId="77777777" w:rsidTr="0FC21AB3">
        <w:tblPrEx>
          <w:tblCellMar>
            <w:top w:w="0" w:type="dxa"/>
            <w:left w:w="108" w:type="dxa"/>
            <w:bottom w:w="0" w:type="dxa"/>
            <w:right w:w="108" w:type="dxa"/>
          </w:tblCellMar>
        </w:tblPrEx>
        <w:trPr>
          <w:trHeight w:val="300"/>
        </w:trPr>
        <w:tc>
          <w:tcPr>
            <w:tcW w:w="1575" w:type="dxa"/>
          </w:tcPr>
          <w:p w14:paraId="5233C802" w14:textId="5312A6DF" w:rsidR="1FF20EBA" w:rsidRPr="00791ED1" w:rsidRDefault="0B88A110" w:rsidP="00791ED1">
            <w:pPr>
              <w:pStyle w:val="TableText"/>
            </w:pPr>
            <w:r>
              <w:lastRenderedPageBreak/>
              <w:t>Value</w:t>
            </w:r>
          </w:p>
        </w:tc>
        <w:tc>
          <w:tcPr>
            <w:tcW w:w="7785" w:type="dxa"/>
          </w:tcPr>
          <w:p w14:paraId="51BB6534" w14:textId="22B0A064" w:rsidR="63B61F22" w:rsidRPr="00791ED1" w:rsidRDefault="0B88A110" w:rsidP="00791ED1">
            <w:pPr>
              <w:pStyle w:val="TableText"/>
            </w:pPr>
            <w:r>
              <w:t>Any expression that can be evaluated to produce a single value. This can be a number, function, variable, expression, or other program statement that produces a quantity.</w:t>
            </w:r>
          </w:p>
        </w:tc>
      </w:tr>
      <w:tr w:rsidR="63B61F22" w:rsidRPr="00791ED1" w14:paraId="261CF72E" w14:textId="77777777" w:rsidTr="0FC21AB3">
        <w:tblPrEx>
          <w:tblCellMar>
            <w:top w:w="0" w:type="dxa"/>
            <w:left w:w="108" w:type="dxa"/>
            <w:bottom w:w="0" w:type="dxa"/>
            <w:right w:w="108" w:type="dxa"/>
          </w:tblCellMar>
        </w:tblPrEx>
        <w:trPr>
          <w:trHeight w:val="300"/>
        </w:trPr>
        <w:tc>
          <w:tcPr>
            <w:tcW w:w="1575" w:type="dxa"/>
          </w:tcPr>
          <w:p w14:paraId="365295B7" w14:textId="1ECDF4B9" w:rsidR="1FF20EBA" w:rsidRPr="00791ED1" w:rsidRDefault="0B88A110" w:rsidP="00791ED1">
            <w:pPr>
              <w:pStyle w:val="TableText"/>
            </w:pPr>
            <w:r>
              <w:t>Index</w:t>
            </w:r>
          </w:p>
        </w:tc>
        <w:tc>
          <w:tcPr>
            <w:tcW w:w="7785" w:type="dxa"/>
          </w:tcPr>
          <w:p w14:paraId="1F695C6F" w14:textId="76FAF7B9" w:rsidR="63B61F22" w:rsidRPr="00791ED1" w:rsidRDefault="0B88A110" w:rsidP="00791ED1">
            <w:pPr>
              <w:pStyle w:val="TableText"/>
            </w:pPr>
            <w:r>
              <w:t>Any expression used to represent an element in a list or in a table.</w:t>
            </w:r>
          </w:p>
        </w:tc>
      </w:tr>
      <w:tr w:rsidR="63B61F22" w:rsidRPr="00791ED1" w14:paraId="4C648E60" w14:textId="77777777" w:rsidTr="0FC21AB3">
        <w:tblPrEx>
          <w:tblCellMar>
            <w:top w:w="0" w:type="dxa"/>
            <w:left w:w="108" w:type="dxa"/>
            <w:bottom w:w="0" w:type="dxa"/>
            <w:right w:w="108" w:type="dxa"/>
          </w:tblCellMar>
        </w:tblPrEx>
        <w:trPr>
          <w:trHeight w:val="300"/>
        </w:trPr>
        <w:tc>
          <w:tcPr>
            <w:tcW w:w="1575" w:type="dxa"/>
          </w:tcPr>
          <w:p w14:paraId="733307B4" w14:textId="15C13EB3" w:rsidR="1FF20EBA" w:rsidRPr="00791ED1" w:rsidRDefault="0B88A110" w:rsidP="00791ED1">
            <w:pPr>
              <w:pStyle w:val="TableText"/>
            </w:pPr>
            <w:r>
              <w:t>Key</w:t>
            </w:r>
          </w:p>
        </w:tc>
        <w:tc>
          <w:tcPr>
            <w:tcW w:w="7785" w:type="dxa"/>
          </w:tcPr>
          <w:p w14:paraId="287C1388" w14:textId="7B58D77A" w:rsidR="63B61F22" w:rsidRPr="00791ED1" w:rsidRDefault="0B88A110" w:rsidP="00791ED1">
            <w:pPr>
              <w:pStyle w:val="TableText"/>
            </w:pPr>
            <w:r>
              <w:t>Any expression used to look up values in a dictionary.</w:t>
            </w:r>
          </w:p>
        </w:tc>
      </w:tr>
      <w:tr w:rsidR="63B61F22" w:rsidRPr="00791ED1" w14:paraId="1F7ED2EA" w14:textId="77777777" w:rsidTr="0FC21AB3">
        <w:tblPrEx>
          <w:tblCellMar>
            <w:top w:w="0" w:type="dxa"/>
            <w:left w:w="108" w:type="dxa"/>
            <w:bottom w:w="0" w:type="dxa"/>
            <w:right w:w="108" w:type="dxa"/>
          </w:tblCellMar>
        </w:tblPrEx>
        <w:trPr>
          <w:trHeight w:val="300"/>
        </w:trPr>
        <w:tc>
          <w:tcPr>
            <w:tcW w:w="1575" w:type="dxa"/>
          </w:tcPr>
          <w:p w14:paraId="5A87FB03" w14:textId="02280A21" w:rsidR="1FF20EBA" w:rsidRPr="00791ED1" w:rsidRDefault="0B88A110" w:rsidP="00791ED1">
            <w:pPr>
              <w:pStyle w:val="TableText"/>
            </w:pPr>
            <w:r>
              <w:t>Variable</w:t>
            </w:r>
          </w:p>
        </w:tc>
        <w:tc>
          <w:tcPr>
            <w:tcW w:w="7785" w:type="dxa"/>
          </w:tcPr>
          <w:p w14:paraId="58C46A54" w14:textId="3D227AE9" w:rsidR="63B61F22" w:rsidRPr="00791ED1" w:rsidRDefault="0B88A110" w:rsidP="00791ED1">
            <w:pPr>
              <w:pStyle w:val="TableText"/>
            </w:pPr>
            <w:r>
              <w:t>A named storage location used by the program. Variables must be declared before they are used.</w:t>
            </w:r>
            <w:r w:rsidR="7A6D9E5B">
              <w:t xml:space="preserve"> The exception to this rule is global scoped variables which can be declared anywhere. Attempting to redefine a global variable will generate an error.</w:t>
            </w:r>
          </w:p>
        </w:tc>
      </w:tr>
      <w:tr w:rsidR="63B61F22" w:rsidRPr="00791ED1" w14:paraId="2D24D277" w14:textId="77777777" w:rsidTr="0FC21AB3">
        <w:tblPrEx>
          <w:tblCellMar>
            <w:top w:w="0" w:type="dxa"/>
            <w:left w:w="108" w:type="dxa"/>
            <w:bottom w:w="0" w:type="dxa"/>
            <w:right w:w="108" w:type="dxa"/>
          </w:tblCellMar>
        </w:tblPrEx>
        <w:trPr>
          <w:trHeight w:val="300"/>
        </w:trPr>
        <w:tc>
          <w:tcPr>
            <w:tcW w:w="1575" w:type="dxa"/>
          </w:tcPr>
          <w:p w14:paraId="5B635A6D" w14:textId="4E0EDD05" w:rsidR="70F6395E" w:rsidRPr="00791ED1" w:rsidRDefault="73D6323F" w:rsidP="00791ED1">
            <w:pPr>
              <w:pStyle w:val="TableText"/>
            </w:pPr>
            <w:r>
              <w:t>Identifier</w:t>
            </w:r>
          </w:p>
        </w:tc>
        <w:tc>
          <w:tcPr>
            <w:tcW w:w="7785" w:type="dxa"/>
          </w:tcPr>
          <w:p w14:paraId="43C9B412" w14:textId="325AB9E3" w:rsidR="70F6395E" w:rsidRPr="00791ED1" w:rsidRDefault="73D6323F" w:rsidP="00791ED1">
            <w:pPr>
              <w:pStyle w:val="TableText"/>
            </w:pPr>
            <w:r>
              <w:t>A name for an item in a program. Identifiers begin with a letter and can only contain letters, numbers, or underscore characters.</w:t>
            </w:r>
          </w:p>
        </w:tc>
      </w:tr>
    </w:tbl>
    <w:p w14:paraId="2E9A174F" w14:textId="134473D2" w:rsidR="16A202FD" w:rsidRDefault="7F840F81" w:rsidP="5A0FDC7A">
      <w:pPr>
        <w:pStyle w:val="Heading1"/>
      </w:pPr>
      <w:r>
        <w:t>Overview</w:t>
      </w:r>
    </w:p>
    <w:p w14:paraId="793A4958" w14:textId="36B771DD" w:rsidR="16A202FD" w:rsidRDefault="7F840F81" w:rsidP="5A0FDC7A">
      <w:r>
        <w:t>The DSL language is a C</w:t>
      </w:r>
      <w:r w:rsidR="451D0622">
        <w:t>-</w:t>
      </w:r>
      <w:r w:rsidR="57B4B359">
        <w:t xml:space="preserve">style </w:t>
      </w:r>
      <w:r>
        <w:t>procedural language with a few carefully chosen attributes to simplify</w:t>
      </w:r>
      <w:r w:rsidR="788AD29D">
        <w:t xml:space="preserve"> the creation</w:t>
      </w:r>
      <w:r>
        <w:t xml:space="preserve"> of </w:t>
      </w:r>
      <w:r w:rsidR="3E2A708D">
        <w:t>programs for the framework</w:t>
      </w:r>
      <w:r w:rsidR="74C0639A">
        <w:t>. L</w:t>
      </w:r>
      <w:r w:rsidR="01B289F2">
        <w:t>ike the C language</w:t>
      </w:r>
      <w:r w:rsidR="62E9DA3A">
        <w:t>, the number of reserved keywords in the language is kept to a minimum.</w:t>
      </w:r>
      <w:r w:rsidR="6B48AB21">
        <w:t xml:space="preserve"> </w:t>
      </w:r>
      <w:r w:rsidR="20B20104">
        <w:t>A rich</w:t>
      </w:r>
      <w:r w:rsidR="6B48AB21">
        <w:t xml:space="preserve"> set of operators is </w:t>
      </w:r>
      <w:r w:rsidR="7E68C0C5">
        <w:t>supplied</w:t>
      </w:r>
      <w:r w:rsidR="6B48AB21">
        <w:t xml:space="preserve"> allowing succinct code to be easily created.</w:t>
      </w:r>
      <w:r w:rsidR="690BAF05">
        <w:t xml:space="preserve"> The language is case sensitive so </w:t>
      </w:r>
      <w:r w:rsidR="624A22A5">
        <w:t>“</w:t>
      </w:r>
      <w:proofErr w:type="spellStart"/>
      <w:r w:rsidR="690BAF05">
        <w:t>MyName</w:t>
      </w:r>
      <w:proofErr w:type="spellEnd"/>
      <w:r w:rsidR="624A22A5">
        <w:t>”</w:t>
      </w:r>
      <w:r w:rsidR="690BAF05">
        <w:t xml:space="preserve"> and </w:t>
      </w:r>
      <w:r w:rsidR="624A22A5">
        <w:t>“</w:t>
      </w:r>
      <w:proofErr w:type="spellStart"/>
      <w:r w:rsidR="690BAF05">
        <w:t>myName</w:t>
      </w:r>
      <w:proofErr w:type="spellEnd"/>
      <w:r w:rsidR="624A22A5">
        <w:t>”</w:t>
      </w:r>
      <w:r w:rsidR="690BAF05">
        <w:t xml:space="preserve"> specify two different identifiers.</w:t>
      </w:r>
    </w:p>
    <w:p w14:paraId="426B58E2" w14:textId="6152AC97" w:rsidR="0F9C947E" w:rsidRPr="0094708A" w:rsidRDefault="7EAE7FC6" w:rsidP="0094708A">
      <w:pPr>
        <w:pStyle w:val="ParagraphHeading"/>
      </w:pPr>
      <w:r>
        <w:t>International</w:t>
      </w:r>
    </w:p>
    <w:p w14:paraId="30921B28" w14:textId="7A4A2070" w:rsidR="0F9C947E" w:rsidRDefault="4A7FCA08" w:rsidP="4DA91BA2">
      <w:r>
        <w:t>Program scripts are written in UTF8 compatible text format.</w:t>
      </w:r>
      <w:r w:rsidR="58B3D180">
        <w:t xml:space="preserve"> Script identifiers are currently restricted to</w:t>
      </w:r>
      <w:r w:rsidR="21CE67F3">
        <w:t xml:space="preserve"> the </w:t>
      </w:r>
      <w:r w:rsidR="58B3D180">
        <w:t xml:space="preserve">standard ASCII </w:t>
      </w:r>
      <w:r w:rsidR="032668B4">
        <w:t xml:space="preserve">character set to comply with international common use conventions for programming languages. </w:t>
      </w:r>
      <w:r w:rsidR="318F96C5">
        <w:t xml:space="preserve"> This limitation does not apply to string and character values which can contain any valid UTF8 value.</w:t>
      </w:r>
    </w:p>
    <w:p w14:paraId="11FC31BD" w14:textId="18842BF0" w:rsidR="35A4EFEF" w:rsidRDefault="14D5ECA0" w:rsidP="7083C2DB">
      <w:pPr>
        <w:pStyle w:val="Heading1"/>
      </w:pPr>
      <w:r>
        <w:t>Program</w:t>
      </w:r>
    </w:p>
    <w:p w14:paraId="1A6987EA" w14:textId="6B89E168" w:rsidR="35A4EFEF" w:rsidRDefault="14D5ECA0" w:rsidP="7083C2DB">
      <w:r>
        <w:t xml:space="preserve">A program in the DSL consists of </w:t>
      </w:r>
      <w:r w:rsidR="519AE102">
        <w:t>a set of statements. Statements are executed from top to bo</w:t>
      </w:r>
      <w:r w:rsidR="12F9CBAB">
        <w:t xml:space="preserve">ttom of the script file in the order they are encountered. The exception to this rule is functions </w:t>
      </w:r>
      <w:r w:rsidR="1E776C41">
        <w:t>that</w:t>
      </w:r>
      <w:r w:rsidR="12F9CBAB">
        <w:t xml:space="preserve"> are blocks of statements representing reusable code. For example, this simple </w:t>
      </w:r>
      <w:r w:rsidR="79DD7502">
        <w:t>one-line</w:t>
      </w:r>
      <w:r w:rsidR="12F9CBAB">
        <w:t xml:space="preserve"> pro</w:t>
      </w:r>
      <w:r w:rsidR="6335763F">
        <w:t xml:space="preserve">gram represents the classic program </w:t>
      </w:r>
      <w:r w:rsidR="7D1B352C">
        <w:t>“Hello World”</w:t>
      </w:r>
      <w:r w:rsidR="6335763F">
        <w:t xml:space="preserve"> in the DSL:</w:t>
      </w:r>
    </w:p>
    <w:p w14:paraId="52A5F272" w14:textId="6EFF200A" w:rsidR="12C49EE4" w:rsidRDefault="7B92C64F" w:rsidP="00E81BD5">
      <w:pPr>
        <w:pStyle w:val="code"/>
      </w:pPr>
      <w:r>
        <w:t>p</w:t>
      </w:r>
      <w:r w:rsidR="7F890983">
        <w:t>rint</w:t>
      </w:r>
      <w:r w:rsidR="6BC639A5">
        <w:t xml:space="preserve"> (</w:t>
      </w:r>
      <w:r w:rsidR="11EE8FB8">
        <w:t>“Hello World!”</w:t>
      </w:r>
      <w:proofErr w:type="gramStart"/>
      <w:r w:rsidR="11EE8FB8">
        <w:t>);</w:t>
      </w:r>
      <w:proofErr w:type="gramEnd"/>
    </w:p>
    <w:p w14:paraId="3917C93B" w14:textId="77777777" w:rsidR="004A7D0B" w:rsidRDefault="1BAF2EB5" w:rsidP="7083C2DB">
      <w:r>
        <w:t xml:space="preserve">Running the </w:t>
      </w:r>
      <w:r w:rsidR="211DAC28">
        <w:t>Hello World</w:t>
      </w:r>
      <w:r>
        <w:t xml:space="preserve"> program would display the words </w:t>
      </w:r>
      <w:r w:rsidR="0005420E">
        <w:t>“</w:t>
      </w:r>
      <w:r>
        <w:t>Hello World!</w:t>
      </w:r>
      <w:r w:rsidR="0005420E">
        <w:t>”</w:t>
      </w:r>
      <w:r>
        <w:t xml:space="preserve"> </w:t>
      </w:r>
      <w:r w:rsidR="5374AA33">
        <w:t>o</w:t>
      </w:r>
      <w:r>
        <w:t xml:space="preserve">n the console. </w:t>
      </w:r>
    </w:p>
    <w:p w14:paraId="59FFBD64" w14:textId="722ADCCE" w:rsidR="7F3754E3" w:rsidRDefault="1BAF2EB5" w:rsidP="7083C2DB">
      <w:r>
        <w:t xml:space="preserve">Any code </w:t>
      </w:r>
      <w:r w:rsidR="1ED82F98">
        <w:t>enclosed</w:t>
      </w:r>
      <w:r>
        <w:t xml:space="preserve"> in </w:t>
      </w:r>
      <w:r w:rsidR="61351D3E">
        <w:t>curly</w:t>
      </w:r>
      <w:r>
        <w:t xml:space="preserve"> braces </w:t>
      </w:r>
      <w:proofErr w:type="gramStart"/>
      <w:r>
        <w:t>{</w:t>
      </w:r>
      <w:ins w:id="0" w:author="Ian Bennett" w:date="2023-09-18T13:35:00Z">
        <w:r w:rsidR="4DD3CC8C">
          <w:t xml:space="preserve"> </w:t>
        </w:r>
      </w:ins>
      <w:r>
        <w:t>}</w:t>
      </w:r>
      <w:proofErr w:type="gramEnd"/>
      <w:r>
        <w:t xml:space="preserve"> is kno</w:t>
      </w:r>
      <w:r w:rsidR="322888CA">
        <w:t xml:space="preserve">wn as a block of code. Code blocks are fundamental to </w:t>
      </w:r>
      <w:r w:rsidR="02E66AF4">
        <w:t>controlling what code is executed</w:t>
      </w:r>
      <w:r w:rsidR="54CDF65A">
        <w:t xml:space="preserve"> and organized. </w:t>
      </w:r>
      <w:r w:rsidR="2AE2AD28">
        <w:t>For example, in the program shown here:</w:t>
      </w:r>
    </w:p>
    <w:p w14:paraId="394A2EBF" w14:textId="30FFA758" w:rsidR="330A6C5D" w:rsidRPr="00D52582" w:rsidRDefault="644C8B3A" w:rsidP="00E81BD5">
      <w:pPr>
        <w:pStyle w:val="code"/>
      </w:pPr>
      <w:del w:id="1" w:author="Kelly Wilson" w:date="2023-10-12T15:55:00Z">
        <w:r w:rsidDel="65675F65">
          <w:delText>f</w:delText>
        </w:r>
        <w:r w:rsidDel="69F5ECB0">
          <w:delText>u</w:delText>
        </w:r>
        <w:r w:rsidDel="65675F65">
          <w:delText xml:space="preserve">n </w:delText>
        </w:r>
      </w:del>
      <w:ins w:id="2" w:author="Kelly Wilson" w:date="2023-10-12T15:55:00Z">
        <w:r w:rsidR="24D64209">
          <w:t xml:space="preserve">var </w:t>
        </w:r>
      </w:ins>
      <w:proofErr w:type="spellStart"/>
      <w:proofErr w:type="gramStart"/>
      <w:r w:rsidR="15AD5B89">
        <w:t>SayHello</w:t>
      </w:r>
      <w:proofErr w:type="spellEnd"/>
      <w:r w:rsidR="15AD5B89">
        <w:t>(</w:t>
      </w:r>
      <w:proofErr w:type="gramEnd"/>
      <w:r w:rsidR="15AD5B89">
        <w:t>)</w:t>
      </w:r>
    </w:p>
    <w:p w14:paraId="34263627" w14:textId="35331C53" w:rsidR="330A6C5D" w:rsidRPr="00140F20" w:rsidRDefault="2AE2AD28" w:rsidP="00E81BD5">
      <w:pPr>
        <w:pStyle w:val="code"/>
      </w:pPr>
      <w:r>
        <w:t>{</w:t>
      </w:r>
    </w:p>
    <w:p w14:paraId="38AB9893" w14:textId="138F90DF" w:rsidR="330A6C5D" w:rsidRPr="00140F20" w:rsidRDefault="10A89DB0" w:rsidP="00E81BD5">
      <w:pPr>
        <w:pStyle w:val="code"/>
      </w:pPr>
      <w:r>
        <w:t>p</w:t>
      </w:r>
      <w:r w:rsidR="35A86D67">
        <w:t>rint</w:t>
      </w:r>
      <w:r w:rsidR="25611B1F">
        <w:t xml:space="preserve"> (</w:t>
      </w:r>
      <w:r w:rsidR="2AE2AD28">
        <w:t xml:space="preserve">“Hello </w:t>
      </w:r>
      <w:bookmarkStart w:id="3" w:name="_Int_rfFkEpWs"/>
      <w:proofErr w:type="gramStart"/>
      <w:r w:rsidR="2AE2AD28">
        <w:t>World!</w:t>
      </w:r>
      <w:r w:rsidR="7171C719">
        <w:t>\</w:t>
      </w:r>
      <w:bookmarkEnd w:id="3"/>
      <w:proofErr w:type="gramEnd"/>
      <w:r w:rsidR="7171C719">
        <w:t>n</w:t>
      </w:r>
      <w:r w:rsidR="2AE2AD28">
        <w:t>”);</w:t>
      </w:r>
    </w:p>
    <w:p w14:paraId="64F5ADD2" w14:textId="100C8A57" w:rsidR="330A6C5D" w:rsidRPr="00140F20" w:rsidRDefault="2AE2AD28" w:rsidP="00E81BD5">
      <w:pPr>
        <w:pStyle w:val="code"/>
      </w:pPr>
      <w:r>
        <w:t>}</w:t>
      </w:r>
    </w:p>
    <w:p w14:paraId="3EC53957" w14:textId="46756BD3" w:rsidR="7083C2DB" w:rsidRPr="00140F20" w:rsidRDefault="2AE2AD28" w:rsidP="00E81BD5">
      <w:pPr>
        <w:pStyle w:val="code"/>
      </w:pPr>
      <w:proofErr w:type="spellStart"/>
      <w:proofErr w:type="gramStart"/>
      <w:r>
        <w:t>SayHello</w:t>
      </w:r>
      <w:proofErr w:type="spellEnd"/>
      <w:r>
        <w:t>(</w:t>
      </w:r>
      <w:proofErr w:type="gramEnd"/>
      <w:r>
        <w:t>);</w:t>
      </w:r>
    </w:p>
    <w:p w14:paraId="64627A97" w14:textId="04159E27" w:rsidR="07847171" w:rsidRDefault="713B6718" w:rsidP="7083C2DB">
      <w:r>
        <w:lastRenderedPageBreak/>
        <w:t>Hello</w:t>
      </w:r>
      <w:r w:rsidR="2AE2AD28">
        <w:t xml:space="preserve"> World! message is not displayed on the console until called by the </w:t>
      </w:r>
      <w:proofErr w:type="spellStart"/>
      <w:proofErr w:type="gramStart"/>
      <w:r w:rsidR="2AE2AD28">
        <w:t>SayHello</w:t>
      </w:r>
      <w:proofErr w:type="spellEnd"/>
      <w:r w:rsidR="2AE2AD28">
        <w:t>(</w:t>
      </w:r>
      <w:proofErr w:type="gramEnd"/>
      <w:r w:rsidR="2AE2AD28">
        <w:t xml:space="preserve">); </w:t>
      </w:r>
      <w:r w:rsidR="1AD806F5">
        <w:t xml:space="preserve">line of code. The reason for this is that the </w:t>
      </w:r>
      <w:proofErr w:type="spellStart"/>
      <w:proofErr w:type="gramStart"/>
      <w:r w:rsidR="1AD806F5">
        <w:t>SayHello</w:t>
      </w:r>
      <w:proofErr w:type="spellEnd"/>
      <w:r w:rsidR="1AD806F5">
        <w:t>(</w:t>
      </w:r>
      <w:proofErr w:type="gramEnd"/>
      <w:r w:rsidR="1AD806F5">
        <w:t xml:space="preserve">) function </w:t>
      </w:r>
      <w:r w:rsidR="5DB90068">
        <w:t>definition</w:t>
      </w:r>
      <w:r w:rsidR="1AD806F5">
        <w:t xml:space="preserve"> defines a group of statements named </w:t>
      </w:r>
      <w:proofErr w:type="spellStart"/>
      <w:r w:rsidR="1AD806F5">
        <w:t>SayHello</w:t>
      </w:r>
      <w:proofErr w:type="spellEnd"/>
      <w:r w:rsidR="1AD806F5">
        <w:t xml:space="preserve"> that are only executed when the program expli</w:t>
      </w:r>
      <w:r w:rsidR="3286034D">
        <w:t>citly says to execute them.</w:t>
      </w:r>
    </w:p>
    <w:p w14:paraId="07E292EB" w14:textId="47D88751" w:rsidR="1A1E3014" w:rsidRDefault="0862385C" w:rsidP="7083C2DB">
      <w:r>
        <w:t xml:space="preserve">A program does not have to contain executable code. It is possible to define a program that simply contains data. </w:t>
      </w:r>
      <w:r w:rsidR="6C1C36C7">
        <w:t>For example</w:t>
      </w:r>
      <w:r w:rsidR="2EBA265F">
        <w:t>:</w:t>
      </w:r>
    </w:p>
    <w:p w14:paraId="486C928F" w14:textId="7A7E503E" w:rsidR="738E3E6A" w:rsidRDefault="6773D2B0" w:rsidP="0FC21AB3">
      <w:pPr>
        <w:pStyle w:val="code"/>
      </w:pPr>
      <w:r>
        <w:t>v</w:t>
      </w:r>
      <w:r w:rsidR="555EC5FE">
        <w:t xml:space="preserve">ar </w:t>
      </w:r>
      <w:r w:rsidR="4B3F911F">
        <w:t xml:space="preserve">global </w:t>
      </w:r>
      <w:proofErr w:type="spellStart"/>
      <w:proofErr w:type="gramStart"/>
      <w:r w:rsidR="747F3D19">
        <w:t>A</w:t>
      </w:r>
      <w:r w:rsidR="7B6F9D70">
        <w:t>irB</w:t>
      </w:r>
      <w:r w:rsidR="1B12D4A0">
        <w:t>ases</w:t>
      </w:r>
      <w:proofErr w:type="spellEnd"/>
      <w:r w:rsidR="75375A16">
        <w:t xml:space="preserve"> </w:t>
      </w:r>
      <w:r w:rsidR="15EC504C">
        <w:t xml:space="preserve"> </w:t>
      </w:r>
      <w:r w:rsidR="75375A16">
        <w:t>=</w:t>
      </w:r>
      <w:proofErr w:type="gramEnd"/>
      <w:r w:rsidR="50FB4A82">
        <w:t xml:space="preserve"> </w:t>
      </w:r>
      <w:bookmarkStart w:id="4" w:name="_Int_uxMstX9r"/>
      <w:r w:rsidR="50FB4A82">
        <w:t>{</w:t>
      </w:r>
      <w:r w:rsidR="75375A16">
        <w:t xml:space="preserve"> “</w:t>
      </w:r>
      <w:bookmarkEnd w:id="4"/>
      <w:r w:rsidR="4F997C6C">
        <w:t>Keesler</w:t>
      </w:r>
      <w:r w:rsidR="75375A16">
        <w:t>”</w:t>
      </w:r>
      <w:r w:rsidR="7F9454DB">
        <w:t>, “</w:t>
      </w:r>
      <w:proofErr w:type="spellStart"/>
      <w:r w:rsidR="7F9454DB">
        <w:t>Macdill</w:t>
      </w:r>
      <w:proofErr w:type="spellEnd"/>
      <w:r w:rsidR="7F9454DB">
        <w:t>”, “</w:t>
      </w:r>
      <w:r w:rsidR="7E637EB7">
        <w:t>Langley</w:t>
      </w:r>
      <w:bookmarkStart w:id="5" w:name="_Int_EdJuFuXO"/>
      <w:r w:rsidR="7F9454DB">
        <w:t>”</w:t>
      </w:r>
      <w:r w:rsidR="159704D2">
        <w:t xml:space="preserve"> }</w:t>
      </w:r>
      <w:bookmarkEnd w:id="5"/>
      <w:r w:rsidR="159704D2">
        <w:t>;</w:t>
      </w:r>
    </w:p>
    <w:p w14:paraId="1DE878B7" w14:textId="58CC16F3" w:rsidR="3B571794" w:rsidRDefault="4371F30D" w:rsidP="02AB97AA">
      <w:r>
        <w:t>This d</w:t>
      </w:r>
      <w:r w:rsidR="1D796288">
        <w:t xml:space="preserve">efines a program that contains a </w:t>
      </w:r>
      <w:r w:rsidR="7CABFD7B">
        <w:t xml:space="preserve">collection </w:t>
      </w:r>
      <w:r w:rsidR="1D796288">
        <w:t xml:space="preserve">of three Air Force base names. The </w:t>
      </w:r>
      <w:r w:rsidR="268B48B6">
        <w:t xml:space="preserve">collection </w:t>
      </w:r>
      <w:r w:rsidR="1EE7FCFF">
        <w:t>can be accessed in other programs</w:t>
      </w:r>
      <w:r w:rsidR="2E587259">
        <w:t xml:space="preserve"> since the </w:t>
      </w:r>
      <w:r w:rsidR="06ACE99D">
        <w:t xml:space="preserve">collection </w:t>
      </w:r>
      <w:r w:rsidR="2E587259">
        <w:t>is defined as globally accessible.</w:t>
      </w:r>
      <w:r w:rsidR="1EE7FCFF">
        <w:t xml:space="preserve"> For example, if the above program were called </w:t>
      </w:r>
      <w:r w:rsidR="1EE7FCFF" w:rsidRPr="0FC21AB3">
        <w:rPr>
          <w:rStyle w:val="nocheckChar"/>
        </w:rPr>
        <w:t>AirForceBases</w:t>
      </w:r>
      <w:r w:rsidR="6C33819C" w:rsidRPr="0FC21AB3">
        <w:rPr>
          <w:rStyle w:val="nocheckChar"/>
        </w:rPr>
        <w:t xml:space="preserve"> </w:t>
      </w:r>
      <w:r w:rsidR="6C33819C">
        <w:t xml:space="preserve">then the following program would be able to </w:t>
      </w:r>
      <w:r w:rsidR="2903DEFA">
        <w:t xml:space="preserve">display </w:t>
      </w:r>
      <w:r w:rsidR="08CA10B8">
        <w:t>the bases as shown below:</w:t>
      </w:r>
    </w:p>
    <w:p w14:paraId="1F75262A" w14:textId="37EB206F" w:rsidR="4E928BFF" w:rsidRPr="00045DA5" w:rsidRDefault="6934D752" w:rsidP="00E81BD5">
      <w:pPr>
        <w:pStyle w:val="code"/>
      </w:pPr>
      <w:proofErr w:type="gramStart"/>
      <w:r>
        <w:t>print(</w:t>
      </w:r>
      <w:proofErr w:type="spellStart"/>
      <w:proofErr w:type="gramEnd"/>
      <w:r>
        <w:t>AirForceBases.AirBases</w:t>
      </w:r>
      <w:proofErr w:type="spellEnd"/>
      <w:r>
        <w:t xml:space="preserve">[0], </w:t>
      </w:r>
      <w:proofErr w:type="spellStart"/>
      <w:r>
        <w:t>AirForceBases.AirBases</w:t>
      </w:r>
      <w:proofErr w:type="spellEnd"/>
      <w:r>
        <w:t xml:space="preserve">[1], </w:t>
      </w:r>
      <w:proofErr w:type="spellStart"/>
      <w:r>
        <w:t>AirForceBases.AirBases</w:t>
      </w:r>
      <w:proofErr w:type="spellEnd"/>
      <w:r>
        <w:t>[2]);</w:t>
      </w:r>
    </w:p>
    <w:p w14:paraId="527D2EC1" w14:textId="2DC98265" w:rsidR="378BFA72" w:rsidRDefault="2D8D08D8" w:rsidP="00D52582">
      <w:r>
        <w:t xml:space="preserve">The </w:t>
      </w:r>
      <w:proofErr w:type="spellStart"/>
      <w:r>
        <w:t>AirForceBases</w:t>
      </w:r>
      <w:proofErr w:type="spellEnd"/>
      <w:r>
        <w:t xml:space="preserve"> program containing the </w:t>
      </w:r>
      <w:proofErr w:type="spellStart"/>
      <w:r>
        <w:t>airBases</w:t>
      </w:r>
      <w:proofErr w:type="spellEnd"/>
      <w:r>
        <w:t xml:space="preserve"> list must be accessible to the DSL compiler. This means that the </w:t>
      </w:r>
      <w:proofErr w:type="spellStart"/>
      <w:r>
        <w:t>AirForceBases</w:t>
      </w:r>
      <w:proofErr w:type="spellEnd"/>
      <w:r>
        <w:t xml:space="preserve"> program </w:t>
      </w:r>
      <w:r w:rsidR="57BA1A0D">
        <w:t>needs to be compiled along with the script that is calling it.</w:t>
      </w:r>
    </w:p>
    <w:p w14:paraId="62660F9F" w14:textId="2CDAD2E6" w:rsidR="35A4EFEF" w:rsidRDefault="14D5ECA0" w:rsidP="7083C2DB">
      <w:pPr>
        <w:pStyle w:val="Heading1"/>
      </w:pPr>
      <w:r>
        <w:t>Statements</w:t>
      </w:r>
    </w:p>
    <w:p w14:paraId="0125C3A0" w14:textId="1673F744" w:rsidR="69754DBC" w:rsidRDefault="31A5D4D3" w:rsidP="02AB97AA">
      <w:r>
        <w:t xml:space="preserve">All lines of code begin with a statement. A </w:t>
      </w:r>
      <w:r w:rsidR="0E4DA26B">
        <w:t>s</w:t>
      </w:r>
      <w:r>
        <w:t xml:space="preserve">tatement is a special </w:t>
      </w:r>
      <w:r w:rsidR="2FD14BC9">
        <w:t>keyword</w:t>
      </w:r>
      <w:r>
        <w:t xml:space="preserve"> the language </w:t>
      </w:r>
      <w:r w:rsidR="1C8D9398">
        <w:t>recognizes</w:t>
      </w:r>
      <w:r>
        <w:t xml:space="preserve"> as a </w:t>
      </w:r>
      <w:r w:rsidR="50EE32B0">
        <w:t>command</w:t>
      </w:r>
      <w:r>
        <w:t xml:space="preserve"> to do something. For example</w:t>
      </w:r>
      <w:r w:rsidR="34358F4F">
        <w:t>:</w:t>
      </w:r>
    </w:p>
    <w:p w14:paraId="22ACF7B6" w14:textId="3F2F7F5D" w:rsidR="69754DBC" w:rsidRDefault="31A5D4D3" w:rsidP="00E81BD5">
      <w:pPr>
        <w:pStyle w:val="code"/>
      </w:pPr>
      <w:r>
        <w:t xml:space="preserve">var a = </w:t>
      </w:r>
      <w:proofErr w:type="gramStart"/>
      <w:r>
        <w:t>10;</w:t>
      </w:r>
      <w:proofErr w:type="gramEnd"/>
    </w:p>
    <w:p w14:paraId="607F6B22" w14:textId="29000DD5" w:rsidR="69754DBC" w:rsidRDefault="31A5D4D3" w:rsidP="02AB97AA">
      <w:r>
        <w:t xml:space="preserve">The </w:t>
      </w:r>
      <w:r w:rsidR="2FD14BC9">
        <w:t>keyword</w:t>
      </w:r>
      <w:r>
        <w:t xml:space="preserve"> </w:t>
      </w:r>
      <w:r w:rsidR="34358F4F">
        <w:t>“</w:t>
      </w:r>
      <w:r>
        <w:t>var</w:t>
      </w:r>
      <w:r w:rsidR="34358F4F">
        <w:t>”</w:t>
      </w:r>
      <w:r>
        <w:t xml:space="preserve"> tells the </w:t>
      </w:r>
      <w:r w:rsidR="1C8D9398">
        <w:t>language</w:t>
      </w:r>
      <w:r>
        <w:t xml:space="preserve"> to create a location in the </w:t>
      </w:r>
      <w:r w:rsidR="34358F4F">
        <w:t>program’s</w:t>
      </w:r>
      <w:r>
        <w:t xml:space="preserve"> memory called </w:t>
      </w:r>
      <w:r w:rsidR="69292B67">
        <w:t>“</w:t>
      </w:r>
      <w:r w:rsidR="18BB73CC">
        <w:t>a</w:t>
      </w:r>
      <w:r w:rsidR="13E90B46">
        <w:t>”</w:t>
      </w:r>
      <w:r>
        <w:t xml:space="preserve"> and assign the number 10 to it. </w:t>
      </w:r>
      <w:r w:rsidR="24BA83D4">
        <w:t xml:space="preserve">A </w:t>
      </w:r>
      <w:r>
        <w:t xml:space="preserve">statement </w:t>
      </w:r>
      <w:r w:rsidR="37645CE7">
        <w:t xml:space="preserve">usually </w:t>
      </w:r>
      <w:r>
        <w:t xml:space="preserve">ends with a </w:t>
      </w:r>
      <w:r w:rsidR="0BD65740">
        <w:t>semicolon but</w:t>
      </w:r>
      <w:r w:rsidR="02943B6D">
        <w:t xml:space="preserve"> can end in special cases with other characters.</w:t>
      </w:r>
    </w:p>
    <w:p w14:paraId="545F46A2" w14:textId="3DC5A16E" w:rsidR="35A4EFEF" w:rsidRDefault="2FD14BC9" w:rsidP="7083C2DB">
      <w:r>
        <w:t>Keyword</w:t>
      </w:r>
      <w:r w:rsidR="14D5ECA0">
        <w:t>s are commands in the DSL. They instruct the program to take specific actions, such as declaring a variable or execut</w:t>
      </w:r>
      <w:r w:rsidR="0776CD83">
        <w:t>ing</w:t>
      </w:r>
      <w:r w:rsidR="14D5ECA0">
        <w:t xml:space="preserve"> various parts of the code based on some conditional expression. Like the C programming language, the DSL keeps the number of </w:t>
      </w:r>
      <w:r>
        <w:t>keyword</w:t>
      </w:r>
      <w:r w:rsidR="14D5ECA0">
        <w:t>s to a minimum. The following are examples of valid statements in the DSL:</w:t>
      </w:r>
    </w:p>
    <w:p w14:paraId="4E4B85D0" w14:textId="0222E2E7" w:rsidR="19AABC65" w:rsidRDefault="35AB5311" w:rsidP="00E81BD5">
      <w:pPr>
        <w:pStyle w:val="code"/>
      </w:pPr>
      <w:proofErr w:type="gramStart"/>
      <w:r>
        <w:t>p</w:t>
      </w:r>
      <w:r w:rsidR="4F7B0F19">
        <w:t>rint(</w:t>
      </w:r>
      <w:proofErr w:type="gramEnd"/>
      <w:r w:rsidR="4F7B0F19">
        <w:t>“</w:t>
      </w:r>
      <w:r w:rsidR="18FAA22E">
        <w:t>Enter a value for a:</w:t>
      </w:r>
      <w:r w:rsidR="4F7B0F19">
        <w:t>”</w:t>
      </w:r>
    </w:p>
    <w:p w14:paraId="7A21165A" w14:textId="3A3DC06F" w:rsidR="35A4EFEF" w:rsidRDefault="4613DF1C" w:rsidP="00E81BD5">
      <w:pPr>
        <w:pStyle w:val="code"/>
      </w:pPr>
      <w:r>
        <w:t>var</w:t>
      </w:r>
      <w:r w:rsidR="14D5ECA0">
        <w:t xml:space="preserve"> a = </w:t>
      </w:r>
      <w:proofErr w:type="gramStart"/>
      <w:r w:rsidR="111448D4">
        <w:t>I</w:t>
      </w:r>
      <w:r w:rsidR="14D5ECA0">
        <w:t>nput(</w:t>
      </w:r>
      <w:proofErr w:type="gramEnd"/>
      <w:r w:rsidR="14D5ECA0">
        <w:t>);</w:t>
      </w:r>
    </w:p>
    <w:p w14:paraId="65470ACD" w14:textId="28C4F49D" w:rsidR="35A4EFEF" w:rsidRDefault="3744EEAF" w:rsidP="00E81BD5">
      <w:pPr>
        <w:pStyle w:val="code"/>
      </w:pPr>
      <w:r>
        <w:t>var</w:t>
      </w:r>
      <w:r w:rsidR="14D5ECA0">
        <w:t xml:space="preserve"> b = </w:t>
      </w:r>
      <w:proofErr w:type="gramStart"/>
      <w:r w:rsidR="14D5ECA0">
        <w:t>input(</w:t>
      </w:r>
      <w:proofErr w:type="gramEnd"/>
      <w:r w:rsidR="14D5ECA0">
        <w:t>);</w:t>
      </w:r>
    </w:p>
    <w:p w14:paraId="44744223" w14:textId="7152A56C" w:rsidR="35A4EFEF" w:rsidRDefault="14D5ECA0" w:rsidP="00E81BD5">
      <w:pPr>
        <w:pStyle w:val="code"/>
      </w:pPr>
      <w:r>
        <w:t>if (a == b)</w:t>
      </w:r>
    </w:p>
    <w:p w14:paraId="5C065036" w14:textId="374C4C72" w:rsidR="35A4EFEF" w:rsidRDefault="14D5ECA0" w:rsidP="00E81BD5">
      <w:pPr>
        <w:pStyle w:val="code"/>
      </w:pPr>
      <w:r>
        <w:t>{</w:t>
      </w:r>
    </w:p>
    <w:p w14:paraId="6CE76CBB" w14:textId="44F6C390" w:rsidR="35A4EFEF" w:rsidRDefault="0FCA164D" w:rsidP="00E81BD5">
      <w:pPr>
        <w:pStyle w:val="code"/>
      </w:pPr>
      <w:r>
        <w:t>P</w:t>
      </w:r>
      <w:r w:rsidR="2DFFD40C">
        <w:t>rint</w:t>
      </w:r>
      <w:r w:rsidR="53C20490">
        <w:t>(</w:t>
      </w:r>
      <w:r w:rsidR="1E2C0979">
        <w:t>“{a} is equal to {b}.</w:t>
      </w:r>
      <w:r w:rsidR="372DB7B2">
        <w:t>\n</w:t>
      </w:r>
      <w:r w:rsidR="1E2C0979">
        <w:t>”</w:t>
      </w:r>
      <w:proofErr w:type="gramStart"/>
      <w:r w:rsidR="1E2C0979">
        <w:t>);</w:t>
      </w:r>
      <w:proofErr w:type="gramEnd"/>
    </w:p>
    <w:p w14:paraId="277BB803" w14:textId="71CF75D6" w:rsidR="35A4EFEF" w:rsidRDefault="14D5ECA0" w:rsidP="00E81BD5">
      <w:pPr>
        <w:pStyle w:val="code"/>
      </w:pPr>
      <w:r>
        <w:t>}</w:t>
      </w:r>
    </w:p>
    <w:p w14:paraId="07BD64F6" w14:textId="0E438384" w:rsidR="35A4EFEF" w:rsidRDefault="14D5ECA0" w:rsidP="00E81BD5">
      <w:pPr>
        <w:pStyle w:val="code"/>
      </w:pPr>
      <w:r>
        <w:lastRenderedPageBreak/>
        <w:t>else</w:t>
      </w:r>
    </w:p>
    <w:p w14:paraId="3E590777" w14:textId="37593AFA" w:rsidR="35A4EFEF" w:rsidRDefault="14D5ECA0" w:rsidP="00E81BD5">
      <w:pPr>
        <w:pStyle w:val="code"/>
      </w:pPr>
      <w:r>
        <w:t>{</w:t>
      </w:r>
    </w:p>
    <w:p w14:paraId="22259E45" w14:textId="7447E374" w:rsidR="35A4EFEF" w:rsidRDefault="139E064E" w:rsidP="00E81BD5">
      <w:pPr>
        <w:pStyle w:val="code"/>
      </w:pPr>
      <w:r>
        <w:t>P</w:t>
      </w:r>
      <w:r w:rsidR="5A09C602">
        <w:t>rint</w:t>
      </w:r>
      <w:proofErr w:type="gramStart"/>
      <w:r w:rsidR="1E2C0979">
        <w:t>(”{</w:t>
      </w:r>
      <w:proofErr w:type="gramEnd"/>
      <w:r w:rsidR="1E2C0979">
        <w:t>a} is not equal to {b}.</w:t>
      </w:r>
      <w:r w:rsidR="656F4D2A">
        <w:t>\n</w:t>
      </w:r>
      <w:r w:rsidR="1E2C0979">
        <w:t>”);</w:t>
      </w:r>
    </w:p>
    <w:p w14:paraId="37812F2E" w14:textId="63B387A4" w:rsidR="202453AA" w:rsidRDefault="4286A4C2" w:rsidP="00E81BD5">
      <w:pPr>
        <w:pStyle w:val="code"/>
      </w:pPr>
      <w:r>
        <w:t>}</w:t>
      </w:r>
    </w:p>
    <w:p w14:paraId="05C89A86" w14:textId="30EBD8DD" w:rsidR="4AED7F8C" w:rsidRDefault="2FD14BC9" w:rsidP="202453AA">
      <w:pPr>
        <w:pStyle w:val="Heading2"/>
      </w:pPr>
      <w:r>
        <w:t>Keyword</w:t>
      </w:r>
      <w:r w:rsidR="620AB9CC">
        <w:t>s</w:t>
      </w:r>
    </w:p>
    <w:p w14:paraId="219C7749" w14:textId="1B25CCA8" w:rsidR="4AED7F8C" w:rsidRDefault="620AB9CC" w:rsidP="00D20842">
      <w:r>
        <w:t>In compliance with the C standard</w:t>
      </w:r>
      <w:r w:rsidR="0776CD83">
        <w:t>,</w:t>
      </w:r>
      <w:r>
        <w:t xml:space="preserve"> the DSL </w:t>
      </w:r>
      <w:r w:rsidR="46F23441">
        <w:t xml:space="preserve">keeps </w:t>
      </w:r>
      <w:r>
        <w:t xml:space="preserve">the number of </w:t>
      </w:r>
      <w:r w:rsidR="2FD14BC9">
        <w:t>keyword</w:t>
      </w:r>
      <w:r>
        <w:t>s</w:t>
      </w:r>
      <w:r w:rsidR="23B58363">
        <w:t xml:space="preserve"> to a </w:t>
      </w:r>
      <w:r w:rsidR="1C8D9398">
        <w:t>minimum</w:t>
      </w:r>
      <w:r w:rsidR="23B58363">
        <w:t xml:space="preserve">. The current </w:t>
      </w:r>
      <w:r w:rsidR="2FD14BC9">
        <w:t>keyword</w:t>
      </w:r>
      <w:r w:rsidR="23B58363">
        <w:t xml:space="preserve"> list is </w:t>
      </w:r>
      <w:r w:rsidR="0776CD83">
        <w:t>as follows</w:t>
      </w:r>
      <w:r w:rsidR="23B58363">
        <w:t>:</w:t>
      </w:r>
    </w:p>
    <w:tbl>
      <w:tblPr>
        <w:tblStyle w:val="DEFCONTable"/>
        <w:tblW w:w="9360" w:type="dxa"/>
        <w:tblLayout w:type="fixed"/>
        <w:tblLook w:val="06A0" w:firstRow="1" w:lastRow="0" w:firstColumn="1" w:lastColumn="0" w:noHBand="1" w:noVBand="1"/>
      </w:tblPr>
      <w:tblGrid>
        <w:gridCol w:w="1725"/>
        <w:gridCol w:w="7635"/>
      </w:tblGrid>
      <w:tr w:rsidR="202453AA" w14:paraId="02324F3E" w14:textId="77777777" w:rsidTr="004C243B">
        <w:trPr>
          <w:cnfStyle w:val="100000000000" w:firstRow="1" w:lastRow="0" w:firstColumn="0" w:lastColumn="0" w:oddVBand="0" w:evenVBand="0" w:oddHBand="0" w:evenHBand="0" w:firstRowFirstColumn="0" w:firstRowLastColumn="0" w:lastRowFirstColumn="0" w:lastRowLastColumn="0"/>
          <w:trHeight w:val="300"/>
        </w:trPr>
        <w:tc>
          <w:tcPr>
            <w:tcW w:w="1725" w:type="dxa"/>
          </w:tcPr>
          <w:p w14:paraId="7A78F15C" w14:textId="3967F3B0" w:rsidR="6C3DFD12" w:rsidRDefault="2FD14BC9" w:rsidP="00791ED1">
            <w:pPr>
              <w:pStyle w:val="TableHeading"/>
            </w:pPr>
            <w:r>
              <w:t>Keyword</w:t>
            </w:r>
          </w:p>
        </w:tc>
        <w:tc>
          <w:tcPr>
            <w:tcW w:w="7635" w:type="dxa"/>
          </w:tcPr>
          <w:p w14:paraId="5F499AF2" w14:textId="206A5497" w:rsidR="6C3DFD12" w:rsidRDefault="66E9B7AB" w:rsidP="00791ED1">
            <w:pPr>
              <w:pStyle w:val="TableHeading"/>
            </w:pPr>
            <w:r>
              <w:t>Description</w:t>
            </w:r>
          </w:p>
        </w:tc>
      </w:tr>
      <w:tr w:rsidR="202453AA" w14:paraId="01E2C95A" w14:textId="77777777" w:rsidTr="004C243B">
        <w:trPr>
          <w:trHeight w:val="300"/>
        </w:trPr>
        <w:tc>
          <w:tcPr>
            <w:tcW w:w="1725" w:type="dxa"/>
          </w:tcPr>
          <w:p w14:paraId="42FF981C" w14:textId="443AB07F" w:rsidR="06DC8F49" w:rsidRPr="00CD2435" w:rsidRDefault="18D380C0" w:rsidP="00713CA9">
            <w:pPr>
              <w:pStyle w:val="TableText"/>
              <w:rPr>
                <w:rFonts w:ascii="Courier New" w:hAnsi="Courier New" w:cs="Courier New"/>
              </w:rPr>
            </w:pPr>
            <w:r w:rsidRPr="0FC21AB3">
              <w:rPr>
                <w:rFonts w:ascii="Courier New" w:hAnsi="Courier New" w:cs="Courier New"/>
              </w:rPr>
              <w:t>Continue</w:t>
            </w:r>
          </w:p>
        </w:tc>
        <w:tc>
          <w:tcPr>
            <w:tcW w:w="7635" w:type="dxa"/>
          </w:tcPr>
          <w:p w14:paraId="3450F939" w14:textId="1478024B" w:rsidR="06DC8F49" w:rsidRDefault="18D380C0" w:rsidP="00713CA9">
            <w:pPr>
              <w:pStyle w:val="TableText"/>
            </w:pPr>
            <w:r>
              <w:t>Go to the start of a loop immediately.</w:t>
            </w:r>
          </w:p>
        </w:tc>
      </w:tr>
      <w:tr w:rsidR="202453AA" w14:paraId="4FF67D98" w14:textId="77777777" w:rsidTr="004C243B">
        <w:trPr>
          <w:trHeight w:val="300"/>
        </w:trPr>
        <w:tc>
          <w:tcPr>
            <w:tcW w:w="1725" w:type="dxa"/>
          </w:tcPr>
          <w:p w14:paraId="2344CFAC" w14:textId="1E678DB5" w:rsidR="06DC8F49" w:rsidRPr="00CD2435" w:rsidRDefault="18D380C0" w:rsidP="00713CA9">
            <w:pPr>
              <w:pStyle w:val="TableText"/>
              <w:rPr>
                <w:rFonts w:ascii="Courier New" w:hAnsi="Courier New" w:cs="Courier New"/>
              </w:rPr>
            </w:pPr>
            <w:r w:rsidRPr="0FC21AB3">
              <w:rPr>
                <w:rFonts w:ascii="Courier New" w:hAnsi="Courier New" w:cs="Courier New"/>
              </w:rPr>
              <w:t>global</w:t>
            </w:r>
          </w:p>
        </w:tc>
        <w:tc>
          <w:tcPr>
            <w:tcW w:w="7635" w:type="dxa"/>
          </w:tcPr>
          <w:p w14:paraId="316F784D" w14:textId="25827561" w:rsidR="06DC8F49" w:rsidRDefault="18D380C0" w:rsidP="00713CA9">
            <w:pPr>
              <w:pStyle w:val="TableText"/>
            </w:pPr>
            <w:r>
              <w:t>Set the scope of a variable to be accessible from any program script.</w:t>
            </w:r>
          </w:p>
        </w:tc>
      </w:tr>
      <w:tr w:rsidR="202453AA" w14:paraId="1BA94DAC" w14:textId="77777777" w:rsidTr="004C243B">
        <w:trPr>
          <w:trHeight w:val="300"/>
        </w:trPr>
        <w:tc>
          <w:tcPr>
            <w:tcW w:w="1725" w:type="dxa"/>
          </w:tcPr>
          <w:p w14:paraId="79587ED6" w14:textId="5333B609" w:rsidR="06DC8F49" w:rsidRPr="00CD2435" w:rsidRDefault="18D380C0" w:rsidP="00713CA9">
            <w:pPr>
              <w:pStyle w:val="TableText"/>
              <w:rPr>
                <w:rFonts w:ascii="Courier New" w:hAnsi="Courier New" w:cs="Courier New"/>
              </w:rPr>
            </w:pPr>
            <w:r w:rsidRPr="0FC21AB3">
              <w:rPr>
                <w:rFonts w:ascii="Courier New" w:hAnsi="Courier New" w:cs="Courier New"/>
              </w:rPr>
              <w:t>script</w:t>
            </w:r>
          </w:p>
        </w:tc>
        <w:tc>
          <w:tcPr>
            <w:tcW w:w="7635" w:type="dxa"/>
          </w:tcPr>
          <w:p w14:paraId="2A998FC6" w14:textId="7F15AC09" w:rsidR="06DC8F49" w:rsidRDefault="18D380C0" w:rsidP="00713CA9">
            <w:pPr>
              <w:pStyle w:val="TableText"/>
            </w:pPr>
            <w:r>
              <w:t>Set the scope of a variable to only be accessible in the current program script.</w:t>
            </w:r>
          </w:p>
        </w:tc>
      </w:tr>
      <w:tr w:rsidR="202453AA" w14:paraId="46118A4E" w14:textId="77777777" w:rsidTr="004C243B">
        <w:trPr>
          <w:trHeight w:val="300"/>
        </w:trPr>
        <w:tc>
          <w:tcPr>
            <w:tcW w:w="1725" w:type="dxa"/>
          </w:tcPr>
          <w:p w14:paraId="07703D44" w14:textId="0C79F557" w:rsidR="06DC8F49" w:rsidRPr="00CD2435" w:rsidRDefault="18D380C0" w:rsidP="00713CA9">
            <w:pPr>
              <w:pStyle w:val="TableText"/>
              <w:rPr>
                <w:rFonts w:ascii="Courier New" w:hAnsi="Courier New" w:cs="Courier New"/>
              </w:rPr>
            </w:pPr>
            <w:r w:rsidRPr="0FC21AB3">
              <w:rPr>
                <w:rFonts w:ascii="Courier New" w:hAnsi="Courier New" w:cs="Courier New"/>
              </w:rPr>
              <w:t>return</w:t>
            </w:r>
          </w:p>
        </w:tc>
        <w:tc>
          <w:tcPr>
            <w:tcW w:w="7635" w:type="dxa"/>
          </w:tcPr>
          <w:p w14:paraId="7F8C64C6" w14:textId="2ADD4C69" w:rsidR="06DC8F49" w:rsidRDefault="18D380C0" w:rsidP="00713CA9">
            <w:pPr>
              <w:pStyle w:val="TableText"/>
            </w:pPr>
            <w:r>
              <w:t>Exit the current function and return the value of the following expression.</w:t>
            </w:r>
          </w:p>
        </w:tc>
      </w:tr>
      <w:tr w:rsidR="202453AA" w14:paraId="398D9A55" w14:textId="77777777" w:rsidTr="004C243B">
        <w:trPr>
          <w:trHeight w:val="300"/>
        </w:trPr>
        <w:tc>
          <w:tcPr>
            <w:tcW w:w="1725" w:type="dxa"/>
          </w:tcPr>
          <w:p w14:paraId="3DE535E7" w14:textId="6AAC1C86" w:rsidR="06DC8F49" w:rsidRPr="00CD2435" w:rsidRDefault="18D380C0" w:rsidP="00713CA9">
            <w:pPr>
              <w:pStyle w:val="TableText"/>
              <w:rPr>
                <w:rFonts w:ascii="Courier New" w:hAnsi="Courier New" w:cs="Courier New"/>
              </w:rPr>
            </w:pPr>
            <w:r w:rsidRPr="0FC21AB3">
              <w:rPr>
                <w:rFonts w:ascii="Courier New" w:hAnsi="Courier New" w:cs="Courier New"/>
              </w:rPr>
              <w:t>switch</w:t>
            </w:r>
          </w:p>
        </w:tc>
        <w:tc>
          <w:tcPr>
            <w:tcW w:w="7635" w:type="dxa"/>
          </w:tcPr>
          <w:p w14:paraId="0448B6F2" w14:textId="4233CF04" w:rsidR="06DC8F49" w:rsidRDefault="18D380C0" w:rsidP="00713CA9">
            <w:pPr>
              <w:pStyle w:val="TableText"/>
            </w:pPr>
            <w:r>
              <w:t>Evaluate the following expression and conditionally execute a case based on the results.</w:t>
            </w:r>
          </w:p>
        </w:tc>
      </w:tr>
      <w:tr w:rsidR="202453AA" w14:paraId="694E137B" w14:textId="77777777" w:rsidTr="004C243B">
        <w:trPr>
          <w:trHeight w:val="300"/>
        </w:trPr>
        <w:tc>
          <w:tcPr>
            <w:tcW w:w="1725" w:type="dxa"/>
          </w:tcPr>
          <w:p w14:paraId="3792B6A4" w14:textId="1FDC39D3" w:rsidR="06DC8F49" w:rsidRPr="00CD2435" w:rsidRDefault="18D380C0" w:rsidP="00713CA9">
            <w:pPr>
              <w:pStyle w:val="TableText"/>
              <w:rPr>
                <w:rFonts w:ascii="Courier New" w:hAnsi="Courier New" w:cs="Courier New"/>
              </w:rPr>
            </w:pPr>
            <w:r w:rsidRPr="0FC21AB3">
              <w:rPr>
                <w:rFonts w:ascii="Courier New" w:hAnsi="Courier New" w:cs="Courier New"/>
              </w:rPr>
              <w:t>while</w:t>
            </w:r>
          </w:p>
        </w:tc>
        <w:tc>
          <w:tcPr>
            <w:tcW w:w="7635" w:type="dxa"/>
          </w:tcPr>
          <w:p w14:paraId="01CB93B0" w14:textId="3C6F0354" w:rsidR="06DC8F49" w:rsidRDefault="18D380C0" w:rsidP="00713CA9">
            <w:pPr>
              <w:pStyle w:val="TableText"/>
            </w:pPr>
            <w:r>
              <w:t>Evaluate the following expression and</w:t>
            </w:r>
            <w:r w:rsidR="44FE1D9B">
              <w:t>,</w:t>
            </w:r>
            <w:r>
              <w:t xml:space="preserve"> if true</w:t>
            </w:r>
            <w:r w:rsidR="44FE1D9B">
              <w:t>,</w:t>
            </w:r>
            <w:r>
              <w:t xml:space="preserve"> perform the statement block following the while.</w:t>
            </w:r>
            <w:r w:rsidR="13125AAC">
              <w:t xml:space="preserve"> </w:t>
            </w:r>
            <w:r w:rsidR="13125AAC" w:rsidRPr="2F26373B">
              <w:rPr>
                <w:i/>
                <w:iCs/>
              </w:rPr>
              <w:t>Note: Unlike most programming languages, a loop that never exits is an error condition.</w:t>
            </w:r>
          </w:p>
        </w:tc>
      </w:tr>
      <w:tr w:rsidR="202453AA" w14:paraId="29784060" w14:textId="77777777" w:rsidTr="004C243B">
        <w:trPr>
          <w:trHeight w:val="300"/>
        </w:trPr>
        <w:tc>
          <w:tcPr>
            <w:tcW w:w="1725" w:type="dxa"/>
          </w:tcPr>
          <w:p w14:paraId="2BA62C40" w14:textId="546D31FD" w:rsidR="06DC8F49" w:rsidRPr="00CD2435" w:rsidRDefault="18D380C0" w:rsidP="00713CA9">
            <w:pPr>
              <w:pStyle w:val="TableText"/>
              <w:rPr>
                <w:rFonts w:ascii="Courier New" w:hAnsi="Courier New" w:cs="Courier New"/>
              </w:rPr>
            </w:pPr>
            <w:r w:rsidRPr="0FC21AB3">
              <w:rPr>
                <w:rFonts w:ascii="Courier New" w:hAnsi="Courier New" w:cs="Courier New"/>
              </w:rPr>
              <w:t>print</w:t>
            </w:r>
          </w:p>
        </w:tc>
        <w:tc>
          <w:tcPr>
            <w:tcW w:w="7635" w:type="dxa"/>
          </w:tcPr>
          <w:p w14:paraId="25956F26" w14:textId="28B58541" w:rsidR="06DC8F49" w:rsidRDefault="18D380C0" w:rsidP="00713CA9">
            <w:pPr>
              <w:pStyle w:val="TableText"/>
            </w:pPr>
            <w:r>
              <w:t>Evaluate the following expression and display the results on the standard output device.</w:t>
            </w:r>
          </w:p>
        </w:tc>
      </w:tr>
      <w:tr w:rsidR="202453AA" w14:paraId="09E3DE2B" w14:textId="77777777" w:rsidTr="004C243B">
        <w:trPr>
          <w:trHeight w:val="300"/>
        </w:trPr>
        <w:tc>
          <w:tcPr>
            <w:tcW w:w="1725" w:type="dxa"/>
          </w:tcPr>
          <w:p w14:paraId="64CD6FB2" w14:textId="1176E028" w:rsidR="06DC8F49" w:rsidRPr="00CD2435" w:rsidRDefault="18D380C0" w:rsidP="00713CA9">
            <w:pPr>
              <w:pStyle w:val="TableText"/>
              <w:rPr>
                <w:rFonts w:ascii="Courier New" w:hAnsi="Courier New" w:cs="Courier New"/>
              </w:rPr>
            </w:pPr>
            <w:r w:rsidRPr="0FC21AB3">
              <w:rPr>
                <w:rFonts w:ascii="Courier New" w:hAnsi="Courier New" w:cs="Courier New"/>
              </w:rPr>
              <w:t>input</w:t>
            </w:r>
          </w:p>
        </w:tc>
        <w:tc>
          <w:tcPr>
            <w:tcW w:w="7635" w:type="dxa"/>
          </w:tcPr>
          <w:p w14:paraId="68E28252" w14:textId="6A626B1B" w:rsidR="06DC8F49" w:rsidRDefault="18D380C0" w:rsidP="00713CA9">
            <w:pPr>
              <w:pStyle w:val="TableText"/>
            </w:pPr>
            <w:r>
              <w:t>Pause the program execution and let the user enter some information.</w:t>
            </w:r>
          </w:p>
        </w:tc>
      </w:tr>
      <w:tr w:rsidR="202453AA" w14:paraId="6C118254" w14:textId="77777777" w:rsidTr="004C243B">
        <w:trPr>
          <w:trHeight w:val="300"/>
        </w:trPr>
        <w:tc>
          <w:tcPr>
            <w:tcW w:w="1725" w:type="dxa"/>
          </w:tcPr>
          <w:p w14:paraId="41CFB9E4" w14:textId="600F3A4C" w:rsidR="06DC8F49" w:rsidRPr="00CD2435" w:rsidRDefault="18D380C0" w:rsidP="00713CA9">
            <w:pPr>
              <w:pStyle w:val="TableText"/>
              <w:rPr>
                <w:rFonts w:ascii="Courier New" w:hAnsi="Courier New" w:cs="Courier New"/>
              </w:rPr>
            </w:pPr>
            <w:r w:rsidRPr="0FC21AB3">
              <w:rPr>
                <w:rFonts w:ascii="Courier New" w:hAnsi="Courier New" w:cs="Courier New"/>
              </w:rPr>
              <w:t>const</w:t>
            </w:r>
          </w:p>
        </w:tc>
        <w:tc>
          <w:tcPr>
            <w:tcW w:w="7635" w:type="dxa"/>
          </w:tcPr>
          <w:p w14:paraId="73FC7F77" w14:textId="1A9A8998" w:rsidR="06DC8F49" w:rsidRDefault="18D380C0" w:rsidP="00713CA9">
            <w:pPr>
              <w:pStyle w:val="TableText"/>
            </w:pPr>
            <w:r>
              <w:t>Prevent the following variable from being modified.</w:t>
            </w:r>
            <w:r w:rsidR="1CC5BB33">
              <w:t xml:space="preserve"> Only valid when the variable is being defined.</w:t>
            </w:r>
          </w:p>
        </w:tc>
      </w:tr>
      <w:tr w:rsidR="202453AA" w14:paraId="1560B344" w14:textId="77777777" w:rsidTr="004C243B">
        <w:trPr>
          <w:trHeight w:val="300"/>
        </w:trPr>
        <w:tc>
          <w:tcPr>
            <w:tcW w:w="1725" w:type="dxa"/>
          </w:tcPr>
          <w:p w14:paraId="4D9891BC" w14:textId="3F7C7632" w:rsidR="06DC8F49" w:rsidRPr="00CD2435" w:rsidRDefault="18D380C0" w:rsidP="00713CA9">
            <w:pPr>
              <w:pStyle w:val="TableText"/>
              <w:rPr>
                <w:rFonts w:ascii="Courier New" w:hAnsi="Courier New" w:cs="Courier New"/>
              </w:rPr>
            </w:pPr>
            <w:r w:rsidRPr="0FC21AB3">
              <w:rPr>
                <w:rFonts w:ascii="Courier New" w:hAnsi="Courier New" w:cs="Courier New"/>
              </w:rPr>
              <w:t>write</w:t>
            </w:r>
          </w:p>
        </w:tc>
        <w:tc>
          <w:tcPr>
            <w:tcW w:w="7635" w:type="dxa"/>
          </w:tcPr>
          <w:p w14:paraId="70EB1703" w14:textId="6C00FBA4" w:rsidR="06DC8F49" w:rsidRDefault="18D380C0" w:rsidP="00713CA9">
            <w:pPr>
              <w:pStyle w:val="TableText"/>
            </w:pPr>
            <w:r>
              <w:t>Write the result of the following expression to a file at the specified location. The file is extended if necessary.</w:t>
            </w:r>
          </w:p>
        </w:tc>
      </w:tr>
      <w:tr w:rsidR="202453AA" w14:paraId="2F1A08E7" w14:textId="77777777" w:rsidTr="004C243B">
        <w:trPr>
          <w:trHeight w:val="300"/>
        </w:trPr>
        <w:tc>
          <w:tcPr>
            <w:tcW w:w="1725" w:type="dxa"/>
          </w:tcPr>
          <w:p w14:paraId="036A0538" w14:textId="0CAFFCCF" w:rsidR="06DC8F49" w:rsidRPr="00CD2435" w:rsidRDefault="18D380C0" w:rsidP="00713CA9">
            <w:pPr>
              <w:pStyle w:val="TableText"/>
              <w:rPr>
                <w:rFonts w:ascii="Courier New" w:hAnsi="Courier New" w:cs="Courier New"/>
              </w:rPr>
            </w:pPr>
            <w:r w:rsidRPr="0FC21AB3">
              <w:rPr>
                <w:rFonts w:ascii="Courier New" w:hAnsi="Courier New" w:cs="Courier New"/>
              </w:rPr>
              <w:t>break</w:t>
            </w:r>
          </w:p>
        </w:tc>
        <w:tc>
          <w:tcPr>
            <w:tcW w:w="7635" w:type="dxa"/>
          </w:tcPr>
          <w:p w14:paraId="5A02AF04" w14:textId="1B2F8B1A" w:rsidR="06DC8F49" w:rsidRDefault="18D380C0" w:rsidP="00713CA9">
            <w:pPr>
              <w:pStyle w:val="TableText"/>
            </w:pPr>
            <w:r>
              <w:t>Exit a loop immediately.</w:t>
            </w:r>
          </w:p>
        </w:tc>
      </w:tr>
      <w:tr w:rsidR="202453AA" w14:paraId="6BC718D8" w14:textId="77777777" w:rsidTr="004C243B">
        <w:trPr>
          <w:trHeight w:val="300"/>
        </w:trPr>
        <w:tc>
          <w:tcPr>
            <w:tcW w:w="1725" w:type="dxa"/>
          </w:tcPr>
          <w:p w14:paraId="740D3406" w14:textId="43E2C8C7" w:rsidR="06DC8F49" w:rsidRPr="00CD2435" w:rsidRDefault="18D380C0" w:rsidP="00713CA9">
            <w:pPr>
              <w:pStyle w:val="TableText"/>
              <w:rPr>
                <w:rFonts w:ascii="Courier New" w:hAnsi="Courier New" w:cs="Courier New"/>
              </w:rPr>
            </w:pPr>
            <w:r w:rsidRPr="0FC21AB3">
              <w:rPr>
                <w:rFonts w:ascii="Courier New" w:hAnsi="Courier New" w:cs="Courier New"/>
              </w:rPr>
              <w:t>local</w:t>
            </w:r>
          </w:p>
        </w:tc>
        <w:tc>
          <w:tcPr>
            <w:tcW w:w="7635" w:type="dxa"/>
          </w:tcPr>
          <w:p w14:paraId="32637A90" w14:textId="33818083" w:rsidR="06DC8F49" w:rsidRDefault="66705104" w:rsidP="00713CA9">
            <w:pPr>
              <w:pStyle w:val="TableText"/>
            </w:pPr>
            <w:r>
              <w:t>Set the scope of a variable to be accessible only within the defined function.</w:t>
            </w:r>
          </w:p>
        </w:tc>
      </w:tr>
      <w:tr w:rsidR="202453AA" w14:paraId="0F69E679" w14:textId="77777777" w:rsidTr="004C243B">
        <w:trPr>
          <w:trHeight w:val="300"/>
        </w:trPr>
        <w:tc>
          <w:tcPr>
            <w:tcW w:w="1725" w:type="dxa"/>
          </w:tcPr>
          <w:p w14:paraId="5D237FC9" w14:textId="58E2F256" w:rsidR="06DC8F49" w:rsidRPr="00CD2435" w:rsidRDefault="18D380C0" w:rsidP="00713CA9">
            <w:pPr>
              <w:pStyle w:val="TableText"/>
              <w:rPr>
                <w:rFonts w:ascii="Courier New" w:hAnsi="Courier New" w:cs="Courier New"/>
              </w:rPr>
            </w:pPr>
            <w:r w:rsidRPr="0FC21AB3">
              <w:rPr>
                <w:rFonts w:ascii="Courier New" w:hAnsi="Courier New" w:cs="Courier New"/>
              </w:rPr>
              <w:t>read</w:t>
            </w:r>
          </w:p>
        </w:tc>
        <w:tc>
          <w:tcPr>
            <w:tcW w:w="7635" w:type="dxa"/>
          </w:tcPr>
          <w:p w14:paraId="679AA9B6" w14:textId="65625F45" w:rsidR="06DC8F49" w:rsidRDefault="18D380C0" w:rsidP="00713CA9">
            <w:pPr>
              <w:pStyle w:val="TableText"/>
            </w:pPr>
            <w:r>
              <w:t>Read a file at the specified location for a specified length and return the result.</w:t>
            </w:r>
          </w:p>
        </w:tc>
      </w:tr>
      <w:tr w:rsidR="202453AA" w14:paraId="400282DA" w14:textId="77777777" w:rsidTr="004C243B">
        <w:trPr>
          <w:trHeight w:val="300"/>
        </w:trPr>
        <w:tc>
          <w:tcPr>
            <w:tcW w:w="1725" w:type="dxa"/>
          </w:tcPr>
          <w:p w14:paraId="6774FD46" w14:textId="083D75F9" w:rsidR="06DC8F49" w:rsidRPr="00CD2435" w:rsidRDefault="18D380C0" w:rsidP="00713CA9">
            <w:pPr>
              <w:pStyle w:val="TableText"/>
              <w:rPr>
                <w:rFonts w:ascii="Courier New" w:hAnsi="Courier New" w:cs="Courier New"/>
              </w:rPr>
            </w:pPr>
            <w:r w:rsidRPr="0FC21AB3">
              <w:rPr>
                <w:rFonts w:ascii="Courier New" w:hAnsi="Courier New" w:cs="Courier New"/>
              </w:rPr>
              <w:t>else</w:t>
            </w:r>
          </w:p>
        </w:tc>
        <w:tc>
          <w:tcPr>
            <w:tcW w:w="7635" w:type="dxa"/>
          </w:tcPr>
          <w:p w14:paraId="7E19C2E9" w14:textId="2E10D97C" w:rsidR="06DC8F49" w:rsidRDefault="07AD6A94" w:rsidP="00713CA9">
            <w:pPr>
              <w:pStyle w:val="TableText"/>
            </w:pPr>
            <w:r>
              <w:t xml:space="preserve">Must be used with a </w:t>
            </w:r>
            <w:r w:rsidR="3650CC13">
              <w:t>corresponding</w:t>
            </w:r>
            <w:r>
              <w:t xml:space="preserve"> if</w:t>
            </w:r>
            <w:r w:rsidR="563C5FBD">
              <w:t>-</w:t>
            </w:r>
            <w:r>
              <w:t>statement. If the if</w:t>
            </w:r>
            <w:r w:rsidR="563C5FBD">
              <w:t>-</w:t>
            </w:r>
            <w:r>
              <w:t xml:space="preserve">statement expression evaluates to </w:t>
            </w:r>
            <w:r w:rsidR="6216E30A" w:rsidRPr="750B4A18">
              <w:rPr>
                <w:i/>
                <w:iCs/>
              </w:rPr>
              <w:t>false</w:t>
            </w:r>
            <w:r w:rsidR="6216E30A">
              <w:t>,</w:t>
            </w:r>
            <w:r>
              <w:t xml:space="preserve"> the </w:t>
            </w:r>
            <w:bookmarkStart w:id="6" w:name="_Int_Nav1Nq06"/>
            <w:r>
              <w:t>else</w:t>
            </w:r>
            <w:bookmarkEnd w:id="6"/>
            <w:r w:rsidR="685EEE4F">
              <w:t>-</w:t>
            </w:r>
            <w:r>
              <w:t>statement block is executed.</w:t>
            </w:r>
            <w:r w:rsidR="08EFADA6">
              <w:t xml:space="preserve"> If and else statements can be chained</w:t>
            </w:r>
            <w:r w:rsidR="7330E0EB">
              <w:t xml:space="preserve"> together as if (</w:t>
            </w:r>
            <w:proofErr w:type="spellStart"/>
            <w:r w:rsidR="7330E0EB">
              <w:t>cond</w:t>
            </w:r>
            <w:proofErr w:type="spellEnd"/>
            <w:r w:rsidR="7330E0EB">
              <w:t xml:space="preserve">) </w:t>
            </w:r>
            <w:proofErr w:type="gramStart"/>
            <w:r w:rsidR="7330E0EB">
              <w:t>{ }</w:t>
            </w:r>
            <w:proofErr w:type="gramEnd"/>
            <w:r w:rsidR="7330E0EB">
              <w:t xml:space="preserve"> else if (</w:t>
            </w:r>
            <w:proofErr w:type="spellStart"/>
            <w:r w:rsidR="7330E0EB">
              <w:t>cond</w:t>
            </w:r>
            <w:proofErr w:type="spellEnd"/>
            <w:r w:rsidR="7330E0EB">
              <w:t>) { }. This enables the creation of complex decision tree logic</w:t>
            </w:r>
            <w:r w:rsidR="53866D89">
              <w:t xml:space="preserve"> to be created.</w:t>
            </w:r>
            <w:r w:rsidR="1F7D8A12">
              <w:t xml:space="preserve"> </w:t>
            </w:r>
          </w:p>
        </w:tc>
      </w:tr>
      <w:tr w:rsidR="202453AA" w14:paraId="78C9D231" w14:textId="77777777" w:rsidTr="004C243B">
        <w:trPr>
          <w:trHeight w:val="300"/>
        </w:trPr>
        <w:tc>
          <w:tcPr>
            <w:tcW w:w="1725" w:type="dxa"/>
          </w:tcPr>
          <w:p w14:paraId="2D1BA57A" w14:textId="150D4EF6" w:rsidR="06DC8F49" w:rsidRPr="00CD2435" w:rsidRDefault="18D380C0" w:rsidP="00713CA9">
            <w:pPr>
              <w:pStyle w:val="TableText"/>
              <w:rPr>
                <w:rFonts w:ascii="Courier New" w:hAnsi="Courier New" w:cs="Courier New"/>
              </w:rPr>
            </w:pPr>
            <w:r w:rsidRPr="0FC21AB3">
              <w:rPr>
                <w:rFonts w:ascii="Courier New" w:hAnsi="Courier New" w:cs="Courier New"/>
              </w:rPr>
              <w:t>case</w:t>
            </w:r>
          </w:p>
        </w:tc>
        <w:tc>
          <w:tcPr>
            <w:tcW w:w="7635" w:type="dxa"/>
          </w:tcPr>
          <w:p w14:paraId="2FF8D20D" w14:textId="1AA96760" w:rsidR="06DC8F49" w:rsidRDefault="672AD69A" w:rsidP="00713CA9">
            <w:pPr>
              <w:pStyle w:val="TableText"/>
            </w:pPr>
            <w:r>
              <w:t xml:space="preserve">Must be used with a </w:t>
            </w:r>
            <w:r w:rsidR="6A3467F5">
              <w:t>corresponding</w:t>
            </w:r>
            <w:r>
              <w:t xml:space="preserve"> switch</w:t>
            </w:r>
            <w:r w:rsidR="685EEE4F">
              <w:t>-</w:t>
            </w:r>
            <w:r>
              <w:t>statement. If the result of the switch</w:t>
            </w:r>
            <w:r w:rsidR="71F5A4BE">
              <w:t>-</w:t>
            </w:r>
            <w:r>
              <w:t>expression matches the result of the case</w:t>
            </w:r>
            <w:r w:rsidR="71F5A4BE">
              <w:t>-</w:t>
            </w:r>
            <w:r w:rsidR="71D3E687">
              <w:t>expression,</w:t>
            </w:r>
            <w:r>
              <w:t xml:space="preserve"> then the statement block in the case is executed.</w:t>
            </w:r>
            <w:r w:rsidR="674802FE">
              <w:t xml:space="preserve"> Unlike C and </w:t>
            </w:r>
            <w:proofErr w:type="gramStart"/>
            <w:r w:rsidR="674802FE">
              <w:t>C++</w:t>
            </w:r>
            <w:proofErr w:type="gramEnd"/>
            <w:r w:rsidR="674802FE">
              <w:t xml:space="preserve"> the statement block associated with a case must be enclosed in {}. </w:t>
            </w:r>
            <w:r w:rsidR="4DD28795">
              <w:t>U</w:t>
            </w:r>
            <w:r w:rsidR="674802FE">
              <w:t>nlik</w:t>
            </w:r>
            <w:r w:rsidR="78DD4CB9">
              <w:t xml:space="preserve">e C and </w:t>
            </w:r>
            <w:proofErr w:type="gramStart"/>
            <w:r w:rsidR="78DD4CB9">
              <w:t>C++</w:t>
            </w:r>
            <w:proofErr w:type="gramEnd"/>
            <w:r w:rsidR="78DD4CB9">
              <w:t xml:space="preserve"> the statements associated with a case do not need to end with break.</w:t>
            </w:r>
          </w:p>
        </w:tc>
      </w:tr>
      <w:tr w:rsidR="0FC21AB3" w14:paraId="6C7A4655" w14:textId="77777777" w:rsidTr="004C243B">
        <w:trPr>
          <w:trHeight w:val="300"/>
        </w:trPr>
        <w:tc>
          <w:tcPr>
            <w:tcW w:w="1725" w:type="dxa"/>
          </w:tcPr>
          <w:p w14:paraId="7AD1B122" w14:textId="3987B577" w:rsidR="38FB24A1" w:rsidRDefault="3491AECC">
            <w:pPr>
              <w:pStyle w:val="TableText"/>
              <w:rPr>
                <w:rFonts w:ascii="Courier New" w:hAnsi="Courier New" w:cs="Courier New"/>
              </w:rPr>
              <w:pPrChange w:id="7" w:author="Kelly Wilson" w:date="2023-09-19T21:29:00Z">
                <w:pPr/>
              </w:pPrChange>
            </w:pPr>
            <w:r w:rsidRPr="750B4A18">
              <w:rPr>
                <w:rFonts w:ascii="Courier New" w:hAnsi="Courier New" w:cs="Courier New"/>
              </w:rPr>
              <w:lastRenderedPageBreak/>
              <w:t>default</w:t>
            </w:r>
          </w:p>
        </w:tc>
        <w:tc>
          <w:tcPr>
            <w:tcW w:w="7635" w:type="dxa"/>
          </w:tcPr>
          <w:p w14:paraId="7845A5D0" w14:textId="3529E145" w:rsidR="38FB24A1" w:rsidRDefault="3491AECC">
            <w:pPr>
              <w:pStyle w:val="TableText"/>
              <w:pPrChange w:id="8" w:author="Kelly Wilson" w:date="2023-09-19T21:29:00Z">
                <w:pPr/>
              </w:pPrChange>
            </w:pPr>
            <w:r>
              <w:t xml:space="preserve">Must be used with a corresponding switch statement. If the result of a switch expression does not match any of the defined cases and default is present, the statements associated with the default case are executed. </w:t>
            </w:r>
          </w:p>
        </w:tc>
      </w:tr>
      <w:tr w:rsidR="2011B06A" w14:paraId="6BE7120E" w14:textId="77777777" w:rsidTr="004C243B">
        <w:trPr>
          <w:trHeight w:val="300"/>
        </w:trPr>
        <w:tc>
          <w:tcPr>
            <w:tcW w:w="1725" w:type="dxa"/>
          </w:tcPr>
          <w:p w14:paraId="270CEA41" w14:textId="13191DA5" w:rsidR="32946E45" w:rsidRPr="00CD2435" w:rsidRDefault="0C0D9626" w:rsidP="00713CA9">
            <w:pPr>
              <w:pStyle w:val="TableText"/>
              <w:rPr>
                <w:rFonts w:ascii="Courier New" w:hAnsi="Courier New" w:cs="Courier New"/>
              </w:rPr>
            </w:pPr>
            <w:r w:rsidRPr="0FC21AB3">
              <w:rPr>
                <w:rFonts w:ascii="Courier New" w:hAnsi="Courier New" w:cs="Courier New"/>
              </w:rPr>
              <w:t>e</w:t>
            </w:r>
            <w:r w:rsidR="11A30B48" w:rsidRPr="0FC21AB3">
              <w:rPr>
                <w:rFonts w:ascii="Courier New" w:hAnsi="Courier New" w:cs="Courier New"/>
              </w:rPr>
              <w:t>nd</w:t>
            </w:r>
          </w:p>
        </w:tc>
        <w:tc>
          <w:tcPr>
            <w:tcW w:w="7635" w:type="dxa"/>
          </w:tcPr>
          <w:p w14:paraId="2EEA3D7F" w14:textId="009E3662" w:rsidR="32946E45" w:rsidRDefault="0C0D9626" w:rsidP="00713CA9">
            <w:pPr>
              <w:pStyle w:val="TableText"/>
            </w:pPr>
            <w:r>
              <w:t>Terminates execution of the program immediately.</w:t>
            </w:r>
          </w:p>
        </w:tc>
      </w:tr>
      <w:tr w:rsidR="202453AA" w14:paraId="2FDC8573" w14:textId="77777777" w:rsidTr="004C243B">
        <w:trPr>
          <w:trHeight w:val="300"/>
        </w:trPr>
        <w:tc>
          <w:tcPr>
            <w:tcW w:w="1725" w:type="dxa"/>
          </w:tcPr>
          <w:p w14:paraId="29C30DEB" w14:textId="5D698BD2" w:rsidR="06DC8F49" w:rsidRPr="00CD2435" w:rsidRDefault="18D380C0" w:rsidP="00713CA9">
            <w:pPr>
              <w:pStyle w:val="TableText"/>
              <w:rPr>
                <w:rFonts w:ascii="Courier New" w:hAnsi="Courier New" w:cs="Courier New"/>
              </w:rPr>
            </w:pPr>
            <w:r w:rsidRPr="0FC21AB3">
              <w:rPr>
                <w:rFonts w:ascii="Courier New" w:hAnsi="Courier New" w:cs="Courier New"/>
              </w:rPr>
              <w:t>var</w:t>
            </w:r>
          </w:p>
        </w:tc>
        <w:tc>
          <w:tcPr>
            <w:tcW w:w="7635" w:type="dxa"/>
          </w:tcPr>
          <w:p w14:paraId="268F85D0" w14:textId="23C1863E" w:rsidR="06DC8F49" w:rsidRDefault="67884817" w:rsidP="00882C33">
            <w:pPr>
              <w:pStyle w:val="Note"/>
              <w:spacing w:after="120"/>
            </w:pPr>
            <w:r>
              <w:t xml:space="preserve">Declares that the identifier following the var is a variable. The default scope </w:t>
            </w:r>
            <w:r w:rsidR="3A98D86A">
              <w:t>is script</w:t>
            </w:r>
            <w:r w:rsidR="2C877C5C">
              <w:t>-</w:t>
            </w:r>
            <w:r>
              <w:t>level.</w:t>
            </w:r>
            <w:r w:rsidR="0A1E9F94">
              <w:t xml:space="preserve"> Note: The var </w:t>
            </w:r>
            <w:r w:rsidR="2FD14BC9">
              <w:t>keyword</w:t>
            </w:r>
            <w:r w:rsidR="0A1E9F94">
              <w:t xml:space="preserve"> </w:t>
            </w:r>
            <w:r w:rsidR="7D6DE63F">
              <w:t>is required when declaring a variable.</w:t>
            </w:r>
          </w:p>
        </w:tc>
      </w:tr>
      <w:tr w:rsidR="202453AA" w14:paraId="28AB2FC3" w14:textId="77777777" w:rsidTr="004C243B">
        <w:trPr>
          <w:trHeight w:val="300"/>
        </w:trPr>
        <w:tc>
          <w:tcPr>
            <w:tcW w:w="1725" w:type="dxa"/>
          </w:tcPr>
          <w:p w14:paraId="2FFCEDF2" w14:textId="679CB016" w:rsidR="06DC8F49" w:rsidRPr="00CD2435" w:rsidRDefault="18D380C0" w:rsidP="00713CA9">
            <w:pPr>
              <w:pStyle w:val="TableText"/>
              <w:rPr>
                <w:rFonts w:ascii="Courier New" w:hAnsi="Courier New" w:cs="Courier New"/>
              </w:rPr>
            </w:pPr>
            <w:r w:rsidRPr="0FC21AB3">
              <w:rPr>
                <w:rFonts w:ascii="Courier New" w:hAnsi="Courier New" w:cs="Courier New"/>
              </w:rPr>
              <w:t>for</w:t>
            </w:r>
          </w:p>
        </w:tc>
        <w:tc>
          <w:tcPr>
            <w:tcW w:w="7635" w:type="dxa"/>
          </w:tcPr>
          <w:p w14:paraId="3BE69A8A" w14:textId="182DC2A2" w:rsidR="06DC8F49" w:rsidRDefault="18D380C0" w:rsidP="00713CA9">
            <w:pPr>
              <w:pStyle w:val="TableText"/>
            </w:pPr>
            <w:r>
              <w:t>Creates a counting type loop composed of three seconds, an initializer, conditional, and update section.</w:t>
            </w:r>
          </w:p>
        </w:tc>
      </w:tr>
      <w:tr w:rsidR="202453AA" w14:paraId="3A595AB1" w14:textId="77777777" w:rsidTr="004C243B">
        <w:trPr>
          <w:trHeight w:val="300"/>
        </w:trPr>
        <w:tc>
          <w:tcPr>
            <w:tcW w:w="1725" w:type="dxa"/>
          </w:tcPr>
          <w:p w14:paraId="1C354ECF" w14:textId="0CE8C558" w:rsidR="06DC8F49" w:rsidRPr="00CD2435" w:rsidRDefault="18D380C0" w:rsidP="00713CA9">
            <w:pPr>
              <w:pStyle w:val="TableText"/>
              <w:rPr>
                <w:rFonts w:ascii="Courier New" w:hAnsi="Courier New" w:cs="Courier New"/>
              </w:rPr>
            </w:pPr>
            <w:proofErr w:type="spellStart"/>
            <w:r w:rsidRPr="0FC21AB3">
              <w:rPr>
                <w:rFonts w:ascii="Courier New" w:hAnsi="Courier New" w:cs="Courier New"/>
              </w:rPr>
              <w:t>dir</w:t>
            </w:r>
            <w:proofErr w:type="spellEnd"/>
          </w:p>
        </w:tc>
        <w:tc>
          <w:tcPr>
            <w:tcW w:w="7635" w:type="dxa"/>
          </w:tcPr>
          <w:p w14:paraId="2EAAB4F8" w14:textId="5BCE6F58" w:rsidR="06DC8F49" w:rsidRDefault="7A17C20E" w:rsidP="00713CA9">
            <w:pPr>
              <w:pStyle w:val="TableText"/>
            </w:pPr>
            <w:r>
              <w:t>Returns the path and name of all files in a folder.</w:t>
            </w:r>
          </w:p>
        </w:tc>
      </w:tr>
      <w:tr w:rsidR="202453AA" w14:paraId="685C3179" w14:textId="77777777" w:rsidTr="004C243B">
        <w:trPr>
          <w:trHeight w:val="300"/>
        </w:trPr>
        <w:tc>
          <w:tcPr>
            <w:tcW w:w="1725" w:type="dxa"/>
          </w:tcPr>
          <w:p w14:paraId="1C833AF6" w14:textId="25E4CCD2" w:rsidR="06DC8F49" w:rsidRPr="00CD2435" w:rsidRDefault="18D380C0" w:rsidP="00713CA9">
            <w:pPr>
              <w:pStyle w:val="TableText"/>
              <w:rPr>
                <w:rFonts w:ascii="Courier New" w:hAnsi="Courier New" w:cs="Courier New"/>
              </w:rPr>
            </w:pPr>
            <w:r w:rsidRPr="0FC21AB3">
              <w:rPr>
                <w:rFonts w:ascii="Courier New" w:hAnsi="Courier New" w:cs="Courier New"/>
              </w:rPr>
              <w:t>del</w:t>
            </w:r>
          </w:p>
        </w:tc>
        <w:tc>
          <w:tcPr>
            <w:tcW w:w="7635" w:type="dxa"/>
          </w:tcPr>
          <w:p w14:paraId="3505391A" w14:textId="25C99FE6" w:rsidR="06DC8F49" w:rsidRDefault="18D380C0" w:rsidP="00713CA9">
            <w:pPr>
              <w:pStyle w:val="TableText"/>
            </w:pPr>
            <w:r>
              <w:t>Removes the file specified by the following expression.</w:t>
            </w:r>
          </w:p>
        </w:tc>
      </w:tr>
      <w:tr w:rsidR="202453AA" w14:paraId="38F67617" w14:textId="77777777" w:rsidTr="004C243B">
        <w:trPr>
          <w:trHeight w:val="300"/>
        </w:trPr>
        <w:tc>
          <w:tcPr>
            <w:tcW w:w="1725" w:type="dxa"/>
          </w:tcPr>
          <w:p w14:paraId="6B6DF5F5" w14:textId="2ED21C3A" w:rsidR="06DC8F49" w:rsidRPr="00CD2435" w:rsidRDefault="18D380C0" w:rsidP="00713CA9">
            <w:pPr>
              <w:pStyle w:val="TableText"/>
              <w:rPr>
                <w:rFonts w:ascii="Courier New" w:hAnsi="Courier New" w:cs="Courier New"/>
              </w:rPr>
            </w:pPr>
            <w:proofErr w:type="spellStart"/>
            <w:r w:rsidRPr="0FC21AB3">
              <w:rPr>
                <w:rFonts w:ascii="Courier New" w:hAnsi="Courier New" w:cs="Courier New"/>
              </w:rPr>
              <w:t>brk</w:t>
            </w:r>
            <w:proofErr w:type="spellEnd"/>
          </w:p>
        </w:tc>
        <w:tc>
          <w:tcPr>
            <w:tcW w:w="7635" w:type="dxa"/>
          </w:tcPr>
          <w:p w14:paraId="4D11CEBB" w14:textId="2C70D93E" w:rsidR="06DC8F49" w:rsidRDefault="18D380C0" w:rsidP="00713CA9">
            <w:pPr>
              <w:pStyle w:val="TableText"/>
            </w:pPr>
            <w:r>
              <w:t>Stops execution of the program script and enters the debugger when encountered.</w:t>
            </w:r>
          </w:p>
        </w:tc>
      </w:tr>
      <w:tr w:rsidR="202453AA" w14:paraId="055DF50F" w14:textId="77777777" w:rsidTr="004C243B">
        <w:trPr>
          <w:trHeight w:val="300"/>
        </w:trPr>
        <w:tc>
          <w:tcPr>
            <w:tcW w:w="1725" w:type="dxa"/>
          </w:tcPr>
          <w:p w14:paraId="26BD439A" w14:textId="57BF9432" w:rsidR="06DC8F49" w:rsidRPr="00CD2435" w:rsidRDefault="18D380C0" w:rsidP="00713CA9">
            <w:pPr>
              <w:pStyle w:val="TableText"/>
              <w:rPr>
                <w:rFonts w:ascii="Courier New" w:hAnsi="Courier New" w:cs="Courier New"/>
              </w:rPr>
            </w:pPr>
            <w:r w:rsidRPr="0FC21AB3">
              <w:rPr>
                <w:rFonts w:ascii="Courier New" w:hAnsi="Courier New" w:cs="Courier New"/>
              </w:rPr>
              <w:t>if</w:t>
            </w:r>
          </w:p>
        </w:tc>
        <w:tc>
          <w:tcPr>
            <w:tcW w:w="7635" w:type="dxa"/>
          </w:tcPr>
          <w:p w14:paraId="2AD78DCC" w14:textId="2966C96C" w:rsidR="06DC8F49" w:rsidRDefault="52ADBC4E" w:rsidP="00713CA9">
            <w:pPr>
              <w:pStyle w:val="TableText"/>
            </w:pPr>
            <w:r>
              <w:t xml:space="preserve">Evaluates the following expression and if the result is true </w:t>
            </w:r>
            <w:r w:rsidR="68E1FD05">
              <w:t>executes</w:t>
            </w:r>
            <w:r>
              <w:t xml:space="preserve"> the following statement block.</w:t>
            </w:r>
          </w:p>
        </w:tc>
      </w:tr>
      <w:tr w:rsidR="004C243B" w14:paraId="2989E216" w14:textId="77777777" w:rsidTr="004C243B">
        <w:trPr>
          <w:trHeight w:val="300"/>
        </w:trPr>
        <w:tc>
          <w:tcPr>
            <w:tcW w:w="1725" w:type="dxa"/>
          </w:tcPr>
          <w:p w14:paraId="5CBF0E85" w14:textId="2A8FC7EA" w:rsidR="004C243B" w:rsidRPr="0FC21AB3" w:rsidRDefault="004C243B" w:rsidP="00713CA9">
            <w:pPr>
              <w:pStyle w:val="TableText"/>
              <w:rPr>
                <w:rFonts w:ascii="Courier New" w:hAnsi="Courier New" w:cs="Courier New"/>
              </w:rPr>
            </w:pPr>
            <w:r>
              <w:rPr>
                <w:rFonts w:ascii="Courier New" w:hAnsi="Courier New" w:cs="Courier New"/>
              </w:rPr>
              <w:t>stop</w:t>
            </w:r>
          </w:p>
        </w:tc>
        <w:tc>
          <w:tcPr>
            <w:tcW w:w="7635" w:type="dxa"/>
          </w:tcPr>
          <w:p w14:paraId="289CFC5A" w14:textId="3A2C6D05" w:rsidR="004C243B" w:rsidRDefault="00CF2B45" w:rsidP="00713CA9">
            <w:pPr>
              <w:pStyle w:val="TableText"/>
            </w:pPr>
            <w:r>
              <w:t>The stop command tells the compiler to ignore all text in the current script file after the stop key word is encountered.</w:t>
            </w:r>
          </w:p>
        </w:tc>
      </w:tr>
    </w:tbl>
    <w:p w14:paraId="5E12B3E7" w14:textId="0C94C5D9" w:rsidR="202453AA" w:rsidRDefault="202453AA" w:rsidP="00791ED1"/>
    <w:p w14:paraId="1F2268D1" w14:textId="633347A4" w:rsidR="35A4EFEF" w:rsidRDefault="14D5ECA0" w:rsidP="7083C2DB">
      <w:pPr>
        <w:pStyle w:val="Heading1"/>
      </w:pPr>
      <w:r>
        <w:t>Blocks</w:t>
      </w:r>
    </w:p>
    <w:p w14:paraId="4DA09A6C" w14:textId="1AC3315E" w:rsidR="7083C2DB" w:rsidRDefault="14D5ECA0" w:rsidP="7083C2DB">
      <w:r>
        <w:t xml:space="preserve">Blocks are groups of statements defined between curly braces. Blocks are important because they allow the programmer to separate a program's functionality into specific units of work. For example, in the </w:t>
      </w:r>
      <w:r w:rsidR="1228668E">
        <w:t>following code,</w:t>
      </w:r>
      <w:r>
        <w:t xml:space="preserve"> one block is executed if the variable a is </w:t>
      </w:r>
      <w:r w:rsidR="402FFC1E">
        <w:t>less than (</w:t>
      </w:r>
      <w:r w:rsidR="6926261D">
        <w:t>&lt;</w:t>
      </w:r>
      <w:r w:rsidR="402FFC1E">
        <w:t>)</w:t>
      </w:r>
      <w:r>
        <w:t xml:space="preserve"> 5 and the other block is executed if the variable a is </w:t>
      </w:r>
      <w:r w:rsidR="30667815">
        <w:t>greater than (</w:t>
      </w:r>
      <w:r>
        <w:t>&gt;</w:t>
      </w:r>
      <w:r w:rsidR="30667815">
        <w:t>)</w:t>
      </w:r>
      <w:r>
        <w:t xml:space="preserve"> 5:</w:t>
      </w:r>
    </w:p>
    <w:p w14:paraId="5F4AF664" w14:textId="02E02CA8" w:rsidR="35A4EFEF" w:rsidRDefault="558B2519" w:rsidP="00E81BD5">
      <w:pPr>
        <w:pStyle w:val="code"/>
      </w:pPr>
      <w:r>
        <w:t>i</w:t>
      </w:r>
      <w:r w:rsidR="14D5ECA0">
        <w:t>f (a &lt; 5)</w:t>
      </w:r>
    </w:p>
    <w:p w14:paraId="18E361B7" w14:textId="052ED66B" w:rsidR="35A4EFEF" w:rsidRDefault="14D5ECA0" w:rsidP="00E81BD5">
      <w:pPr>
        <w:pStyle w:val="code"/>
      </w:pPr>
      <w:r>
        <w:t>{</w:t>
      </w:r>
    </w:p>
    <w:p w14:paraId="5FECB5ED" w14:textId="1FD9A019" w:rsidR="35A4EFEF" w:rsidRDefault="3EB1ADC9" w:rsidP="00E81BD5">
      <w:pPr>
        <w:pStyle w:val="code"/>
      </w:pPr>
      <w:proofErr w:type="gramStart"/>
      <w:r>
        <w:t>p</w:t>
      </w:r>
      <w:r w:rsidR="2E79BE1B">
        <w:t>rint</w:t>
      </w:r>
      <w:r w:rsidR="14D5ECA0">
        <w:t>(</w:t>
      </w:r>
      <w:proofErr w:type="gramEnd"/>
      <w:r w:rsidR="14D5ECA0">
        <w:t>“The variable a is equal to 5.”);</w:t>
      </w:r>
    </w:p>
    <w:p w14:paraId="5364E434" w14:textId="50648107" w:rsidR="35A4EFEF" w:rsidRDefault="14D5ECA0" w:rsidP="00E81BD5">
      <w:pPr>
        <w:pStyle w:val="code"/>
      </w:pPr>
      <w:r>
        <w:t>}</w:t>
      </w:r>
    </w:p>
    <w:p w14:paraId="3D362C51" w14:textId="1D5B1928" w:rsidR="35A4EFEF" w:rsidRDefault="14D5ECA0" w:rsidP="00E81BD5">
      <w:pPr>
        <w:pStyle w:val="code"/>
      </w:pPr>
      <w:r>
        <w:t>else</w:t>
      </w:r>
    </w:p>
    <w:p w14:paraId="07C24C70" w14:textId="0A0DBD5E" w:rsidR="35A4EFEF" w:rsidRDefault="14D5ECA0" w:rsidP="00E81BD5">
      <w:pPr>
        <w:pStyle w:val="code"/>
      </w:pPr>
      <w:r>
        <w:t>{</w:t>
      </w:r>
    </w:p>
    <w:p w14:paraId="6A966E7A" w14:textId="2A15E979" w:rsidR="35A4EFEF" w:rsidRDefault="6233DF11" w:rsidP="00E81BD5">
      <w:pPr>
        <w:pStyle w:val="code"/>
      </w:pPr>
      <w:proofErr w:type="gramStart"/>
      <w:r>
        <w:t>p</w:t>
      </w:r>
      <w:r w:rsidR="78F46930">
        <w:t>rint</w:t>
      </w:r>
      <w:r w:rsidR="14D5ECA0">
        <w:t>(</w:t>
      </w:r>
      <w:proofErr w:type="gramEnd"/>
      <w:r w:rsidR="14D5ECA0">
        <w:t>“The variable a is some other value than 5.”);</w:t>
      </w:r>
    </w:p>
    <w:p w14:paraId="46244AF9" w14:textId="642C21DB" w:rsidR="35A4EFEF" w:rsidRDefault="14D5ECA0" w:rsidP="00E81BD5">
      <w:pPr>
        <w:pStyle w:val="code"/>
      </w:pPr>
      <w:r>
        <w:t>}</w:t>
      </w:r>
    </w:p>
    <w:p w14:paraId="243FF422" w14:textId="42436A28" w:rsidR="5FB42D26" w:rsidRDefault="3F41A1F9" w:rsidP="7083C2DB">
      <w:pPr>
        <w:pStyle w:val="Heading1"/>
      </w:pPr>
      <w:r>
        <w:t>Comments</w:t>
      </w:r>
    </w:p>
    <w:p w14:paraId="5E93F47A" w14:textId="578690D4" w:rsidR="5FB42D26" w:rsidRDefault="3F41A1F9" w:rsidP="7083C2DB">
      <w:r>
        <w:t xml:space="preserve">The DSL supports </w:t>
      </w:r>
      <w:r w:rsidR="208981A0">
        <w:t xml:space="preserve">the same </w:t>
      </w:r>
      <w:r>
        <w:t xml:space="preserve">two </w:t>
      </w:r>
      <w:r w:rsidR="76B7176E">
        <w:t xml:space="preserve">styles of comments provided by the C programming language: line comments and multi-line comments. </w:t>
      </w:r>
      <w:r>
        <w:t xml:space="preserve">Line comments begin with </w:t>
      </w:r>
      <w:r w:rsidR="63C14A1F">
        <w:t>// a</w:t>
      </w:r>
      <w:r>
        <w:t>nd continue up to the end of the line. For examp</w:t>
      </w:r>
      <w:r w:rsidR="504E21ED">
        <w:t>le</w:t>
      </w:r>
      <w:r w:rsidR="4EC19B65">
        <w:t>:</w:t>
      </w:r>
    </w:p>
    <w:p w14:paraId="1E1D5390" w14:textId="061FC262" w:rsidR="7744EE8C" w:rsidRDefault="504E21ED" w:rsidP="00E81BD5">
      <w:pPr>
        <w:pStyle w:val="code"/>
      </w:pPr>
      <w:r>
        <w:lastRenderedPageBreak/>
        <w:t xml:space="preserve">var engines = 10; </w:t>
      </w:r>
      <w:r w:rsidR="0A7CF17E">
        <w:t>//</w:t>
      </w:r>
      <w:r>
        <w:t>Number of engines in the repair shop.</w:t>
      </w:r>
    </w:p>
    <w:p w14:paraId="33C6FD14" w14:textId="2CFC8F82" w:rsidR="4E5E3F77" w:rsidRDefault="7C34E6FA" w:rsidP="7083C2DB">
      <w:r>
        <w:t xml:space="preserve">Would cause the compiler to ignore all text from the // up to the end of the line. </w:t>
      </w:r>
      <w:r w:rsidR="504E21ED">
        <w:t>Multi-line comments begin with a /* and end with a */. All text within the /* and */ are ignored.</w:t>
      </w:r>
      <w:r w:rsidR="5FA38E17">
        <w:t xml:space="preserve"> For example</w:t>
      </w:r>
      <w:r w:rsidR="2A3B67C4">
        <w:t>:</w:t>
      </w:r>
    </w:p>
    <w:p w14:paraId="7DE970FD" w14:textId="3AABB32C" w:rsidR="6F1B1D57" w:rsidRDefault="5FA38E17" w:rsidP="00E81BD5">
      <w:pPr>
        <w:pStyle w:val="code"/>
      </w:pPr>
      <w:r>
        <w:t>/*</w:t>
      </w:r>
    </w:p>
    <w:p w14:paraId="533C9804" w14:textId="4C51306E" w:rsidR="6F1B1D57" w:rsidRDefault="5FA38E17" w:rsidP="00E81BD5">
      <w:pPr>
        <w:pStyle w:val="code"/>
      </w:pPr>
      <w:r>
        <w:t>This program tracks the number of new tires in the warehouse.</w:t>
      </w:r>
    </w:p>
    <w:p w14:paraId="19E84351" w14:textId="7F5AA51D" w:rsidR="6F1B1D57" w:rsidRDefault="5FA38E17" w:rsidP="00E81BD5">
      <w:pPr>
        <w:pStyle w:val="code"/>
      </w:pPr>
      <w:r>
        <w:t>*/</w:t>
      </w:r>
    </w:p>
    <w:p w14:paraId="19F69D28" w14:textId="4470B5B4" w:rsidR="6F1B1D57" w:rsidRDefault="4CCA7B3D" w:rsidP="00E81BD5">
      <w:pPr>
        <w:pStyle w:val="code"/>
      </w:pPr>
      <w:r>
        <w:t xml:space="preserve">fun </w:t>
      </w:r>
      <w:proofErr w:type="spellStart"/>
      <w:proofErr w:type="gramStart"/>
      <w:r w:rsidR="5FA38E17">
        <w:t>CountTires</w:t>
      </w:r>
      <w:proofErr w:type="spellEnd"/>
      <w:r w:rsidR="1EED954F">
        <w:t>(</w:t>
      </w:r>
      <w:proofErr w:type="gramEnd"/>
      <w:r w:rsidR="1EED954F">
        <w:t>)</w:t>
      </w:r>
    </w:p>
    <w:p w14:paraId="1F714136" w14:textId="12488741" w:rsidR="6F1B1D57" w:rsidRDefault="5FA38E17" w:rsidP="00E81BD5">
      <w:pPr>
        <w:pStyle w:val="code"/>
      </w:pPr>
      <w:r>
        <w:t>{</w:t>
      </w:r>
    </w:p>
    <w:p w14:paraId="441C42EE" w14:textId="0A324B8F" w:rsidR="6F1B1D57" w:rsidRDefault="21F23DE6" w:rsidP="00E81BD5">
      <w:pPr>
        <w:pStyle w:val="code"/>
      </w:pPr>
      <w:r>
        <w:t>…</w:t>
      </w:r>
    </w:p>
    <w:p w14:paraId="5639403D" w14:textId="4AC7B016" w:rsidR="3EA60686" w:rsidRDefault="21F23DE6" w:rsidP="00E81BD5">
      <w:pPr>
        <w:pStyle w:val="code"/>
      </w:pPr>
      <w:r>
        <w:t xml:space="preserve">return </w:t>
      </w:r>
      <w:proofErr w:type="spellStart"/>
      <w:proofErr w:type="gramStart"/>
      <w:r>
        <w:t>numberOfTires</w:t>
      </w:r>
      <w:proofErr w:type="spellEnd"/>
      <w:r>
        <w:t>;</w:t>
      </w:r>
      <w:proofErr w:type="gramEnd"/>
    </w:p>
    <w:p w14:paraId="0250A004" w14:textId="51E5BF8A" w:rsidR="6F1B1D57" w:rsidRDefault="5FA38E17" w:rsidP="00E81BD5">
      <w:pPr>
        <w:pStyle w:val="code"/>
      </w:pPr>
      <w:r>
        <w:t>}</w:t>
      </w:r>
    </w:p>
    <w:p w14:paraId="6808F3F7" w14:textId="23E876D7" w:rsidR="5F06FBCE" w:rsidRDefault="11446866" w:rsidP="5A0FDC7A">
      <w:pPr>
        <w:pStyle w:val="Heading1"/>
      </w:pPr>
      <w:r>
        <w:t>Values</w:t>
      </w:r>
    </w:p>
    <w:p w14:paraId="33A80B20" w14:textId="4EBC59A7" w:rsidR="5F06FBCE" w:rsidRDefault="5AEA3CB9" w:rsidP="5A0FDC7A">
      <w:r>
        <w:t xml:space="preserve">Values </w:t>
      </w:r>
      <w:r w:rsidR="7A20C3EB">
        <w:t xml:space="preserve">represent </w:t>
      </w:r>
      <w:r w:rsidR="637B64AD">
        <w:t xml:space="preserve">information </w:t>
      </w:r>
      <w:r w:rsidR="6D4D9F5E">
        <w:t xml:space="preserve">in the DSL. They can be numbers, characters, </w:t>
      </w:r>
      <w:r w:rsidR="4B018C89">
        <w:t>Boolean</w:t>
      </w:r>
      <w:r w:rsidR="04618CCD">
        <w:t>, strings of characters. The DSL determines the type of value base</w:t>
      </w:r>
      <w:r w:rsidR="18836373">
        <w:t>d on the characters that make up the value. For example, if the value is made of up numbers and a leading + or – the DSL determines that the value is a number. If the value begin</w:t>
      </w:r>
      <w:r w:rsidR="5E713EBA">
        <w:t xml:space="preserve">s with a </w:t>
      </w:r>
      <w:proofErr w:type="gramStart"/>
      <w:r w:rsidR="5E713EBA">
        <w:t>‘ the</w:t>
      </w:r>
      <w:proofErr w:type="gramEnd"/>
      <w:r w:rsidR="5E713EBA">
        <w:t xml:space="preserve"> DSL determines the value is a single character. The following table shows the different types of values and the characters the DSL looks at to determine the type of value</w:t>
      </w:r>
      <w:r w:rsidR="78CF9489">
        <w:t xml:space="preserve"> the </w:t>
      </w:r>
      <w:r w:rsidR="4B018C89">
        <w:t>programmer</w:t>
      </w:r>
      <w:r w:rsidR="78CF9489">
        <w:t xml:space="preserve"> wants to create.</w:t>
      </w:r>
    </w:p>
    <w:p w14:paraId="2D5A7408" w14:textId="14E3EB9E" w:rsidR="5F06FBCE" w:rsidRDefault="5F06FBCE" w:rsidP="5A0FDC7A"/>
    <w:tbl>
      <w:tblPr>
        <w:tblStyle w:val="DEFCONTable"/>
        <w:tblW w:w="0" w:type="auto"/>
        <w:tblLayout w:type="fixed"/>
        <w:tblLook w:val="06A0" w:firstRow="1" w:lastRow="0" w:firstColumn="1" w:lastColumn="0" w:noHBand="1" w:noVBand="1"/>
      </w:tblPr>
      <w:tblGrid>
        <w:gridCol w:w="1470"/>
        <w:gridCol w:w="1515"/>
        <w:gridCol w:w="6375"/>
      </w:tblGrid>
      <w:tr w:rsidR="5A0FDC7A" w14:paraId="4F6FF17E" w14:textId="77777777" w:rsidTr="750B4A18">
        <w:trPr>
          <w:cnfStyle w:val="100000000000" w:firstRow="1" w:lastRow="0" w:firstColumn="0" w:lastColumn="0" w:oddVBand="0" w:evenVBand="0" w:oddHBand="0" w:evenHBand="0" w:firstRowFirstColumn="0" w:firstRowLastColumn="0" w:lastRowFirstColumn="0" w:lastRowLastColumn="0"/>
          <w:trHeight w:val="300"/>
        </w:trPr>
        <w:tc>
          <w:tcPr>
            <w:tcW w:w="1470" w:type="dxa"/>
          </w:tcPr>
          <w:p w14:paraId="5C678F60" w14:textId="5FF220BB" w:rsidR="75EFDBAC" w:rsidRDefault="75EFDBAC" w:rsidP="00C23D49">
            <w:pPr>
              <w:pStyle w:val="TableHeading"/>
            </w:pPr>
          </w:p>
        </w:tc>
        <w:tc>
          <w:tcPr>
            <w:tcW w:w="1515" w:type="dxa"/>
          </w:tcPr>
          <w:p w14:paraId="3B054C81" w14:textId="3A84866C" w:rsidR="75EFDBAC" w:rsidRDefault="75EFDBAC" w:rsidP="00C23D49">
            <w:pPr>
              <w:pStyle w:val="TableHeading"/>
            </w:pPr>
          </w:p>
        </w:tc>
        <w:tc>
          <w:tcPr>
            <w:tcW w:w="6375" w:type="dxa"/>
          </w:tcPr>
          <w:p w14:paraId="075F3726" w14:textId="2A67D0B5" w:rsidR="75EFDBAC" w:rsidRDefault="75EFDBAC" w:rsidP="00C23D49">
            <w:pPr>
              <w:pStyle w:val="TableHeading"/>
            </w:pPr>
          </w:p>
        </w:tc>
      </w:tr>
      <w:tr w:rsidR="5A0FDC7A" w14:paraId="069AE0CF" w14:textId="77777777" w:rsidTr="750B4A18">
        <w:trPr>
          <w:trHeight w:val="300"/>
        </w:trPr>
        <w:tc>
          <w:tcPr>
            <w:tcW w:w="1470" w:type="dxa"/>
          </w:tcPr>
          <w:p w14:paraId="17825AA8" w14:textId="189B230D" w:rsidR="28E8D1B7" w:rsidRPr="005805FE" w:rsidRDefault="65C6FF05" w:rsidP="00C23D49">
            <w:pPr>
              <w:pStyle w:val="TableText"/>
              <w:rPr>
                <w:rFonts w:ascii="Courier New" w:hAnsi="Courier New" w:cs="Courier New"/>
              </w:rPr>
            </w:pPr>
            <w:r w:rsidRPr="0FC21AB3">
              <w:rPr>
                <w:rFonts w:ascii="Courier New" w:hAnsi="Courier New" w:cs="Courier New"/>
              </w:rPr>
              <w:t>number</w:t>
            </w:r>
          </w:p>
        </w:tc>
        <w:tc>
          <w:tcPr>
            <w:tcW w:w="1515" w:type="dxa"/>
          </w:tcPr>
          <w:p w14:paraId="269EA4FC" w14:textId="5205835A" w:rsidR="75EFDBAC" w:rsidRDefault="2C5E19D1" w:rsidP="00C23D49">
            <w:pPr>
              <w:pStyle w:val="TableText"/>
              <w:jc w:val="center"/>
            </w:pPr>
            <w:r>
              <w:t>-</w:t>
            </w:r>
            <w:r w:rsidR="123BF464">
              <w:t>+ [</w:t>
            </w:r>
            <w:r>
              <w:t>0-9]</w:t>
            </w:r>
            <w:r w:rsidR="1FBDE396">
              <w:t>.</w:t>
            </w:r>
          </w:p>
        </w:tc>
        <w:tc>
          <w:tcPr>
            <w:tcW w:w="6375" w:type="dxa"/>
          </w:tcPr>
          <w:p w14:paraId="5B6074D5" w14:textId="7F5EF469" w:rsidR="5A0FDC7A" w:rsidRDefault="6FD402E6" w:rsidP="0FC21AB3">
            <w:pPr>
              <w:pStyle w:val="TableText"/>
            </w:pPr>
            <w:r>
              <w:t xml:space="preserve">All number characters up </w:t>
            </w:r>
            <w:r w:rsidR="6973200E">
              <w:t xml:space="preserve">to </w:t>
            </w:r>
            <w:r>
              <w:t xml:space="preserve">the next non-number character, </w:t>
            </w:r>
            <w:r w:rsidR="6973200E">
              <w:t xml:space="preserve">which </w:t>
            </w:r>
            <w:r w:rsidR="6C96B2C4">
              <w:t xml:space="preserve">may </w:t>
            </w:r>
            <w:r w:rsidR="6973200E">
              <w:t>be</w:t>
            </w:r>
            <w:r>
              <w:t xml:space="preserve"> a single period character</w:t>
            </w:r>
            <w:r w:rsidR="052EEE00">
              <w:t>.</w:t>
            </w:r>
            <w:r w:rsidR="61E97BDD">
              <w:t xml:space="preserve"> </w:t>
            </w:r>
            <w:r w:rsidR="5CD1171C">
              <w:t xml:space="preserve">If a period exists in the number, the DSL assumes it is a real or </w:t>
            </w:r>
            <w:proofErr w:type="gramStart"/>
            <w:r w:rsidR="5CD1171C">
              <w:t>floating point</w:t>
            </w:r>
            <w:proofErr w:type="gramEnd"/>
            <w:r w:rsidR="5CD1171C">
              <w:t xml:space="preserve"> number and creates a double value type to hold the number.</w:t>
            </w:r>
          </w:p>
        </w:tc>
      </w:tr>
      <w:tr w:rsidR="5A0FDC7A" w14:paraId="1D82FBA9" w14:textId="77777777" w:rsidTr="750B4A18">
        <w:trPr>
          <w:trHeight w:val="300"/>
        </w:trPr>
        <w:tc>
          <w:tcPr>
            <w:tcW w:w="1470" w:type="dxa"/>
          </w:tcPr>
          <w:p w14:paraId="1C304AC4" w14:textId="27EE95AA" w:rsidR="75EFDBAC" w:rsidRPr="005805FE" w:rsidRDefault="598E406E" w:rsidP="00C23D49">
            <w:pPr>
              <w:pStyle w:val="TableText"/>
              <w:rPr>
                <w:rFonts w:ascii="Courier New" w:hAnsi="Courier New" w:cs="Courier New"/>
              </w:rPr>
            </w:pPr>
            <w:r w:rsidRPr="0FC21AB3">
              <w:rPr>
                <w:rFonts w:ascii="Courier New" w:hAnsi="Courier New" w:cs="Courier New"/>
              </w:rPr>
              <w:t>char</w:t>
            </w:r>
          </w:p>
        </w:tc>
        <w:tc>
          <w:tcPr>
            <w:tcW w:w="1515" w:type="dxa"/>
          </w:tcPr>
          <w:p w14:paraId="3EC42CF3" w14:textId="0D7E62D1" w:rsidR="75EFDBAC" w:rsidRDefault="2C5E19D1" w:rsidP="00C23D49">
            <w:pPr>
              <w:pStyle w:val="TableText"/>
              <w:jc w:val="center"/>
            </w:pPr>
            <w:r>
              <w:t>‘</w:t>
            </w:r>
          </w:p>
        </w:tc>
        <w:tc>
          <w:tcPr>
            <w:tcW w:w="6375" w:type="dxa"/>
          </w:tcPr>
          <w:p w14:paraId="4FD756DA" w14:textId="6FF610A6" w:rsidR="5A0FDC7A" w:rsidRDefault="722AE596" w:rsidP="00C23D49">
            <w:pPr>
              <w:pStyle w:val="TableText"/>
            </w:pPr>
            <w:r>
              <w:t xml:space="preserve">A single character followed by another single quote. </w:t>
            </w:r>
            <w:r w:rsidR="33AFE55C">
              <w:t>Escape codes can be used</w:t>
            </w:r>
            <w:r w:rsidR="244F2EB1">
              <w:t>. S</w:t>
            </w:r>
            <w:r w:rsidR="33AFE55C">
              <w:t xml:space="preserve">ee </w:t>
            </w:r>
            <w:r w:rsidR="33AFE55C" w:rsidRPr="0FC21AB3">
              <w:rPr>
                <w:i/>
                <w:iCs/>
              </w:rPr>
              <w:t>string</w:t>
            </w:r>
            <w:r w:rsidR="33AFE55C">
              <w:t xml:space="preserve"> format</w:t>
            </w:r>
            <w:r w:rsidR="25CB35EE">
              <w:t>ting</w:t>
            </w:r>
            <w:r w:rsidR="33AFE55C">
              <w:t xml:space="preserve"> detail</w:t>
            </w:r>
            <w:r w:rsidR="25CB35EE">
              <w:t>s</w:t>
            </w:r>
            <w:r w:rsidR="33AFE55C">
              <w:t>.</w:t>
            </w:r>
          </w:p>
        </w:tc>
      </w:tr>
      <w:tr w:rsidR="5A0FDC7A" w14:paraId="50CB2DBB" w14:textId="77777777" w:rsidTr="750B4A18">
        <w:trPr>
          <w:trHeight w:val="300"/>
        </w:trPr>
        <w:tc>
          <w:tcPr>
            <w:tcW w:w="1470" w:type="dxa"/>
          </w:tcPr>
          <w:p w14:paraId="53832535" w14:textId="63428F01" w:rsidR="1BBFF1A5" w:rsidRPr="005805FE" w:rsidRDefault="1A9EDE0F" w:rsidP="00C23D49">
            <w:pPr>
              <w:pStyle w:val="TableText"/>
              <w:rPr>
                <w:rFonts w:ascii="Courier New" w:hAnsi="Courier New" w:cs="Courier New"/>
              </w:rPr>
            </w:pPr>
            <w:r w:rsidRPr="0FC21AB3">
              <w:rPr>
                <w:rFonts w:ascii="Courier New" w:hAnsi="Courier New" w:cs="Courier New"/>
              </w:rPr>
              <w:t>Boolean</w:t>
            </w:r>
          </w:p>
        </w:tc>
        <w:tc>
          <w:tcPr>
            <w:tcW w:w="1515" w:type="dxa"/>
          </w:tcPr>
          <w:p w14:paraId="0B0816D7" w14:textId="216E16A4" w:rsidR="1BBFF1A5" w:rsidRDefault="023FFB26" w:rsidP="00C23D49">
            <w:pPr>
              <w:pStyle w:val="TableText"/>
              <w:jc w:val="center"/>
            </w:pPr>
            <w:r>
              <w:t>true or false</w:t>
            </w:r>
          </w:p>
        </w:tc>
        <w:tc>
          <w:tcPr>
            <w:tcW w:w="6375" w:type="dxa"/>
          </w:tcPr>
          <w:p w14:paraId="1A6A3088" w14:textId="4F01D4C3" w:rsidR="1BBFF1A5" w:rsidRDefault="1A9EDE0F" w:rsidP="00C23D49">
            <w:pPr>
              <w:pStyle w:val="TableText"/>
            </w:pPr>
            <w:r>
              <w:t xml:space="preserve">The </w:t>
            </w:r>
            <w:r w:rsidR="2FD14BC9">
              <w:t>keyword</w:t>
            </w:r>
            <w:r>
              <w:t xml:space="preserve">s </w:t>
            </w:r>
            <w:r w:rsidR="25CB35EE">
              <w:t>“</w:t>
            </w:r>
            <w:r>
              <w:t>true</w:t>
            </w:r>
            <w:r w:rsidR="25CB35EE">
              <w:t>”</w:t>
            </w:r>
            <w:r>
              <w:t xml:space="preserve"> or </w:t>
            </w:r>
            <w:r w:rsidR="25CB35EE">
              <w:t>“</w:t>
            </w:r>
            <w:r>
              <w:t>false</w:t>
            </w:r>
            <w:proofErr w:type="gramStart"/>
            <w:r w:rsidR="25CB35EE">
              <w:t>”</w:t>
            </w:r>
            <w:r>
              <w:t>.</w:t>
            </w:r>
            <w:proofErr w:type="gramEnd"/>
            <w:r>
              <w:t xml:space="preserve"> </w:t>
            </w:r>
            <w:r w:rsidR="2BEA717B">
              <w:t xml:space="preserve"> </w:t>
            </w:r>
            <w:r>
              <w:t>A false value is numerically the number 0</w:t>
            </w:r>
            <w:r w:rsidR="469D7A1D">
              <w:t>, while the value true is any number but 0. This is often represented as (!0) or 0 negated.</w:t>
            </w:r>
          </w:p>
        </w:tc>
      </w:tr>
      <w:tr w:rsidR="5A0FDC7A" w14:paraId="3CEE4150" w14:textId="77777777" w:rsidTr="750B4A18">
        <w:trPr>
          <w:trHeight w:val="300"/>
        </w:trPr>
        <w:tc>
          <w:tcPr>
            <w:tcW w:w="1470" w:type="dxa"/>
          </w:tcPr>
          <w:p w14:paraId="48645473" w14:textId="3C5D014E" w:rsidR="11ADFF9E" w:rsidRPr="005805FE" w:rsidRDefault="123B8105" w:rsidP="00C23D49">
            <w:pPr>
              <w:pStyle w:val="TableText"/>
              <w:rPr>
                <w:rFonts w:ascii="Courier New" w:hAnsi="Courier New" w:cs="Courier New"/>
              </w:rPr>
            </w:pPr>
            <w:r w:rsidRPr="0FC21AB3">
              <w:rPr>
                <w:rFonts w:ascii="Courier New" w:hAnsi="Courier New" w:cs="Courier New"/>
              </w:rPr>
              <w:t>string</w:t>
            </w:r>
          </w:p>
        </w:tc>
        <w:tc>
          <w:tcPr>
            <w:tcW w:w="1515" w:type="dxa"/>
          </w:tcPr>
          <w:p w14:paraId="386AE480" w14:textId="0665CC39" w:rsidR="11ADFF9E" w:rsidRDefault="13D455D1" w:rsidP="00C23D49">
            <w:pPr>
              <w:pStyle w:val="TableText"/>
              <w:jc w:val="center"/>
            </w:pPr>
            <w:r>
              <w:t>“</w:t>
            </w:r>
          </w:p>
        </w:tc>
        <w:tc>
          <w:tcPr>
            <w:tcW w:w="6375" w:type="dxa"/>
          </w:tcPr>
          <w:p w14:paraId="40C2825B" w14:textId="4054160A" w:rsidR="11ADFF9E" w:rsidRDefault="6312A383" w:rsidP="00C23D49">
            <w:pPr>
              <w:pStyle w:val="TableText"/>
            </w:pPr>
            <w:r>
              <w:t xml:space="preserve">All characters up to the </w:t>
            </w:r>
            <w:r w:rsidR="2DE526BA">
              <w:t>closing</w:t>
            </w:r>
            <w:r>
              <w:t xml:space="preserve"> </w:t>
            </w:r>
            <w:proofErr w:type="gramStart"/>
            <w:r>
              <w:t>“</w:t>
            </w:r>
            <w:r w:rsidR="2BEA717B">
              <w:t xml:space="preserve"> </w:t>
            </w:r>
            <w:r>
              <w:t>character</w:t>
            </w:r>
            <w:proofErr w:type="gramEnd"/>
            <w:r>
              <w:t xml:space="preserve"> </w:t>
            </w:r>
            <w:r w:rsidR="297D9EEB">
              <w:t>are</w:t>
            </w:r>
            <w:r>
              <w:t xml:space="preserve"> considered part of the string value.</w:t>
            </w:r>
            <w:r w:rsidR="29026E71">
              <w:t xml:space="preserve">  A string value may include variables or values </w:t>
            </w:r>
            <w:proofErr w:type="spellStart"/>
            <w:r w:rsidR="29026E71">
              <w:t>inline</w:t>
            </w:r>
            <w:proofErr w:type="spellEnd"/>
            <w:r w:rsidR="29026E71">
              <w:t xml:space="preserve"> with the string by enclosing them in {}. For example:</w:t>
            </w:r>
          </w:p>
          <w:p w14:paraId="4C9F2525" w14:textId="708BD1DE" w:rsidR="11ADFF9E" w:rsidRDefault="61B3C2E0" w:rsidP="00E81BD5">
            <w:pPr>
              <w:pStyle w:val="code"/>
            </w:pPr>
            <w:r>
              <w:t>string name = “Program 100</w:t>
            </w:r>
            <w:proofErr w:type="gramStart"/>
            <w:r>
              <w:t>”;</w:t>
            </w:r>
            <w:proofErr w:type="gramEnd"/>
          </w:p>
          <w:p w14:paraId="4364A86E" w14:textId="4110450A" w:rsidR="5A0FDC7A" w:rsidRDefault="786CA491" w:rsidP="00E81BD5">
            <w:pPr>
              <w:pStyle w:val="code"/>
            </w:pPr>
            <w:r>
              <w:lastRenderedPageBreak/>
              <w:t>s</w:t>
            </w:r>
            <w:r w:rsidR="0EADE1CD">
              <w:t xml:space="preserve">tring </w:t>
            </w:r>
            <w:r w:rsidR="2EBC1CF0">
              <w:t xml:space="preserve">s </w:t>
            </w:r>
            <w:r w:rsidR="0EADE1CD">
              <w:t>= “The program</w:t>
            </w:r>
            <w:r w:rsidR="595E4E47">
              <w:t>’</w:t>
            </w:r>
            <w:r w:rsidR="0EADE1CD">
              <w:t>s name is {name}</w:t>
            </w:r>
            <w:proofErr w:type="gramStart"/>
            <w:r w:rsidR="59453865">
              <w:t>”;</w:t>
            </w:r>
            <w:proofErr w:type="gramEnd"/>
          </w:p>
          <w:p w14:paraId="0068A4C3" w14:textId="0F8EE577" w:rsidR="11ADFF9E" w:rsidRPr="00273711" w:rsidRDefault="15B86DED" w:rsidP="00C23D49">
            <w:pPr>
              <w:pStyle w:val="TableText"/>
            </w:pPr>
            <w:r>
              <w:t xml:space="preserve">Would set </w:t>
            </w:r>
            <w:r w:rsidR="756B4199">
              <w:t>the string</w:t>
            </w:r>
            <w:r w:rsidR="1CF27A07">
              <w:t xml:space="preserve"> “</w:t>
            </w:r>
            <w:r w:rsidR="756B4199">
              <w:t>s</w:t>
            </w:r>
            <w:r w:rsidR="1CF27A07">
              <w:t>”</w:t>
            </w:r>
            <w:r w:rsidR="756B4199">
              <w:t xml:space="preserve"> </w:t>
            </w:r>
            <w:r>
              <w:t xml:space="preserve">equal </w:t>
            </w:r>
            <w:proofErr w:type="spellStart"/>
            <w:proofErr w:type="gramStart"/>
            <w:r>
              <w:t>to</w:t>
            </w:r>
            <w:r w:rsidR="4A8F8F39">
              <w:t>”T</w:t>
            </w:r>
            <w:r w:rsidR="023BA909">
              <w:t>he</w:t>
            </w:r>
            <w:proofErr w:type="spellEnd"/>
            <w:proofErr w:type="gramEnd"/>
            <w:r>
              <w:t xml:space="preserve"> </w:t>
            </w:r>
            <w:r w:rsidR="14C829E7">
              <w:t>program's</w:t>
            </w:r>
            <w:r>
              <w:t xml:space="preserve"> name is Program 100</w:t>
            </w:r>
            <w:r w:rsidR="49CC0B54">
              <w:t>”</w:t>
            </w:r>
            <w:r w:rsidR="472B20B7">
              <w:t>.</w:t>
            </w:r>
          </w:p>
          <w:p w14:paraId="39D099C5" w14:textId="4F8718E1" w:rsidR="11ADFF9E" w:rsidRDefault="5B0DDFE6" w:rsidP="00C23D49">
            <w:pPr>
              <w:pStyle w:val="TableText"/>
            </w:pPr>
            <w:r>
              <w:t xml:space="preserve">Strings are stored </w:t>
            </w:r>
            <w:r w:rsidR="24E93286">
              <w:t xml:space="preserve">and processed </w:t>
            </w:r>
            <w:r>
              <w:t>in UTF8 format</w:t>
            </w:r>
            <w:r w:rsidR="43BAE583">
              <w:t xml:space="preserve"> supporting international text processing.</w:t>
            </w:r>
          </w:p>
          <w:p w14:paraId="5B34C656" w14:textId="7215B8AC" w:rsidR="11ADFF9E" w:rsidRDefault="3A0B0929" w:rsidP="00C23D49">
            <w:pPr>
              <w:pStyle w:val="TableText"/>
            </w:pPr>
            <w:r>
              <w:t xml:space="preserve">Collection </w:t>
            </w:r>
            <w:r w:rsidR="6594A64A">
              <w:t xml:space="preserve">values can be inserted into a string </w:t>
            </w:r>
            <w:r w:rsidR="3C1EA5A1">
              <w:t>using the standard [] collection access operator</w:t>
            </w:r>
            <w:r w:rsidR="4A47581F">
              <w:t xml:space="preserve"> between {}</w:t>
            </w:r>
            <w:r w:rsidR="3C1EA5A1">
              <w:t>. For example</w:t>
            </w:r>
            <w:r w:rsidR="4587D83C">
              <w:t>:</w:t>
            </w:r>
            <w:r w:rsidR="3C1EA5A1">
              <w:t xml:space="preserve"> </w:t>
            </w:r>
            <w:r w:rsidR="3C1EA5A1" w:rsidRPr="750B4A18">
              <w:rPr>
                <w:rStyle w:val="codeChar"/>
              </w:rPr>
              <w:t xml:space="preserve">var a = {1, 2, 3}; var </w:t>
            </w:r>
            <w:r w:rsidR="2CFABFBD" w:rsidRPr="750B4A18">
              <w:rPr>
                <w:rStyle w:val="codeChar"/>
              </w:rPr>
              <w:t xml:space="preserve">s = “ </w:t>
            </w:r>
            <w:r w:rsidR="3C1EA5A1" w:rsidRPr="750B4A18">
              <w:rPr>
                <w:rStyle w:val="codeChar"/>
              </w:rPr>
              <w:t xml:space="preserve">collection </w:t>
            </w:r>
            <w:r w:rsidR="45DE7FDB" w:rsidRPr="750B4A18">
              <w:rPr>
                <w:rStyle w:val="codeChar"/>
              </w:rPr>
              <w:t xml:space="preserve">= </w:t>
            </w:r>
            <w:r w:rsidR="4CA87E44" w:rsidRPr="750B4A18">
              <w:rPr>
                <w:rStyle w:val="codeChar"/>
              </w:rPr>
              <w:t>{</w:t>
            </w:r>
            <w:r w:rsidR="1A4C4AA5" w:rsidRPr="750B4A18">
              <w:rPr>
                <w:rStyle w:val="codeChar"/>
              </w:rPr>
              <w:t>[</w:t>
            </w:r>
            <w:r w:rsidR="68A2F449" w:rsidRPr="750B4A18">
              <w:rPr>
                <w:rStyle w:val="codeChar"/>
              </w:rPr>
              <w:t>a</w:t>
            </w:r>
            <w:r w:rsidR="5908338D" w:rsidRPr="750B4A18">
              <w:rPr>
                <w:rStyle w:val="codeChar"/>
              </w:rPr>
              <w:t>]</w:t>
            </w:r>
            <w:r w:rsidR="58F5ECF0" w:rsidRPr="750B4A18">
              <w:rPr>
                <w:rStyle w:val="codeChar"/>
              </w:rPr>
              <w:t>}”</w:t>
            </w:r>
            <w:r w:rsidR="58F5ECF0">
              <w:t xml:space="preserve"> would result in the variable </w:t>
            </w:r>
            <w:r w:rsidR="4587D83C">
              <w:t>“</w:t>
            </w:r>
            <w:r w:rsidR="58F5ECF0">
              <w:t>s</w:t>
            </w:r>
            <w:r w:rsidR="4587D83C">
              <w:t>”</w:t>
            </w:r>
            <w:r w:rsidR="58F5ECF0">
              <w:t xml:space="preserve"> being set to: </w:t>
            </w:r>
            <w:r w:rsidR="58F5ECF0" w:rsidRPr="750B4A18">
              <w:rPr>
                <w:rStyle w:val="codeChar"/>
              </w:rPr>
              <w:t xml:space="preserve">“collection = </w:t>
            </w:r>
            <w:r w:rsidR="0333A3EB" w:rsidRPr="750B4A18">
              <w:rPr>
                <w:rStyle w:val="codeChar"/>
              </w:rPr>
              <w:t xml:space="preserve">{ </w:t>
            </w:r>
            <w:r w:rsidR="58F5ECF0" w:rsidRPr="750B4A18">
              <w:rPr>
                <w:rStyle w:val="codeChar"/>
              </w:rPr>
              <w:t>1</w:t>
            </w:r>
            <w:r w:rsidR="3A986F98" w:rsidRPr="750B4A18">
              <w:rPr>
                <w:rStyle w:val="codeChar"/>
              </w:rPr>
              <w:t>,</w:t>
            </w:r>
            <w:r w:rsidR="58F5ECF0" w:rsidRPr="750B4A18">
              <w:rPr>
                <w:rStyle w:val="codeChar"/>
              </w:rPr>
              <w:t xml:space="preserve"> 2</w:t>
            </w:r>
            <w:r w:rsidR="6EC5C439" w:rsidRPr="750B4A18">
              <w:rPr>
                <w:rStyle w:val="codeChar"/>
              </w:rPr>
              <w:t>,</w:t>
            </w:r>
            <w:r w:rsidR="58F5ECF0" w:rsidRPr="750B4A18">
              <w:rPr>
                <w:rStyle w:val="codeChar"/>
              </w:rPr>
              <w:t xml:space="preserve"> 3</w:t>
            </w:r>
            <w:r w:rsidR="49AAD7DE" w:rsidRPr="750B4A18">
              <w:rPr>
                <w:rStyle w:val="codeChar"/>
              </w:rPr>
              <w:t xml:space="preserve"> }</w:t>
            </w:r>
            <w:r w:rsidR="58F5ECF0" w:rsidRPr="750B4A18">
              <w:rPr>
                <w:rStyle w:val="codeChar"/>
              </w:rPr>
              <w:t>”</w:t>
            </w:r>
            <w:r w:rsidR="58F5ECF0">
              <w:t>.</w:t>
            </w:r>
          </w:p>
        </w:tc>
      </w:tr>
      <w:tr w:rsidR="52854AE0" w14:paraId="13394867" w14:textId="77777777" w:rsidTr="750B4A18">
        <w:trPr>
          <w:trHeight w:val="300"/>
        </w:trPr>
        <w:tc>
          <w:tcPr>
            <w:tcW w:w="1470" w:type="dxa"/>
          </w:tcPr>
          <w:p w14:paraId="06D88146" w14:textId="2A245893" w:rsidR="6D822359" w:rsidRPr="005805FE" w:rsidRDefault="038E1297" w:rsidP="00C23D49">
            <w:pPr>
              <w:pStyle w:val="TableText"/>
              <w:rPr>
                <w:rFonts w:ascii="Courier New" w:hAnsi="Courier New" w:cs="Courier New"/>
                <w:b/>
                <w:bCs/>
              </w:rPr>
            </w:pPr>
            <w:r w:rsidRPr="0FC21AB3">
              <w:rPr>
                <w:rFonts w:ascii="Courier New" w:hAnsi="Courier New" w:cs="Courier New"/>
              </w:rPr>
              <w:lastRenderedPageBreak/>
              <w:t>collection</w:t>
            </w:r>
          </w:p>
        </w:tc>
        <w:tc>
          <w:tcPr>
            <w:tcW w:w="1515" w:type="dxa"/>
          </w:tcPr>
          <w:p w14:paraId="776106DD" w14:textId="3E90234C" w:rsidR="6D822359" w:rsidRDefault="038E1297" w:rsidP="00C23D49">
            <w:pPr>
              <w:pStyle w:val="TableText"/>
              <w:jc w:val="center"/>
            </w:pPr>
            <w:r>
              <w:t>{}</w:t>
            </w:r>
          </w:p>
        </w:tc>
        <w:tc>
          <w:tcPr>
            <w:tcW w:w="6375" w:type="dxa"/>
          </w:tcPr>
          <w:p w14:paraId="1C43D885" w14:textId="600379F4" w:rsidR="390B51D9" w:rsidRDefault="7101C6A5" w:rsidP="00C23D49">
            <w:pPr>
              <w:pStyle w:val="TableText"/>
            </w:pPr>
            <w:r>
              <w:t>A collection of values.</w:t>
            </w:r>
          </w:p>
        </w:tc>
      </w:tr>
    </w:tbl>
    <w:p w14:paraId="2F4EBA51" w14:textId="52D16840" w:rsidR="480E9F71" w:rsidRDefault="480E9F71" w:rsidP="00910E7B"/>
    <w:p w14:paraId="6B095290" w14:textId="4042B93B" w:rsidR="62FE15FE" w:rsidRDefault="019FDB82" w:rsidP="0AD14C77">
      <w:pPr>
        <w:pStyle w:val="Heading2"/>
      </w:pPr>
      <w:r>
        <w:t>Type Conversion</w:t>
      </w:r>
    </w:p>
    <w:p w14:paraId="1D90BCEE" w14:textId="3F2832DA" w:rsidR="62FE15FE" w:rsidRDefault="019FDB82" w:rsidP="0AD14C77">
      <w:r>
        <w:t xml:space="preserve">The DSL automatically converts base types from right to left when </w:t>
      </w:r>
      <w:r w:rsidR="05FC1D87">
        <w:t>compiling the source code. For example</w:t>
      </w:r>
      <w:r w:rsidR="15DA4CA0">
        <w:t>:</w:t>
      </w:r>
    </w:p>
    <w:p w14:paraId="025160BD" w14:textId="1D7F46DD" w:rsidR="7A8ED764" w:rsidRDefault="05FC1D87" w:rsidP="00E81BD5">
      <w:pPr>
        <w:pStyle w:val="code"/>
      </w:pPr>
      <w:r>
        <w:t xml:space="preserve">var a = 12.5 + </w:t>
      </w:r>
      <w:proofErr w:type="gramStart"/>
      <w:r>
        <w:t>10;</w:t>
      </w:r>
      <w:proofErr w:type="gramEnd"/>
    </w:p>
    <w:p w14:paraId="35E2972E" w14:textId="17A7C585" w:rsidR="7A8ED764" w:rsidRDefault="6D99CDC3" w:rsidP="00E81BD5">
      <w:pPr>
        <w:pStyle w:val="code"/>
      </w:pPr>
      <w:proofErr w:type="gramStart"/>
      <w:r>
        <w:t>print(</w:t>
      </w:r>
      <w:proofErr w:type="gramEnd"/>
      <w:r w:rsidR="7AB2389E">
        <w:t>“This value of a is ”, a);</w:t>
      </w:r>
    </w:p>
    <w:p w14:paraId="1F9D789A" w14:textId="304741EF" w:rsidR="7A8ED764" w:rsidRDefault="05FC1D87" w:rsidP="0AD14C77">
      <w:r>
        <w:t>When this code is run</w:t>
      </w:r>
      <w:r w:rsidR="11C89A88">
        <w:t>,</w:t>
      </w:r>
      <w:r>
        <w:t xml:space="preserve"> the value 22.5 is printed. This is because the value of 10 is first converted to a double value</w:t>
      </w:r>
      <w:r w:rsidR="57B71307">
        <w:t xml:space="preserve"> and</w:t>
      </w:r>
      <w:r>
        <w:t xml:space="preserve"> then added to the double value of 12.5</w:t>
      </w:r>
      <w:r w:rsidR="0EE273FD">
        <w:t>, then</w:t>
      </w:r>
      <w:r>
        <w:t xml:space="preserve"> the result 22.5 is a</w:t>
      </w:r>
      <w:r w:rsidR="2E93ED01">
        <w:t xml:space="preserve">ssigned to the </w:t>
      </w:r>
      <w:r w:rsidR="19C13447">
        <w:t>“</w:t>
      </w:r>
      <w:r w:rsidR="2E93ED01">
        <w:t>a</w:t>
      </w:r>
      <w:r w:rsidR="19C13447">
        <w:t>”</w:t>
      </w:r>
      <w:r w:rsidR="2E93ED01">
        <w:t xml:space="preserve"> variable.</w:t>
      </w:r>
      <w:r w:rsidR="56317775">
        <w:t xml:space="preserve"> You can force a specific conversion by </w:t>
      </w:r>
      <w:r w:rsidR="6BF253AE">
        <w:t>including</w:t>
      </w:r>
      <w:r w:rsidR="56317775">
        <w:t xml:space="preserve"> </w:t>
      </w:r>
      <w:r w:rsidR="7D9583C8">
        <w:t xml:space="preserve">the </w:t>
      </w:r>
      <w:r w:rsidR="6BF253AE">
        <w:t>“</w:t>
      </w:r>
      <w:r w:rsidR="7D9583C8">
        <w:t>type</w:t>
      </w:r>
      <w:r w:rsidR="6BF253AE">
        <w:t>”</w:t>
      </w:r>
      <w:r w:rsidR="7D9583C8">
        <w:t xml:space="preserve"> </w:t>
      </w:r>
      <w:r w:rsidR="0840679C">
        <w:t>to the</w:t>
      </w:r>
      <w:r w:rsidR="7D9583C8">
        <w:t xml:space="preserve"> left of the value you want to convert. For example</w:t>
      </w:r>
      <w:r w:rsidR="19C13447">
        <w:t>:</w:t>
      </w:r>
    </w:p>
    <w:p w14:paraId="6315DC89" w14:textId="27A791F3" w:rsidR="0EE082C7" w:rsidRDefault="564FE3FB" w:rsidP="0FC21AB3">
      <w:pPr>
        <w:pStyle w:val="code"/>
      </w:pPr>
      <w:r>
        <w:t>v</w:t>
      </w:r>
      <w:r w:rsidR="7D9583C8">
        <w:t>ar</w:t>
      </w:r>
      <w:r w:rsidR="2E93ED01">
        <w:t xml:space="preserve"> </w:t>
      </w:r>
      <w:r>
        <w:t xml:space="preserve"> </w:t>
      </w:r>
      <w:r w:rsidR="2E93ED01">
        <w:t xml:space="preserve"> </w:t>
      </w:r>
      <w:r w:rsidR="07568FB1">
        <w:t xml:space="preserve">a = </w:t>
      </w:r>
      <w:proofErr w:type="gramStart"/>
      <w:r w:rsidR="07568FB1">
        <w:t>10;</w:t>
      </w:r>
      <w:proofErr w:type="gramEnd"/>
    </w:p>
    <w:p w14:paraId="4EADF8FF" w14:textId="22568E3E" w:rsidR="3AD5D6EE" w:rsidRDefault="07568FB1" w:rsidP="0FC21AB3">
      <w:pPr>
        <w:pStyle w:val="code"/>
      </w:pPr>
      <w:r>
        <w:t xml:space="preserve">a = “The variable a = </w:t>
      </w:r>
      <w:proofErr w:type="gramStart"/>
      <w:r>
        <w:t>“ +</w:t>
      </w:r>
      <w:proofErr w:type="gramEnd"/>
      <w:r>
        <w:t xml:space="preserve"> a;</w:t>
      </w:r>
    </w:p>
    <w:p w14:paraId="0DF4E3A5" w14:textId="65A16AB7" w:rsidR="3AD5D6EE" w:rsidRDefault="07568FB1" w:rsidP="0FC21AB3">
      <w:pPr>
        <w:pStyle w:val="code"/>
      </w:pPr>
      <w:r>
        <w:t>print(a</w:t>
      </w:r>
      <w:proofErr w:type="gramStart"/>
      <w:r>
        <w:t>);</w:t>
      </w:r>
      <w:proofErr w:type="gramEnd"/>
    </w:p>
    <w:p w14:paraId="4D89E427" w14:textId="686F04F7" w:rsidR="3AD5D6EE" w:rsidRDefault="07568FB1" w:rsidP="0AD14C77">
      <w:r>
        <w:t>In this example</w:t>
      </w:r>
      <w:r w:rsidR="506D7FB9">
        <w:t>,</w:t>
      </w:r>
      <w:r>
        <w:t xml:space="preserve"> the value in the variable </w:t>
      </w:r>
      <w:r w:rsidR="506D7FB9">
        <w:t>“</w:t>
      </w:r>
      <w:r>
        <w:t>a</w:t>
      </w:r>
      <w:r w:rsidR="506D7FB9">
        <w:t>”</w:t>
      </w:r>
      <w:r>
        <w:t xml:space="preserve"> </w:t>
      </w:r>
      <w:r w:rsidR="5CBCD4F6">
        <w:t>is</w:t>
      </w:r>
      <w:r>
        <w:t xml:space="preserve"> converted to a string</w:t>
      </w:r>
      <w:r w:rsidR="467E6830">
        <w:t xml:space="preserve"> and</w:t>
      </w:r>
      <w:r>
        <w:t xml:space="preserve"> then </w:t>
      </w:r>
      <w:r w:rsidR="1C8D9398">
        <w:t>append</w:t>
      </w:r>
      <w:r w:rsidR="034B8DDF">
        <w:t>ed</w:t>
      </w:r>
      <w:r>
        <w:t xml:space="preserve"> with the string </w:t>
      </w:r>
      <w:r w:rsidRPr="0FC21AB3">
        <w:t xml:space="preserve">“The variable a </w:t>
      </w:r>
      <w:proofErr w:type="gramStart"/>
      <w:r w:rsidRPr="0FC21AB3">
        <w:t>=</w:t>
      </w:r>
      <w:r w:rsidR="1AC6CAFA" w:rsidRPr="0FC21AB3">
        <w:t xml:space="preserve"> ”</w:t>
      </w:r>
      <w:proofErr w:type="gramEnd"/>
      <w:r w:rsidR="4C3B3DF5">
        <w:t>, then</w:t>
      </w:r>
      <w:r>
        <w:t xml:space="preserve"> the result is assigned to the </w:t>
      </w:r>
      <w:r w:rsidR="2898A5F2">
        <w:t>“</w:t>
      </w:r>
      <w:r>
        <w:t>a</w:t>
      </w:r>
      <w:r w:rsidR="2898A5F2">
        <w:t>”</w:t>
      </w:r>
      <w:r>
        <w:t xml:space="preserve"> varia</w:t>
      </w:r>
      <w:r w:rsidR="137DCED8">
        <w:t xml:space="preserve">ble.  Another method of forcing a conversion is to use the (cast) operator. This operator lets you specify how you want the information converted. </w:t>
      </w:r>
      <w:r w:rsidR="6202D48D">
        <w:t>For example,</w:t>
      </w:r>
    </w:p>
    <w:p w14:paraId="0915F442" w14:textId="39A3FBD5" w:rsidR="234A270C" w:rsidRDefault="6202D48D" w:rsidP="0FC21AB3">
      <w:pPr>
        <w:pStyle w:val="code"/>
      </w:pPr>
      <w:r w:rsidRPr="0FC21AB3">
        <w:t xml:space="preserve">var   a = </w:t>
      </w:r>
      <w:proofErr w:type="gramStart"/>
      <w:r w:rsidRPr="0FC21AB3">
        <w:t>22.5;</w:t>
      </w:r>
      <w:proofErr w:type="gramEnd"/>
    </w:p>
    <w:p w14:paraId="5DB1D161" w14:textId="77856E23" w:rsidR="234A270C" w:rsidRDefault="6202D48D" w:rsidP="0FC21AB3">
      <w:pPr>
        <w:pStyle w:val="code"/>
      </w:pPr>
      <w:r w:rsidRPr="0FC21AB3">
        <w:t>var b = (int)</w:t>
      </w:r>
      <w:proofErr w:type="gramStart"/>
      <w:r w:rsidRPr="0FC21AB3">
        <w:t>a;</w:t>
      </w:r>
      <w:proofErr w:type="gramEnd"/>
    </w:p>
    <w:p w14:paraId="629517EF" w14:textId="6AC8A361" w:rsidR="234A270C" w:rsidRDefault="6202D48D" w:rsidP="00E81BD5">
      <w:pPr>
        <w:pStyle w:val="code"/>
      </w:pPr>
      <w:bookmarkStart w:id="9" w:name="_Int_u30cGfJy"/>
      <w:proofErr w:type="gramStart"/>
      <w:r w:rsidRPr="0FC21AB3">
        <w:t>print(</w:t>
      </w:r>
      <w:bookmarkEnd w:id="9"/>
      <w:proofErr w:type="gramEnd"/>
      <w:r w:rsidRPr="0FC21AB3">
        <w:t xml:space="preserve">“The variable b </w:t>
      </w:r>
      <w:bookmarkStart w:id="10" w:name="_Int_rCAZps4D"/>
      <w:r w:rsidRPr="0FC21AB3">
        <w:t>= ”</w:t>
      </w:r>
      <w:bookmarkEnd w:id="10"/>
      <w:r w:rsidRPr="0FC21AB3">
        <w:t>, b);</w:t>
      </w:r>
    </w:p>
    <w:p w14:paraId="25BFAB11" w14:textId="544908D2" w:rsidR="234A270C" w:rsidRDefault="6202D48D" w:rsidP="0AD14C77">
      <w:r>
        <w:t>When the previous example is run</w:t>
      </w:r>
      <w:r w:rsidR="3786DDA3">
        <w:t>,</w:t>
      </w:r>
      <w:r>
        <w:t xml:space="preserve"> the number 22 is printed. This occurs because the (int) cast forces double value in </w:t>
      </w:r>
      <w:r w:rsidR="4EE1FAE0">
        <w:t xml:space="preserve">variable </w:t>
      </w:r>
      <w:r w:rsidR="21F4ADDA">
        <w:t>“</w:t>
      </w:r>
      <w:r>
        <w:t>a</w:t>
      </w:r>
      <w:r w:rsidR="21F4ADDA">
        <w:t>”</w:t>
      </w:r>
      <w:r>
        <w:t xml:space="preserve"> to be converted to an integer before being </w:t>
      </w:r>
      <w:r w:rsidR="5242F519">
        <w:t>assigned</w:t>
      </w:r>
      <w:r w:rsidR="488B7AAE">
        <w:t xml:space="preserve"> to the </w:t>
      </w:r>
      <w:r w:rsidR="1CFE4B00">
        <w:t xml:space="preserve">variable </w:t>
      </w:r>
      <w:r w:rsidR="42EEEA1C">
        <w:t>“</w:t>
      </w:r>
      <w:r w:rsidR="488B7AAE">
        <w:t>b</w:t>
      </w:r>
      <w:proofErr w:type="gramStart"/>
      <w:r w:rsidR="42EEEA1C">
        <w:t>”</w:t>
      </w:r>
      <w:r w:rsidR="488B7AAE">
        <w:t>.</w:t>
      </w:r>
      <w:proofErr w:type="gramEnd"/>
    </w:p>
    <w:p w14:paraId="5C41D5A5" w14:textId="5A1359AF" w:rsidR="480E9F71" w:rsidRDefault="4C1DE840" w:rsidP="4DA91BA2">
      <w:pPr>
        <w:pStyle w:val="Heading2"/>
      </w:pPr>
      <w:r>
        <w:lastRenderedPageBreak/>
        <w:t xml:space="preserve">String Format </w:t>
      </w:r>
      <w:r w:rsidR="2BB41ADF">
        <w:t>Detail</w:t>
      </w:r>
    </w:p>
    <w:p w14:paraId="08A6C4C4" w14:textId="4E442D67" w:rsidR="480E9F71" w:rsidRDefault="7CA3B39E" w:rsidP="4DA91BA2">
      <w:r>
        <w:t xml:space="preserve">Strings </w:t>
      </w:r>
      <w:r w:rsidR="573C53F0">
        <w:t xml:space="preserve">are collections of characters treated as a single value by the DSL. Strings must be enclosed in double </w:t>
      </w:r>
      <w:r w:rsidR="00B42C6C">
        <w:t xml:space="preserve">quote </w:t>
      </w:r>
      <w:r w:rsidR="573C53F0">
        <w:t xml:space="preserve">characters. </w:t>
      </w:r>
      <w:r w:rsidR="6F9E191D">
        <w:t xml:space="preserve">For example, </w:t>
      </w:r>
      <w:r w:rsidR="7FBEF718">
        <w:t>all</w:t>
      </w:r>
      <w:r w:rsidR="6F9E191D">
        <w:t xml:space="preserve"> the strings shown here represent valid strings in the DSL:</w:t>
      </w:r>
    </w:p>
    <w:p w14:paraId="42159A27" w14:textId="72DB4308" w:rsidR="480E9F71" w:rsidRDefault="39C80BC9" w:rsidP="00E81BD5">
      <w:pPr>
        <w:pStyle w:val="code"/>
      </w:pPr>
      <w:r>
        <w:t>“Hello world”</w:t>
      </w:r>
    </w:p>
    <w:p w14:paraId="6A23340E" w14:textId="14F5A281" w:rsidR="480E9F71" w:rsidRDefault="39C80BC9" w:rsidP="00E81BD5">
      <w:pPr>
        <w:pStyle w:val="code"/>
      </w:pPr>
      <w:r>
        <w:t>“A”</w:t>
      </w:r>
    </w:p>
    <w:p w14:paraId="7A49A876" w14:textId="2746EAC4" w:rsidR="480E9F71" w:rsidRDefault="39C80BC9" w:rsidP="00E81BD5">
      <w:pPr>
        <w:pStyle w:val="code"/>
      </w:pPr>
      <w:r>
        <w:t>“AAAA\</w:t>
      </w:r>
      <w:proofErr w:type="spellStart"/>
      <w:r>
        <w:t>tBBBB</w:t>
      </w:r>
      <w:proofErr w:type="spellEnd"/>
      <w:r>
        <w:t>\n”</w:t>
      </w:r>
    </w:p>
    <w:p w14:paraId="040F2FCA" w14:textId="78AD97F4" w:rsidR="480E9F71" w:rsidRDefault="5FDC7991" w:rsidP="4DA91BA2">
      <w:r>
        <w:t xml:space="preserve">The \ character is </w:t>
      </w:r>
      <w:bookmarkStart w:id="11" w:name="_Int_hoBIkXxx"/>
      <w:r>
        <w:t>a special character</w:t>
      </w:r>
      <w:bookmarkEnd w:id="11"/>
      <w:r>
        <w:t xml:space="preserve"> known as an</w:t>
      </w:r>
      <w:r w:rsidR="19FA83EB">
        <w:t xml:space="preserve"> </w:t>
      </w:r>
      <w:r w:rsidR="375D526C">
        <w:t>“</w:t>
      </w:r>
      <w:r w:rsidR="19FA83EB">
        <w:t>escape code</w:t>
      </w:r>
      <w:proofErr w:type="gramStart"/>
      <w:r w:rsidR="375D526C">
        <w:t>”</w:t>
      </w:r>
      <w:r>
        <w:t>.</w:t>
      </w:r>
      <w:proofErr w:type="gramEnd"/>
      <w:r>
        <w:t xml:space="preserve"> </w:t>
      </w:r>
      <w:r w:rsidR="14544157">
        <w:t xml:space="preserve">It </w:t>
      </w:r>
      <w:r>
        <w:t xml:space="preserve">tells the DSL parser that the characters that follow </w:t>
      </w:r>
      <w:r w:rsidR="2BD0F23C">
        <w:t>represent a special</w:t>
      </w:r>
      <w:r w:rsidR="375D526C">
        <w:t>,</w:t>
      </w:r>
      <w:r w:rsidR="2BD0F23C">
        <w:t xml:space="preserve"> non-printable character code. The following table shows the supported escape codes:</w:t>
      </w:r>
    </w:p>
    <w:tbl>
      <w:tblPr>
        <w:tblStyle w:val="DEFCONTable"/>
        <w:tblW w:w="0" w:type="auto"/>
        <w:tblLayout w:type="fixed"/>
        <w:tblLook w:val="06A0" w:firstRow="1" w:lastRow="0" w:firstColumn="1" w:lastColumn="0" w:noHBand="1" w:noVBand="1"/>
      </w:tblPr>
      <w:tblGrid>
        <w:gridCol w:w="4680"/>
        <w:gridCol w:w="4680"/>
      </w:tblGrid>
      <w:tr w:rsidR="4DA91BA2" w14:paraId="7DB735FE" w14:textId="77777777" w:rsidTr="750B4A18">
        <w:trPr>
          <w:cnfStyle w:val="100000000000" w:firstRow="1" w:lastRow="0" w:firstColumn="0" w:lastColumn="0" w:oddVBand="0" w:evenVBand="0" w:oddHBand="0" w:evenHBand="0" w:firstRowFirstColumn="0" w:firstRowLastColumn="0" w:lastRowFirstColumn="0" w:lastRowLastColumn="0"/>
          <w:trHeight w:val="300"/>
        </w:trPr>
        <w:tc>
          <w:tcPr>
            <w:tcW w:w="4680" w:type="dxa"/>
          </w:tcPr>
          <w:p w14:paraId="200A8874" w14:textId="123A7590" w:rsidR="2A362467" w:rsidRDefault="375D526C" w:rsidP="00B42C6C">
            <w:pPr>
              <w:pStyle w:val="TableHeading"/>
            </w:pPr>
            <w:r>
              <w:t xml:space="preserve">Escape </w:t>
            </w:r>
            <w:r w:rsidR="18B3D904">
              <w:t>Code</w:t>
            </w:r>
            <w:r>
              <w:t>s</w:t>
            </w:r>
          </w:p>
        </w:tc>
        <w:tc>
          <w:tcPr>
            <w:tcW w:w="4680" w:type="dxa"/>
          </w:tcPr>
          <w:p w14:paraId="5D750055" w14:textId="3B5F766A" w:rsidR="2A362467" w:rsidRDefault="18B3D904" w:rsidP="00B42C6C">
            <w:pPr>
              <w:pStyle w:val="TableHeading"/>
            </w:pPr>
            <w:r>
              <w:t>Description</w:t>
            </w:r>
          </w:p>
        </w:tc>
      </w:tr>
      <w:tr w:rsidR="4DA91BA2" w14:paraId="30E3761E" w14:textId="77777777" w:rsidTr="750B4A18">
        <w:trPr>
          <w:trHeight w:val="300"/>
        </w:trPr>
        <w:tc>
          <w:tcPr>
            <w:tcW w:w="4680" w:type="dxa"/>
          </w:tcPr>
          <w:p w14:paraId="149C172E" w14:textId="19D5CBCB" w:rsidR="2A362467" w:rsidRDefault="18B3D904" w:rsidP="00B42C6C">
            <w:pPr>
              <w:pStyle w:val="TableText"/>
            </w:pPr>
            <w:r>
              <w:t>\</w:t>
            </w:r>
            <w:r w:rsidR="18BD7B0E">
              <w:t>\</w:t>
            </w:r>
          </w:p>
        </w:tc>
        <w:tc>
          <w:tcPr>
            <w:tcW w:w="4680" w:type="dxa"/>
          </w:tcPr>
          <w:p w14:paraId="528E69FF" w14:textId="088007D5" w:rsidR="2A362467" w:rsidRDefault="18B3D904" w:rsidP="00B42C6C">
            <w:pPr>
              <w:pStyle w:val="TableText"/>
            </w:pPr>
            <w:r>
              <w:t>Insert</w:t>
            </w:r>
            <w:r w:rsidR="52DAB1EF">
              <w:t>s</w:t>
            </w:r>
            <w:r>
              <w:t xml:space="preserve"> a single \ character. For example</w:t>
            </w:r>
            <w:r w:rsidR="08AF1498">
              <w:t>, the string “\\One” would create the string \\One.</w:t>
            </w:r>
          </w:p>
        </w:tc>
      </w:tr>
      <w:tr w:rsidR="4DA91BA2" w14:paraId="294499C8" w14:textId="77777777" w:rsidTr="750B4A18">
        <w:trPr>
          <w:trHeight w:val="300"/>
        </w:trPr>
        <w:tc>
          <w:tcPr>
            <w:tcW w:w="4680" w:type="dxa"/>
          </w:tcPr>
          <w:p w14:paraId="13FEA1AC" w14:textId="60AEACA1" w:rsidR="140176AC" w:rsidRDefault="4427DAD1" w:rsidP="00B42C6C">
            <w:pPr>
              <w:pStyle w:val="TableText"/>
            </w:pPr>
            <w:r>
              <w:t>\’</w:t>
            </w:r>
          </w:p>
        </w:tc>
        <w:tc>
          <w:tcPr>
            <w:tcW w:w="4680" w:type="dxa"/>
          </w:tcPr>
          <w:p w14:paraId="60983144" w14:textId="7446A0BE" w:rsidR="0AFFC3EE" w:rsidRDefault="529B47DA" w:rsidP="00B42C6C">
            <w:pPr>
              <w:pStyle w:val="TableText"/>
            </w:pPr>
            <w:r>
              <w:t xml:space="preserve">Inserts a single </w:t>
            </w:r>
            <w:proofErr w:type="gramStart"/>
            <w:r>
              <w:t>‘ character</w:t>
            </w:r>
            <w:proofErr w:type="gramEnd"/>
            <w:r>
              <w:t>.</w:t>
            </w:r>
          </w:p>
        </w:tc>
      </w:tr>
      <w:tr w:rsidR="4DA91BA2" w14:paraId="1C853978" w14:textId="77777777" w:rsidTr="750B4A18">
        <w:trPr>
          <w:trHeight w:val="300"/>
        </w:trPr>
        <w:tc>
          <w:tcPr>
            <w:tcW w:w="4680" w:type="dxa"/>
          </w:tcPr>
          <w:p w14:paraId="39DDEA82" w14:textId="20192D08" w:rsidR="00C40925" w:rsidRDefault="10E15CD2" w:rsidP="00B42C6C">
            <w:pPr>
              <w:pStyle w:val="TableText"/>
            </w:pPr>
            <w:r>
              <w:t>\”</w:t>
            </w:r>
          </w:p>
        </w:tc>
        <w:tc>
          <w:tcPr>
            <w:tcW w:w="4680" w:type="dxa"/>
          </w:tcPr>
          <w:p w14:paraId="4E3058E5" w14:textId="56314B0F" w:rsidR="0AFFC3EE" w:rsidRDefault="529B47DA" w:rsidP="00B42C6C">
            <w:pPr>
              <w:pStyle w:val="TableText"/>
            </w:pPr>
            <w:r>
              <w:t xml:space="preserve">Inserts a single </w:t>
            </w:r>
            <w:proofErr w:type="gramStart"/>
            <w:r>
              <w:t>“ character</w:t>
            </w:r>
            <w:proofErr w:type="gramEnd"/>
            <w:r>
              <w:t>.</w:t>
            </w:r>
          </w:p>
        </w:tc>
      </w:tr>
      <w:tr w:rsidR="4DA91BA2" w14:paraId="157C7DDA" w14:textId="77777777" w:rsidTr="750B4A18">
        <w:trPr>
          <w:trHeight w:val="300"/>
        </w:trPr>
        <w:tc>
          <w:tcPr>
            <w:tcW w:w="4680" w:type="dxa"/>
          </w:tcPr>
          <w:p w14:paraId="5ED614CC" w14:textId="0C835DC8" w:rsidR="3667A3E3" w:rsidRDefault="1827F1B3" w:rsidP="00B42C6C">
            <w:pPr>
              <w:pStyle w:val="TableText"/>
            </w:pPr>
            <w:r>
              <w:t>\n</w:t>
            </w:r>
          </w:p>
        </w:tc>
        <w:tc>
          <w:tcPr>
            <w:tcW w:w="4680" w:type="dxa"/>
          </w:tcPr>
          <w:p w14:paraId="7EEA5ACD" w14:textId="237702FB" w:rsidR="3667A3E3" w:rsidRDefault="1827F1B3" w:rsidP="00B42C6C">
            <w:pPr>
              <w:pStyle w:val="TableText"/>
            </w:pPr>
            <w:r>
              <w:t>Inserts a single new line character.</w:t>
            </w:r>
          </w:p>
        </w:tc>
      </w:tr>
      <w:tr w:rsidR="4DA91BA2" w14:paraId="1F63773B" w14:textId="77777777" w:rsidTr="750B4A18">
        <w:trPr>
          <w:trHeight w:val="300"/>
        </w:trPr>
        <w:tc>
          <w:tcPr>
            <w:tcW w:w="4680" w:type="dxa"/>
          </w:tcPr>
          <w:p w14:paraId="578666D3" w14:textId="2D40CF1F" w:rsidR="3667A3E3" w:rsidRDefault="1827F1B3" w:rsidP="00B42C6C">
            <w:pPr>
              <w:pStyle w:val="TableText"/>
            </w:pPr>
            <w:r>
              <w:t>\r</w:t>
            </w:r>
          </w:p>
        </w:tc>
        <w:tc>
          <w:tcPr>
            <w:tcW w:w="4680" w:type="dxa"/>
          </w:tcPr>
          <w:p w14:paraId="449101B2" w14:textId="702C729F" w:rsidR="3667A3E3" w:rsidRDefault="1827F1B3" w:rsidP="00B42C6C">
            <w:pPr>
              <w:pStyle w:val="TableText"/>
            </w:pPr>
            <w:r>
              <w:t>Inserts a single carriage return character.</w:t>
            </w:r>
          </w:p>
        </w:tc>
      </w:tr>
      <w:tr w:rsidR="4DA91BA2" w14:paraId="1022A1AE" w14:textId="77777777" w:rsidTr="750B4A18">
        <w:trPr>
          <w:trHeight w:val="300"/>
        </w:trPr>
        <w:tc>
          <w:tcPr>
            <w:tcW w:w="4680" w:type="dxa"/>
          </w:tcPr>
          <w:p w14:paraId="07CBE130" w14:textId="17D4FAA2" w:rsidR="3667A3E3" w:rsidRDefault="1827F1B3" w:rsidP="00B42C6C">
            <w:pPr>
              <w:pStyle w:val="TableText"/>
            </w:pPr>
            <w:r>
              <w:t>\t</w:t>
            </w:r>
          </w:p>
        </w:tc>
        <w:tc>
          <w:tcPr>
            <w:tcW w:w="4680" w:type="dxa"/>
          </w:tcPr>
          <w:p w14:paraId="409C5D28" w14:textId="5FFB70B4" w:rsidR="3667A3E3" w:rsidRDefault="1827F1B3" w:rsidP="00B42C6C">
            <w:pPr>
              <w:pStyle w:val="TableText"/>
            </w:pPr>
            <w:r>
              <w:t>Inserts a single tab character.</w:t>
            </w:r>
          </w:p>
        </w:tc>
      </w:tr>
      <w:tr w:rsidR="4DA91BA2" w14:paraId="5B77EBC7" w14:textId="77777777" w:rsidTr="750B4A18">
        <w:trPr>
          <w:trHeight w:val="300"/>
        </w:trPr>
        <w:tc>
          <w:tcPr>
            <w:tcW w:w="4680" w:type="dxa"/>
          </w:tcPr>
          <w:p w14:paraId="212C0F3B" w14:textId="5C9F62A1" w:rsidR="3667A3E3" w:rsidRDefault="1827F1B3" w:rsidP="00B42C6C">
            <w:pPr>
              <w:pStyle w:val="TableText"/>
            </w:pPr>
            <w:r>
              <w:t>\b</w:t>
            </w:r>
          </w:p>
        </w:tc>
        <w:tc>
          <w:tcPr>
            <w:tcW w:w="4680" w:type="dxa"/>
          </w:tcPr>
          <w:p w14:paraId="464E6B51" w14:textId="4A91232C" w:rsidR="3667A3E3" w:rsidRDefault="1827F1B3" w:rsidP="00B42C6C">
            <w:pPr>
              <w:pStyle w:val="TableText"/>
            </w:pPr>
            <w:r>
              <w:t>Inserts a single backspace character.</w:t>
            </w:r>
          </w:p>
        </w:tc>
      </w:tr>
      <w:tr w:rsidR="4DA91BA2" w14:paraId="0CE47BF8" w14:textId="77777777" w:rsidTr="750B4A18">
        <w:trPr>
          <w:trHeight w:val="300"/>
        </w:trPr>
        <w:tc>
          <w:tcPr>
            <w:tcW w:w="4680" w:type="dxa"/>
          </w:tcPr>
          <w:p w14:paraId="07A7D51E" w14:textId="2B6EB101" w:rsidR="3667A3E3" w:rsidRDefault="1827F1B3" w:rsidP="00B42C6C">
            <w:pPr>
              <w:pStyle w:val="TableText"/>
            </w:pPr>
            <w:r>
              <w:t>\f</w:t>
            </w:r>
          </w:p>
        </w:tc>
        <w:tc>
          <w:tcPr>
            <w:tcW w:w="4680" w:type="dxa"/>
          </w:tcPr>
          <w:p w14:paraId="71AD719D" w14:textId="51D1AF1B" w:rsidR="3667A3E3" w:rsidRDefault="1827F1B3" w:rsidP="00B42C6C">
            <w:pPr>
              <w:pStyle w:val="TableText"/>
            </w:pPr>
            <w:r>
              <w:t>Inserts a single form feed character.</w:t>
            </w:r>
          </w:p>
        </w:tc>
      </w:tr>
      <w:tr w:rsidR="66C5BD5B" w14:paraId="2DB1A86B" w14:textId="77777777" w:rsidTr="750B4A18">
        <w:trPr>
          <w:trHeight w:val="300"/>
        </w:trPr>
        <w:tc>
          <w:tcPr>
            <w:tcW w:w="4680" w:type="dxa"/>
          </w:tcPr>
          <w:p w14:paraId="4F8AB43A" w14:textId="730F2BCB" w:rsidR="496FDDB0" w:rsidRDefault="07DE4C03" w:rsidP="00B42C6C">
            <w:pPr>
              <w:pStyle w:val="TableText"/>
            </w:pPr>
            <w:r>
              <w:t>\{</w:t>
            </w:r>
          </w:p>
        </w:tc>
        <w:tc>
          <w:tcPr>
            <w:tcW w:w="4680" w:type="dxa"/>
          </w:tcPr>
          <w:p w14:paraId="789B3FA2" w14:textId="6EF76039" w:rsidR="496FDDB0" w:rsidRDefault="07DE4C03" w:rsidP="00B42C6C">
            <w:pPr>
              <w:pStyle w:val="TableText"/>
            </w:pPr>
            <w:r>
              <w:t xml:space="preserve">Inserts a single </w:t>
            </w:r>
            <w:proofErr w:type="gramStart"/>
            <w:r>
              <w:t>{ character</w:t>
            </w:r>
            <w:proofErr w:type="gramEnd"/>
            <w:r>
              <w:t>.</w:t>
            </w:r>
          </w:p>
        </w:tc>
      </w:tr>
      <w:tr w:rsidR="66C5BD5B" w14:paraId="7B5890D7" w14:textId="77777777" w:rsidTr="750B4A18">
        <w:trPr>
          <w:trHeight w:val="300"/>
        </w:trPr>
        <w:tc>
          <w:tcPr>
            <w:tcW w:w="4680" w:type="dxa"/>
          </w:tcPr>
          <w:p w14:paraId="017CB64D" w14:textId="1AE6C8CC" w:rsidR="496FDDB0" w:rsidRDefault="07DE4C03" w:rsidP="00B42C6C">
            <w:pPr>
              <w:pStyle w:val="TableText"/>
            </w:pPr>
            <w:r>
              <w:t>\}</w:t>
            </w:r>
          </w:p>
        </w:tc>
        <w:tc>
          <w:tcPr>
            <w:tcW w:w="4680" w:type="dxa"/>
          </w:tcPr>
          <w:p w14:paraId="1A492F93" w14:textId="665AD2E0" w:rsidR="496FDDB0" w:rsidRDefault="07DE4C03" w:rsidP="00B42C6C">
            <w:pPr>
              <w:pStyle w:val="TableText"/>
            </w:pPr>
            <w:r>
              <w:t xml:space="preserve">Inserts a </w:t>
            </w:r>
            <w:proofErr w:type="gramStart"/>
            <w:r>
              <w:t>single }</w:t>
            </w:r>
            <w:proofErr w:type="gramEnd"/>
            <w:r>
              <w:t xml:space="preserve"> character.</w:t>
            </w:r>
          </w:p>
        </w:tc>
      </w:tr>
      <w:tr w:rsidR="4DA91BA2" w14:paraId="61372B9F" w14:textId="77777777" w:rsidTr="750B4A18">
        <w:trPr>
          <w:trHeight w:val="300"/>
        </w:trPr>
        <w:tc>
          <w:tcPr>
            <w:tcW w:w="4680" w:type="dxa"/>
          </w:tcPr>
          <w:p w14:paraId="52C35199" w14:textId="57D224B2" w:rsidR="3667A3E3" w:rsidRDefault="1827F1B3" w:rsidP="00B42C6C">
            <w:pPr>
              <w:pStyle w:val="TableText"/>
            </w:pPr>
            <w:proofErr w:type="gramStart"/>
            <w:r>
              <w:t>\[</w:t>
            </w:r>
            <w:proofErr w:type="gramEnd"/>
            <w:r>
              <w:t>0-9]</w:t>
            </w:r>
          </w:p>
        </w:tc>
        <w:tc>
          <w:tcPr>
            <w:tcW w:w="4680" w:type="dxa"/>
          </w:tcPr>
          <w:p w14:paraId="1EE06198" w14:textId="1B85FED3" w:rsidR="3667A3E3" w:rsidRDefault="28D2FB98" w:rsidP="0FC21AB3">
            <w:pPr>
              <w:pStyle w:val="TableText"/>
              <w:rPr>
                <w:i/>
                <w:iCs/>
              </w:rPr>
            </w:pPr>
            <w:r>
              <w:t>Conver</w:t>
            </w:r>
            <w:r w:rsidR="375D526C">
              <w:t>t</w:t>
            </w:r>
            <w:r>
              <w:t xml:space="preserve">s the </w:t>
            </w:r>
            <w:r w:rsidR="2FFB512D">
              <w:t xml:space="preserve">integer </w:t>
            </w:r>
            <w:r>
              <w:t xml:space="preserve">numbers following the \ into a value and inserts the code that </w:t>
            </w:r>
            <w:r w:rsidR="375D526C">
              <w:t xml:space="preserve">the </w:t>
            </w:r>
            <w:r>
              <w:t>value represents into the string.</w:t>
            </w:r>
            <w:r w:rsidR="0E973E27">
              <w:t xml:space="preserve"> </w:t>
            </w:r>
            <w:r w:rsidR="3A9A51BE" w:rsidRPr="0FC21AB3">
              <w:rPr>
                <w:i/>
                <w:iCs/>
              </w:rPr>
              <w:t xml:space="preserve"> All numbers are </w:t>
            </w:r>
            <w:r w:rsidR="7EE08228" w:rsidRPr="0FC21AB3">
              <w:rPr>
                <w:i/>
                <w:iCs/>
              </w:rPr>
              <w:t>evaluated</w:t>
            </w:r>
            <w:r w:rsidR="3A9A51BE" w:rsidRPr="0FC21AB3">
              <w:rPr>
                <w:i/>
                <w:iCs/>
              </w:rPr>
              <w:t xml:space="preserve"> </w:t>
            </w:r>
            <w:r w:rsidR="5538B94B" w:rsidRPr="0FC21AB3">
              <w:rPr>
                <w:i/>
                <w:iCs/>
              </w:rPr>
              <w:t>up to</w:t>
            </w:r>
            <w:r w:rsidR="3A9A51BE" w:rsidRPr="0FC21AB3">
              <w:rPr>
                <w:i/>
                <w:iCs/>
              </w:rPr>
              <w:t xml:space="preserve"> the next character that is not a number. For example, “\</w:t>
            </w:r>
            <w:r w:rsidR="6673E6C2" w:rsidRPr="0FC21AB3">
              <w:rPr>
                <w:i/>
                <w:iCs/>
              </w:rPr>
              <w:t>14844047</w:t>
            </w:r>
            <w:r w:rsidR="3A9A51BE" w:rsidRPr="0FC21AB3">
              <w:rPr>
                <w:i/>
                <w:iCs/>
              </w:rPr>
              <w:t>” would insert the value</w:t>
            </w:r>
            <w:r w:rsidR="6E720C54" w:rsidRPr="0FC21AB3">
              <w:rPr>
                <w:i/>
                <w:iCs/>
              </w:rPr>
              <w:t xml:space="preserve"> </w:t>
            </w:r>
            <w:r w:rsidR="74B2EA82" w:rsidRPr="0FC21AB3">
              <w:rPr>
                <w:i/>
                <w:iCs/>
              </w:rPr>
              <w:t>which is the UTF8 right to left mark.</w:t>
            </w:r>
            <w:r w:rsidR="6B753CBE" w:rsidRPr="0FC21AB3">
              <w:rPr>
                <w:i/>
                <w:iCs/>
              </w:rPr>
              <w:t xml:space="preserve"> Note: It is not necessary to use this escape code as UTF8 characters can be entered directly into a string.</w:t>
            </w:r>
          </w:p>
        </w:tc>
      </w:tr>
      <w:tr w:rsidR="66C5BD5B" w14:paraId="02442FBC" w14:textId="77777777" w:rsidTr="750B4A18">
        <w:trPr>
          <w:trHeight w:val="300"/>
        </w:trPr>
        <w:tc>
          <w:tcPr>
            <w:tcW w:w="4680" w:type="dxa"/>
          </w:tcPr>
          <w:p w14:paraId="0E5C85E4" w14:textId="62BDF816" w:rsidR="2E227D17" w:rsidRDefault="17378489" w:rsidP="00B42C6C">
            <w:pPr>
              <w:pStyle w:val="TableText"/>
            </w:pPr>
            <w:r>
              <w:t>\</w:t>
            </w:r>
            <w:proofErr w:type="gramStart"/>
            <w:r>
              <w:t>X[</w:t>
            </w:r>
            <w:proofErr w:type="gramEnd"/>
            <w:r>
              <w:t>0-</w:t>
            </w:r>
            <w:r w:rsidR="3332399D">
              <w:t>9, A</w:t>
            </w:r>
            <w:r w:rsidR="6ED5180C">
              <w:t>-F</w:t>
            </w:r>
            <w:r>
              <w:t>]</w:t>
            </w:r>
            <w:r w:rsidR="3E01FE49">
              <w:t>, \x[0-</w:t>
            </w:r>
            <w:r w:rsidR="464D9642">
              <w:t>9, a</w:t>
            </w:r>
            <w:r w:rsidR="52BF44F9">
              <w:t>-f</w:t>
            </w:r>
            <w:r w:rsidR="3E01FE49">
              <w:t>]</w:t>
            </w:r>
          </w:p>
        </w:tc>
        <w:tc>
          <w:tcPr>
            <w:tcW w:w="4680" w:type="dxa"/>
          </w:tcPr>
          <w:p w14:paraId="4A926904" w14:textId="3DAE27B4" w:rsidR="2E227D17" w:rsidRDefault="07971CDF" w:rsidP="00B42C6C">
            <w:pPr>
              <w:pStyle w:val="TableText"/>
            </w:pPr>
            <w:r>
              <w:t xml:space="preserve">Converts the hex digits </w:t>
            </w:r>
            <w:r w:rsidR="1002ECD5">
              <w:t xml:space="preserve">(base 16) value </w:t>
            </w:r>
            <w:r>
              <w:t>following \ into a value and</w:t>
            </w:r>
            <w:r w:rsidR="1CC8D696">
              <w:t xml:space="preserve"> then</w:t>
            </w:r>
            <w:r>
              <w:t xml:space="preserve"> inserts the code that </w:t>
            </w:r>
            <w:r w:rsidR="07553AE9">
              <w:t xml:space="preserve">the </w:t>
            </w:r>
            <w:r>
              <w:t xml:space="preserve">value represents into the string. </w:t>
            </w:r>
          </w:p>
        </w:tc>
      </w:tr>
      <w:tr w:rsidR="33CDDA95" w14:paraId="788B95CA" w14:textId="77777777" w:rsidTr="750B4A18">
        <w:trPr>
          <w:trHeight w:val="300"/>
        </w:trPr>
        <w:tc>
          <w:tcPr>
            <w:tcW w:w="4680" w:type="dxa"/>
          </w:tcPr>
          <w:p w14:paraId="03A09A59" w14:textId="0AE1D809" w:rsidR="1BAF6033" w:rsidRDefault="5918D6E7">
            <w:pPr>
              <w:pStyle w:val="TableText"/>
              <w:pPrChange w:id="12" w:author="Ian Bennett" w:date="2023-09-08T11:33:00Z">
                <w:pPr/>
              </w:pPrChange>
            </w:pPr>
            <w:r>
              <w:t>{variable or function call}</w:t>
            </w:r>
          </w:p>
        </w:tc>
        <w:tc>
          <w:tcPr>
            <w:tcW w:w="4680" w:type="dxa"/>
          </w:tcPr>
          <w:p w14:paraId="417DD2ED" w14:textId="236EA6A7" w:rsidR="1BAF6033" w:rsidRDefault="0724B7FE">
            <w:pPr>
              <w:pStyle w:val="TableText"/>
              <w:pPrChange w:id="13" w:author="Ian Bennett" w:date="2023-09-08T11:33:00Z">
                <w:pPr/>
              </w:pPrChange>
            </w:pPr>
            <w:r>
              <w:t>The {} characters when used inside a string allow a value to be inserted directly into the string. This is useful to place the contents of a variable or the result of a function call into a string value. Th</w:t>
            </w:r>
            <w:r w:rsidR="4DA8F951">
              <w:t xml:space="preserve">e {} are not </w:t>
            </w:r>
            <w:r w:rsidR="4DA8F951">
              <w:lastRenderedPageBreak/>
              <w:t xml:space="preserve">added to the string. To add a </w:t>
            </w:r>
            <w:proofErr w:type="gramStart"/>
            <w:r w:rsidR="4DA8F951">
              <w:t>{ or</w:t>
            </w:r>
            <w:proofErr w:type="gramEnd"/>
            <w:r w:rsidR="4DA8F951">
              <w:t xml:space="preserve"> } character into a string use the \{ and \} escape characters.</w:t>
            </w:r>
          </w:p>
        </w:tc>
      </w:tr>
    </w:tbl>
    <w:p w14:paraId="53354D6A" w14:textId="0342067E" w:rsidR="480E9F71" w:rsidRDefault="12779ED0" w:rsidP="4DA91BA2">
      <w:pPr>
        <w:pStyle w:val="Heading1"/>
      </w:pPr>
      <w:r>
        <w:lastRenderedPageBreak/>
        <w:t>Variables</w:t>
      </w:r>
    </w:p>
    <w:p w14:paraId="7D89C371" w14:textId="688FC19A" w:rsidR="227CDB09" w:rsidRDefault="30341257" w:rsidP="76CC207F">
      <w:r>
        <w:t>Variables are identifiers that reference a storage location within the framework.</w:t>
      </w:r>
      <w:r w:rsidR="0E78A229">
        <w:t xml:space="preserve"> </w:t>
      </w:r>
      <w:r w:rsidR="1A059623">
        <w:t xml:space="preserve"> Variables are created if they do not already exist. The </w:t>
      </w:r>
      <w:r w:rsidR="31388A35">
        <w:t>“</w:t>
      </w:r>
      <w:r w:rsidR="1A059623">
        <w:t>var</w:t>
      </w:r>
      <w:r w:rsidR="31388A35">
        <w:t>”</w:t>
      </w:r>
      <w:r w:rsidR="1A059623">
        <w:t xml:space="preserve"> </w:t>
      </w:r>
      <w:r w:rsidR="2FD14BC9">
        <w:t>keyword</w:t>
      </w:r>
      <w:r w:rsidR="3F6637C5">
        <w:t xml:space="preserve"> </w:t>
      </w:r>
      <w:r w:rsidR="1E667ECB">
        <w:t>must</w:t>
      </w:r>
      <w:r w:rsidR="3F6637C5">
        <w:t xml:space="preserve"> </w:t>
      </w:r>
      <w:r w:rsidR="26A580D1">
        <w:t xml:space="preserve">precede </w:t>
      </w:r>
      <w:r w:rsidR="3F6637C5">
        <w:t>the variable name.  For example:</w:t>
      </w:r>
    </w:p>
    <w:p w14:paraId="76E1F254" w14:textId="01259C88" w:rsidR="227CDB09" w:rsidRDefault="36BA092D" w:rsidP="00E81BD5">
      <w:pPr>
        <w:pStyle w:val="code"/>
      </w:pPr>
      <w:r>
        <w:t xml:space="preserve">var </w:t>
      </w:r>
      <w:proofErr w:type="spellStart"/>
      <w:r w:rsidR="3F6637C5">
        <w:t>MyVariable</w:t>
      </w:r>
      <w:proofErr w:type="spellEnd"/>
      <w:r w:rsidR="3F6637C5">
        <w:t xml:space="preserve"> = </w:t>
      </w:r>
      <w:proofErr w:type="gramStart"/>
      <w:r w:rsidR="3F6637C5">
        <w:t>10;</w:t>
      </w:r>
      <w:proofErr w:type="gramEnd"/>
    </w:p>
    <w:p w14:paraId="40C99A7B" w14:textId="6A471DEE" w:rsidR="227CDB09" w:rsidRDefault="1A1661D7" w:rsidP="76CC207F">
      <w:r>
        <w:t>This c</w:t>
      </w:r>
      <w:r w:rsidR="3F6637C5">
        <w:t xml:space="preserve">reates a variable named </w:t>
      </w:r>
      <w:commentRangeStart w:id="14"/>
      <w:r w:rsidR="3F6637C5" w:rsidRPr="0FC21AB3">
        <w:rPr>
          <w:rStyle w:val="codeChar"/>
        </w:rPr>
        <w:t>myVariable</w:t>
      </w:r>
      <w:commentRangeEnd w:id="14"/>
      <w:r w:rsidR="00875FDA">
        <w:rPr>
          <w:rStyle w:val="CommentReference"/>
        </w:rPr>
        <w:commentReference w:id="14"/>
      </w:r>
      <w:r w:rsidR="3F6637C5">
        <w:t xml:space="preserve"> and assigns it a value of 10.</w:t>
      </w:r>
    </w:p>
    <w:p w14:paraId="36656C47" w14:textId="2D2F72C7" w:rsidR="12CC40A5" w:rsidRDefault="003C8B38" w:rsidP="27811EF2">
      <w:r>
        <w:t xml:space="preserve">A variable must be a valid identifier. </w:t>
      </w:r>
      <w:r w:rsidR="12B77053">
        <w:t xml:space="preserve">This means that it must begin with either a letter, or an underscore character. After the first character the variable can be made up of any number of letters, numbers, digits, or underscores. </w:t>
      </w:r>
      <w:r w:rsidR="6EB56BE0">
        <w:t xml:space="preserve">A variable cannot be named the same as any </w:t>
      </w:r>
      <w:r w:rsidR="4B018C89">
        <w:t>keyword</w:t>
      </w:r>
      <w:r w:rsidR="6EB56BE0">
        <w:t xml:space="preserve">. </w:t>
      </w:r>
      <w:r w:rsidR="06CE843E">
        <w:t xml:space="preserve">If the variable is not assigned an initial value, it will be assigned a value of 0. </w:t>
      </w:r>
      <w:r w:rsidR="7D5A15DF">
        <w:t xml:space="preserve"> If a value is assigned to the </w:t>
      </w:r>
      <w:proofErr w:type="gramStart"/>
      <w:r w:rsidR="7D5A15DF">
        <w:t>variable</w:t>
      </w:r>
      <w:proofErr w:type="gramEnd"/>
      <w:r w:rsidR="7D5A15DF">
        <w:t xml:space="preserve"> it must be composed of</w:t>
      </w:r>
      <w:r w:rsidR="336F3A5A">
        <w:t xml:space="preserve"> values and operations that can be pre-calculated. For example, the following sets the string type variable to the string “Hello World</w:t>
      </w:r>
      <w:proofErr w:type="gramStart"/>
      <w:r w:rsidR="336F3A5A">
        <w:t>”,</w:t>
      </w:r>
      <w:proofErr w:type="gramEnd"/>
    </w:p>
    <w:p w14:paraId="302F92BF" w14:textId="3DC957D3" w:rsidR="12CC40A5" w:rsidRDefault="5D55ED64" w:rsidP="00984427">
      <w:pPr>
        <w:pStyle w:val="code"/>
      </w:pPr>
      <w:r>
        <w:t>v</w:t>
      </w:r>
      <w:r w:rsidR="336F3A5A">
        <w:t>ar</w:t>
      </w:r>
      <w:r w:rsidR="7D5A15DF">
        <w:t xml:space="preserve"> </w:t>
      </w:r>
      <w:r>
        <w:t xml:space="preserve">string = “Hello” + </w:t>
      </w:r>
      <w:proofErr w:type="gramStart"/>
      <w:r>
        <w:t>“ “</w:t>
      </w:r>
      <w:proofErr w:type="gramEnd"/>
      <w:r>
        <w:t xml:space="preserve"> + “World”;</w:t>
      </w:r>
    </w:p>
    <w:p w14:paraId="2AE55009" w14:textId="152CD537" w:rsidR="12CC40A5" w:rsidRDefault="5D55ED64" w:rsidP="27811EF2">
      <w:r>
        <w:t>If the expression can’t be pre-</w:t>
      </w:r>
      <w:proofErr w:type="gramStart"/>
      <w:r>
        <w:t>calculated</w:t>
      </w:r>
      <w:proofErr w:type="gramEnd"/>
      <w:r>
        <w:t xml:space="preserve"> an error is </w:t>
      </w:r>
      <w:r w:rsidR="4B018C89">
        <w:t>generated</w:t>
      </w:r>
      <w:r>
        <w:t xml:space="preserve">. For example, the code shown here will generate an error because the assignment expression </w:t>
      </w:r>
      <w:proofErr w:type="gramStart"/>
      <w:r>
        <w:t>can’t</w:t>
      </w:r>
      <w:proofErr w:type="gramEnd"/>
      <w:r>
        <w:t xml:space="preserve"> be precalculated,</w:t>
      </w:r>
    </w:p>
    <w:p w14:paraId="160042C5" w14:textId="2729DFA3" w:rsidR="12CC40A5" w:rsidRDefault="5D55ED64" w:rsidP="00984427">
      <w:pPr>
        <w:pStyle w:val="code"/>
      </w:pPr>
      <w:r>
        <w:t xml:space="preserve">var string = Word1() + “” </w:t>
      </w:r>
      <w:proofErr w:type="gramStart"/>
      <w:r>
        <w:t>“ +</w:t>
      </w:r>
      <w:proofErr w:type="gramEnd"/>
      <w:r>
        <w:t xml:space="preserve"> Word2();</w:t>
      </w:r>
    </w:p>
    <w:p w14:paraId="53D9A481" w14:textId="7A54E9A1" w:rsidR="12CC40A5" w:rsidRDefault="4B34E81E" w:rsidP="27811EF2">
      <w:r>
        <w:t>This restriction also applies to variables because the value of the variable could change when the program is run. For example,</w:t>
      </w:r>
    </w:p>
    <w:p w14:paraId="52147FF1" w14:textId="419106A4" w:rsidR="12CC40A5" w:rsidRDefault="5D55ED64" w:rsidP="00984427">
      <w:pPr>
        <w:pStyle w:val="code"/>
      </w:pPr>
      <w:r>
        <w:t>var hello = “Hello</w:t>
      </w:r>
      <w:proofErr w:type="gramStart"/>
      <w:r>
        <w:t>”;</w:t>
      </w:r>
      <w:proofErr w:type="gramEnd"/>
    </w:p>
    <w:p w14:paraId="32D4E68C" w14:textId="1A55ECC5" w:rsidR="12CC40A5" w:rsidRDefault="5D55ED64" w:rsidP="00984427">
      <w:pPr>
        <w:pStyle w:val="code"/>
      </w:pPr>
      <w:r>
        <w:t>var word = “Word</w:t>
      </w:r>
      <w:proofErr w:type="gramStart"/>
      <w:r>
        <w:t>”;</w:t>
      </w:r>
      <w:proofErr w:type="gramEnd"/>
    </w:p>
    <w:p w14:paraId="78889333" w14:textId="5D4E423A" w:rsidR="12CC40A5" w:rsidRDefault="5D55ED64" w:rsidP="00984427">
      <w:pPr>
        <w:pStyle w:val="code"/>
      </w:pPr>
      <w:r>
        <w:t xml:space="preserve">var string = hello + </w:t>
      </w:r>
      <w:proofErr w:type="gramStart"/>
      <w:r>
        <w:t>“ “</w:t>
      </w:r>
      <w:proofErr w:type="gramEnd"/>
      <w:r>
        <w:t xml:space="preserve"> + word;</w:t>
      </w:r>
    </w:p>
    <w:p w14:paraId="03185CDF" w14:textId="2342578F" w:rsidR="12CC40A5" w:rsidRDefault="5D55ED64" w:rsidP="27811EF2">
      <w:r>
        <w:t xml:space="preserve">Would generate an error since the compiler </w:t>
      </w:r>
      <w:proofErr w:type="gramStart"/>
      <w:r>
        <w:t>can’t</w:t>
      </w:r>
      <w:proofErr w:type="gramEnd"/>
      <w:r>
        <w:t xml:space="preserve"> determine the actual value of hello or world at the time the variable string is created.</w:t>
      </w:r>
    </w:p>
    <w:p w14:paraId="50520D3D" w14:textId="3AF7ED5D" w:rsidR="12CC40A5" w:rsidRDefault="725F47B6" w:rsidP="750B4A18">
      <w:pPr>
        <w:pStyle w:val="Heading1"/>
        <w:rPr>
          <w:rFonts w:eastAsia="Calibri" w:cs="Arial"/>
        </w:rPr>
      </w:pPr>
      <w:commentRangeStart w:id="15"/>
      <w:commentRangeStart w:id="16"/>
      <w:commentRangeStart w:id="17"/>
      <w:r>
        <w:t>Scope</w:t>
      </w:r>
      <w:commentRangeEnd w:id="15"/>
      <w:r w:rsidR="22DEF9AD">
        <w:rPr>
          <w:rStyle w:val="CommentReference"/>
        </w:rPr>
        <w:commentReference w:id="15"/>
      </w:r>
      <w:commentRangeEnd w:id="16"/>
      <w:r w:rsidR="22DEF9AD">
        <w:rPr>
          <w:rStyle w:val="CommentReference"/>
        </w:rPr>
        <w:commentReference w:id="16"/>
      </w:r>
      <w:commentRangeEnd w:id="17"/>
      <w:r w:rsidR="22DEF9AD">
        <w:rPr>
          <w:rStyle w:val="CommentReference"/>
        </w:rPr>
        <w:commentReference w:id="17"/>
      </w:r>
    </w:p>
    <w:p w14:paraId="0BAA5FFA" w14:textId="0DFCC057" w:rsidR="538A049B" w:rsidRDefault="538A049B">
      <w:r>
        <w:t xml:space="preserve">Scope determines how long a </w:t>
      </w:r>
      <w:r w:rsidR="32AD454B">
        <w:t>variable's</w:t>
      </w:r>
      <w:r w:rsidR="4DF15A10">
        <w:t xml:space="preserve"> life</w:t>
      </w:r>
      <w:r>
        <w:t xml:space="preserve"> </w:t>
      </w:r>
      <w:r w:rsidR="51C531FF">
        <w:t xml:space="preserve">is </w:t>
      </w:r>
      <w:r>
        <w:t>and where that variable can be accessed.</w:t>
      </w:r>
      <w:r w:rsidR="6F4DA4CE">
        <w:t xml:space="preserve"> By </w:t>
      </w:r>
      <w:proofErr w:type="gramStart"/>
      <w:r w:rsidR="6F4DA4CE">
        <w:t>default</w:t>
      </w:r>
      <w:proofErr w:type="gramEnd"/>
      <w:r w:rsidR="6F4DA4CE">
        <w:t xml:space="preserve"> a function or variable is set to script level scope.  This means the variable is available everywhere in the current script. This is a bit different that C and C++. In those languages variables are scoped based on where they are defined. </w:t>
      </w:r>
      <w:r w:rsidR="198DF73F">
        <w:t>This can be confusing for some programmers as variables can be defined and then ‘go out of scope</w:t>
      </w:r>
      <w:proofErr w:type="gramStart"/>
      <w:r w:rsidR="198DF73F">
        <w:t>’.</w:t>
      </w:r>
      <w:proofErr w:type="gramEnd"/>
      <w:r w:rsidR="198DF73F">
        <w:t xml:space="preserve"> For example, consider the following C function:</w:t>
      </w:r>
    </w:p>
    <w:p w14:paraId="6516970C" w14:textId="6E5A159C" w:rsidR="198DF73F" w:rsidRDefault="198DF73F">
      <w:r>
        <w:t xml:space="preserve">int </w:t>
      </w:r>
      <w:proofErr w:type="spellStart"/>
      <w:proofErr w:type="gramStart"/>
      <w:r>
        <w:t>SomeFunction</w:t>
      </w:r>
      <w:proofErr w:type="spellEnd"/>
      <w:r>
        <w:t>(</w:t>
      </w:r>
      <w:proofErr w:type="gramEnd"/>
      <w:r>
        <w:t>int a)</w:t>
      </w:r>
    </w:p>
    <w:p w14:paraId="192EFC23" w14:textId="64422517" w:rsidR="198DF73F" w:rsidRDefault="198DF73F" w:rsidP="55B946E8">
      <w:r>
        <w:t>{</w:t>
      </w:r>
    </w:p>
    <w:p w14:paraId="5E3F7B95" w14:textId="3DABAA92" w:rsidR="198DF73F" w:rsidRDefault="198DF73F" w:rsidP="55B946E8">
      <w:r>
        <w:lastRenderedPageBreak/>
        <w:t xml:space="preserve">    If </w:t>
      </w:r>
      <w:proofErr w:type="gramStart"/>
      <w:r>
        <w:t>( a</w:t>
      </w:r>
      <w:proofErr w:type="gramEnd"/>
      <w:r>
        <w:t xml:space="preserve"> == 10 )</w:t>
      </w:r>
    </w:p>
    <w:p w14:paraId="6E00D7EC" w14:textId="74FAD9A4" w:rsidR="198DF73F" w:rsidRDefault="198DF73F" w:rsidP="55B946E8">
      <w:r>
        <w:t xml:space="preserve">    {</w:t>
      </w:r>
    </w:p>
    <w:p w14:paraId="10C71E7B" w14:textId="2216B4A4" w:rsidR="198DF73F" w:rsidRDefault="198DF73F" w:rsidP="55B946E8">
      <w:r>
        <w:t xml:space="preserve">        int b = </w:t>
      </w:r>
      <w:proofErr w:type="gramStart"/>
      <w:r>
        <w:t>20;</w:t>
      </w:r>
      <w:proofErr w:type="gramEnd"/>
    </w:p>
    <w:p w14:paraId="19BD370D" w14:textId="61DA42CE" w:rsidR="198DF73F" w:rsidRDefault="198DF73F" w:rsidP="55B946E8">
      <w:r>
        <w:t xml:space="preserve">    }</w:t>
      </w:r>
    </w:p>
    <w:p w14:paraId="56BC3609" w14:textId="62081A0E" w:rsidR="198DF73F" w:rsidRDefault="198DF73F" w:rsidP="55B946E8">
      <w:r>
        <w:t xml:space="preserve">    </w:t>
      </w:r>
      <w:proofErr w:type="spellStart"/>
      <w:proofErr w:type="gramStart"/>
      <w:r>
        <w:t>printf</w:t>
      </w:r>
      <w:proofErr w:type="spellEnd"/>
      <w:r>
        <w:t>(</w:t>
      </w:r>
      <w:proofErr w:type="gramEnd"/>
      <w:r>
        <w:t>“The value of b is “, b);</w:t>
      </w:r>
    </w:p>
    <w:p w14:paraId="3F70EA39" w14:textId="37F711B2" w:rsidR="198DF73F" w:rsidRDefault="198DF73F" w:rsidP="55B946E8">
      <w:r>
        <w:t>}</w:t>
      </w:r>
    </w:p>
    <w:p w14:paraId="62D7F3FC" w14:textId="6790E4D6" w:rsidR="198DF73F" w:rsidRDefault="198DF73F" w:rsidP="55B946E8">
      <w:r>
        <w:t xml:space="preserve">In this example the </w:t>
      </w:r>
      <w:proofErr w:type="spellStart"/>
      <w:proofErr w:type="gramStart"/>
      <w:r>
        <w:t>printf</w:t>
      </w:r>
      <w:proofErr w:type="spellEnd"/>
      <w:r>
        <w:t>(</w:t>
      </w:r>
      <w:proofErr w:type="gramEnd"/>
      <w:r>
        <w:t xml:space="preserve">) line will generate an error when the program is compiled. Even though the b variable has been defined previously it went out of scope because it was defined in code statements that belonged to the if </w:t>
      </w:r>
      <w:proofErr w:type="gramStart"/>
      <w:r>
        <w:t>( a</w:t>
      </w:r>
      <w:proofErr w:type="gramEnd"/>
      <w:r>
        <w:t xml:space="preserve"> == 10 )</w:t>
      </w:r>
      <w:r w:rsidR="25C8B8CB">
        <w:t xml:space="preserve"> statement. The DSL avoids this issue by allowing the programmer to explicitly define the variables </w:t>
      </w:r>
      <w:proofErr w:type="gramStart"/>
      <w:r w:rsidR="43C01095">
        <w:t>life time</w:t>
      </w:r>
      <w:proofErr w:type="gramEnd"/>
      <w:r w:rsidR="43C01095">
        <w:t xml:space="preserve"> via its scope or defaulting it to live for the life of the current script program module.</w:t>
      </w:r>
    </w:p>
    <w:p w14:paraId="321C4177" w14:textId="2225981A" w:rsidR="43C01095" w:rsidRDefault="43C01095" w:rsidP="55B946E8">
      <w:r>
        <w:t>The DSL defines 3 levels of explicit scoping:</w:t>
      </w:r>
    </w:p>
    <w:p w14:paraId="3C1BE79F" w14:textId="487C4597" w:rsidR="01F56AA8" w:rsidRDefault="6499E131" w:rsidP="173C5602">
      <w:pPr>
        <w:pStyle w:val="ListParagraph"/>
        <w:numPr>
          <w:ilvl w:val="0"/>
          <w:numId w:val="69"/>
        </w:numPr>
      </w:pPr>
      <w:r>
        <w:t>Global</w:t>
      </w:r>
    </w:p>
    <w:p w14:paraId="6D35CDD7" w14:textId="327C34D0" w:rsidR="01F56AA8" w:rsidRDefault="6499E131" w:rsidP="173C5602">
      <w:pPr>
        <w:pStyle w:val="ListParagraph"/>
        <w:numPr>
          <w:ilvl w:val="0"/>
          <w:numId w:val="69"/>
        </w:numPr>
      </w:pPr>
      <w:r>
        <w:t>Script</w:t>
      </w:r>
    </w:p>
    <w:p w14:paraId="4A94D996" w14:textId="7F0F7708" w:rsidR="01F56AA8" w:rsidRDefault="6499E131" w:rsidP="173C5602">
      <w:pPr>
        <w:pStyle w:val="ListParagraph"/>
        <w:numPr>
          <w:ilvl w:val="0"/>
          <w:numId w:val="69"/>
        </w:numPr>
      </w:pPr>
      <w:r>
        <w:t>Local</w:t>
      </w:r>
    </w:p>
    <w:p w14:paraId="66C08391" w14:textId="10974717" w:rsidR="01F56AA8" w:rsidRDefault="6499E131">
      <w:pPr>
        <w:pStyle w:val="Heading3"/>
        <w:pPrChange w:id="18" w:author="Kelly Wilson" w:date="2023-09-08T11:40:00Z">
          <w:pPr>
            <w:pStyle w:val="Heading4"/>
          </w:pPr>
        </w:pPrChange>
      </w:pPr>
      <w:r>
        <w:t>Global</w:t>
      </w:r>
    </w:p>
    <w:p w14:paraId="04D48017" w14:textId="5DE3212F" w:rsidR="01F56AA8" w:rsidRDefault="3F4A195E" w:rsidP="173C5602">
      <w:r>
        <w:t xml:space="preserve">Globally scoped variables remain in memory if the program </w:t>
      </w:r>
      <w:r w:rsidR="24AB6E88">
        <w:t>in which they were defined</w:t>
      </w:r>
      <w:r>
        <w:t xml:space="preserve"> remains in memory.</w:t>
      </w:r>
      <w:r w:rsidR="6499E131">
        <w:t xml:space="preserve"> You can think of global variables as permanently </w:t>
      </w:r>
      <w:r w:rsidR="75529108">
        <w:t>available. For example</w:t>
      </w:r>
      <w:r w:rsidR="24AB6E88">
        <w:t>:</w:t>
      </w:r>
    </w:p>
    <w:p w14:paraId="48D25DD8" w14:textId="02ED5AE2" w:rsidR="01F56AA8" w:rsidRPr="00E81BD5" w:rsidRDefault="02D579D3" w:rsidP="00E81BD5">
      <w:pPr>
        <w:pStyle w:val="code"/>
      </w:pPr>
      <w:r>
        <w:t xml:space="preserve">var global myVariable1001 = </w:t>
      </w:r>
      <w:proofErr w:type="gramStart"/>
      <w:r>
        <w:t>1;</w:t>
      </w:r>
      <w:proofErr w:type="gramEnd"/>
    </w:p>
    <w:p w14:paraId="2868193D" w14:textId="6DE690C2" w:rsidR="01F56AA8" w:rsidRDefault="75529108" w:rsidP="00E81BD5">
      <w:pPr>
        <w:pStyle w:val="code"/>
      </w:pPr>
      <w:r>
        <w:t>print(myVariable1001</w:t>
      </w:r>
      <w:proofErr w:type="gramStart"/>
      <w:r>
        <w:t>);</w:t>
      </w:r>
      <w:proofErr w:type="gramEnd"/>
    </w:p>
    <w:p w14:paraId="7E8A9770" w14:textId="26BF831F" w:rsidR="01F56AA8" w:rsidRDefault="75529108" w:rsidP="5D23342D">
      <w:r>
        <w:t xml:space="preserve">The variable </w:t>
      </w:r>
      <w:r w:rsidRPr="0FC21AB3">
        <w:rPr>
          <w:rStyle w:val="codeChar"/>
        </w:rPr>
        <w:t>myVariable1001</w:t>
      </w:r>
      <w:r>
        <w:t xml:space="preserve"> is available </w:t>
      </w:r>
      <w:r w:rsidR="5BCE23C5">
        <w:t>in all scripts that make up the program</w:t>
      </w:r>
      <w:r w:rsidR="328CFA95">
        <w:t xml:space="preserve"> even inside other functions in other scripts. </w:t>
      </w:r>
    </w:p>
    <w:p w14:paraId="1CDF320C" w14:textId="135143E1" w:rsidR="01F56AA8" w:rsidRDefault="328CFA95">
      <w:pPr>
        <w:pStyle w:val="Heading3"/>
        <w:pPrChange w:id="19" w:author="Kelly Wilson" w:date="2023-09-08T11:40:00Z">
          <w:pPr>
            <w:pStyle w:val="Heading2"/>
          </w:pPr>
        </w:pPrChange>
      </w:pPr>
      <w:r>
        <w:t>Script</w:t>
      </w:r>
    </w:p>
    <w:p w14:paraId="3322EDAC" w14:textId="2D263126" w:rsidR="01F56AA8" w:rsidRDefault="38980306" w:rsidP="5D23342D">
      <w:r>
        <w:t>Script scope makes the variable available everywhere within the current program script. This is the default scope level for variables defined outside of any function.</w:t>
      </w:r>
    </w:p>
    <w:p w14:paraId="25D849F1" w14:textId="27E94969" w:rsidR="01F56AA8" w:rsidRDefault="25E75263" w:rsidP="5D23342D">
      <w:r>
        <w:t>In the DSL</w:t>
      </w:r>
      <w:r w:rsidR="448957BB">
        <w:t>, s</w:t>
      </w:r>
      <w:r>
        <w:t xml:space="preserve">cope determines when a variable is removed from memory. </w:t>
      </w:r>
      <w:r w:rsidR="7A352B37">
        <w:t xml:space="preserve">Scope restricts the area in which a variable or function can be used. By </w:t>
      </w:r>
      <w:r w:rsidR="4BC9E700">
        <w:t>default,</w:t>
      </w:r>
      <w:r w:rsidR="7A352B37">
        <w:t xml:space="preserve"> functions and variables are scoped to the file in which they are defined. This is known as </w:t>
      </w:r>
      <w:r w:rsidR="12476D82">
        <w:t>script level</w:t>
      </w:r>
      <w:r w:rsidR="7A352B37">
        <w:t xml:space="preserve"> scop</w:t>
      </w:r>
      <w:r w:rsidR="7DEE58F6">
        <w:t>ing</w:t>
      </w:r>
      <w:r w:rsidR="5CD58617">
        <w:t xml:space="preserve">. </w:t>
      </w:r>
      <w:r w:rsidR="1B483E6B">
        <w:t>The scope</w:t>
      </w:r>
      <w:r w:rsidR="1E18C879">
        <w:t xml:space="preserve"> of a variable</w:t>
      </w:r>
      <w:r w:rsidR="1B483E6B">
        <w:t xml:space="preserve"> can be changed with the use of the keywords </w:t>
      </w:r>
      <w:r w:rsidR="2E3AC18F">
        <w:t>“</w:t>
      </w:r>
      <w:r w:rsidR="1B483E6B">
        <w:t>global,</w:t>
      </w:r>
      <w:r w:rsidR="2E3AC18F">
        <w:t>”</w:t>
      </w:r>
      <w:r w:rsidR="1B483E6B">
        <w:t xml:space="preserve"> </w:t>
      </w:r>
      <w:r w:rsidR="2E3AC18F">
        <w:t>“</w:t>
      </w:r>
      <w:r w:rsidR="1B483E6B">
        <w:t>local,</w:t>
      </w:r>
      <w:r w:rsidR="2E3AC18F">
        <w:t>”</w:t>
      </w:r>
      <w:r w:rsidR="1B483E6B">
        <w:t xml:space="preserve"> </w:t>
      </w:r>
      <w:r w:rsidR="2E3AC18F">
        <w:t>“</w:t>
      </w:r>
      <w:r w:rsidR="1B483E6B">
        <w:t>block,</w:t>
      </w:r>
      <w:r w:rsidR="2E3AC18F">
        <w:t>” and</w:t>
      </w:r>
      <w:r w:rsidR="1B483E6B">
        <w:t xml:space="preserve"> </w:t>
      </w:r>
      <w:r w:rsidR="2E3AC18F">
        <w:t>“</w:t>
      </w:r>
      <w:r w:rsidR="1B483E6B">
        <w:t>script.</w:t>
      </w:r>
      <w:r w:rsidR="2E3AC18F">
        <w:t>”</w:t>
      </w:r>
      <w:r w:rsidR="6FFAE6AA">
        <w:t xml:space="preserve">  </w:t>
      </w:r>
      <w:r w:rsidR="7ED957B9">
        <w:t>The scope of a variable or function is set when it is defined</w:t>
      </w:r>
      <w:r w:rsidR="0C8AB916">
        <w:t xml:space="preserve">. </w:t>
      </w:r>
      <w:r w:rsidR="7C26882E">
        <w:t xml:space="preserve">For example, the following shows the creation of a </w:t>
      </w:r>
      <w:r w:rsidR="55200AC1">
        <w:t>globally scope variable:</w:t>
      </w:r>
    </w:p>
    <w:p w14:paraId="3A9AC05B" w14:textId="2462E010" w:rsidR="01F56AA8" w:rsidRDefault="55200AC1" w:rsidP="00E81BD5">
      <w:pPr>
        <w:pStyle w:val="code"/>
      </w:pPr>
      <w:r>
        <w:t xml:space="preserve">var global </w:t>
      </w:r>
      <w:proofErr w:type="spellStart"/>
      <w:r>
        <w:t>myGlobalValue</w:t>
      </w:r>
      <w:proofErr w:type="spellEnd"/>
      <w:r>
        <w:t xml:space="preserve"> = </w:t>
      </w:r>
      <w:proofErr w:type="gramStart"/>
      <w:r>
        <w:t>10;</w:t>
      </w:r>
      <w:proofErr w:type="gramEnd"/>
    </w:p>
    <w:p w14:paraId="5F90F879" w14:textId="21CD5767" w:rsidR="01F56AA8" w:rsidRDefault="462977FC" w:rsidP="173C5602">
      <w:r>
        <w:lastRenderedPageBreak/>
        <w:t xml:space="preserve">Scope controls access to a </w:t>
      </w:r>
      <w:r w:rsidR="5ECFAEEB">
        <w:t>program's</w:t>
      </w:r>
      <w:r>
        <w:t xml:space="preserve"> data and to a lesser extent the functio</w:t>
      </w:r>
      <w:r w:rsidR="7197977D">
        <w:t xml:space="preserve">ns </w:t>
      </w:r>
      <w:r>
        <w:t xml:space="preserve">that operate on that data. Program statements by default are </w:t>
      </w:r>
      <w:r w:rsidR="3D4E3971">
        <w:t xml:space="preserve">scoped to script level. This means that any functions defined in a program script are only available in that program script and not in other scripts. Trying to call a function defined in another script will </w:t>
      </w:r>
      <w:r w:rsidR="7FD2D447">
        <w:t>generate</w:t>
      </w:r>
      <w:r w:rsidR="2DCB1139">
        <w:t xml:space="preserve"> </w:t>
      </w:r>
      <w:r w:rsidR="5CD1A0E7">
        <w:t>errors</w:t>
      </w:r>
      <w:r w:rsidR="2DCB1139">
        <w:t xml:space="preserve"> at </w:t>
      </w:r>
      <w:r w:rsidR="14A63571">
        <w:t>compilation</w:t>
      </w:r>
      <w:r w:rsidR="2DCB1139">
        <w:t xml:space="preserve"> time. The exception to this rule is if the functions scope is set to Global. Globally scoped functions are available everywhere in the program. Setting a </w:t>
      </w:r>
      <w:r w:rsidR="2DCB1139" w:rsidRPr="65F0E29B">
        <w:rPr>
          <w:b/>
          <w:bCs/>
        </w:rPr>
        <w:t>fun</w:t>
      </w:r>
      <w:r w:rsidR="5AEA3A62" w:rsidRPr="65F0E29B">
        <w:rPr>
          <w:b/>
          <w:bCs/>
        </w:rPr>
        <w:t xml:space="preserve">ctions </w:t>
      </w:r>
      <w:r w:rsidR="5AEA3A62">
        <w:t xml:space="preserve">script level to Global does not apply to any variables defined in the function. Those variables will still be created at </w:t>
      </w:r>
      <w:r w:rsidR="35794981">
        <w:t xml:space="preserve">the </w:t>
      </w:r>
      <w:r w:rsidR="5AEA3A62">
        <w:t xml:space="preserve">script </w:t>
      </w:r>
      <w:r w:rsidR="66C4BD54">
        <w:t xml:space="preserve">scope </w:t>
      </w:r>
      <w:r w:rsidR="5AEA3A62">
        <w:t>level unless a scope modifier is applied to th</w:t>
      </w:r>
      <w:r w:rsidR="52D0E5AE">
        <w:t xml:space="preserve">e </w:t>
      </w:r>
      <w:r w:rsidR="5AEA3A62">
        <w:t>variable. Unlike OO</w:t>
      </w:r>
      <w:r w:rsidR="0BCDFECE">
        <w:t xml:space="preserve">Ps languages </w:t>
      </w:r>
      <w:r w:rsidR="7BE909C9">
        <w:t>the program has direct control over how their data is managed.</w:t>
      </w:r>
    </w:p>
    <w:p w14:paraId="40CF776F" w14:textId="2CB8533C" w:rsidR="01F56AA8" w:rsidRDefault="108FEE05" w:rsidP="173C5602">
      <w:pPr>
        <w:pStyle w:val="Heading3"/>
        <w:spacing w:before="0" w:after="160"/>
      </w:pPr>
      <w:r>
        <w:t>Global</w:t>
      </w:r>
    </w:p>
    <w:p w14:paraId="545C14F5" w14:textId="6B0C0B1D" w:rsidR="01F56AA8" w:rsidRDefault="55200AC1" w:rsidP="5D23342D">
      <w:r>
        <w:t xml:space="preserve">Global scope means that the variable is available </w:t>
      </w:r>
      <w:r w:rsidR="4DDD1AA4">
        <w:t xml:space="preserve">anywhere in the program even across scripts. To access a global variable in another script you first specify the script where the global variable is defined followed by a period and then the name of the global </w:t>
      </w:r>
      <w:r w:rsidR="327738EA">
        <w:t xml:space="preserve">variable. For example, if </w:t>
      </w:r>
      <w:proofErr w:type="spellStart"/>
      <w:r w:rsidR="327738EA">
        <w:t>myGlobalValue</w:t>
      </w:r>
      <w:proofErr w:type="spellEnd"/>
      <w:r w:rsidR="327738EA">
        <w:t xml:space="preserve"> is defined in a program script called setupModule001 then to access it and change its value you would type:</w:t>
      </w:r>
    </w:p>
    <w:p w14:paraId="2DFCEC34" w14:textId="20A47DBE" w:rsidR="01F56AA8" w:rsidRDefault="327738EA" w:rsidP="00984427">
      <w:pPr>
        <w:pStyle w:val="code"/>
      </w:pPr>
      <w:r>
        <w:t xml:space="preserve">SetupModule001.myGlobalValue = </w:t>
      </w:r>
      <w:proofErr w:type="gramStart"/>
      <w:r>
        <w:t>20;</w:t>
      </w:r>
      <w:proofErr w:type="gramEnd"/>
    </w:p>
    <w:p w14:paraId="6E8BCC89" w14:textId="55CAB1CC" w:rsidR="01F56AA8" w:rsidRDefault="71409A2D" w:rsidP="5D23342D">
      <w:pPr>
        <w:pStyle w:val="Heading3"/>
      </w:pPr>
      <w:r>
        <w:t>Script</w:t>
      </w:r>
    </w:p>
    <w:p w14:paraId="036E228E" w14:textId="4D019916" w:rsidR="01F56AA8" w:rsidDel="00984427" w:rsidRDefault="4DDD1AA4" w:rsidP="189E94D5">
      <w:pPr>
        <w:rPr>
          <w:del w:id="20" w:author="Ian Bennett" w:date="2023-09-18T13:19:00Z"/>
        </w:rPr>
      </w:pPr>
      <w:r>
        <w:t xml:space="preserve">Script scope </w:t>
      </w:r>
      <w:r w:rsidR="3E050922">
        <w:t xml:space="preserve">is the default scope and is more restrictive than global scope. Script scope means the variable is available only in the program script in which it is defined. </w:t>
      </w:r>
      <w:r w:rsidR="5690DE0C">
        <w:t xml:space="preserve"> </w:t>
      </w:r>
    </w:p>
    <w:p w14:paraId="53BBAD7B" w14:textId="34E2F112" w:rsidR="01F56AA8" w:rsidRDefault="01542B8A" w:rsidP="00984427">
      <w:pPr>
        <w:pStyle w:val="code"/>
      </w:pPr>
      <w:r>
        <w:t xml:space="preserve">var </w:t>
      </w:r>
      <w:proofErr w:type="gramStart"/>
      <w:r>
        <w:t>variable001;</w:t>
      </w:r>
      <w:proofErr w:type="gramEnd"/>
    </w:p>
    <w:p w14:paraId="35CC6962" w14:textId="659BDA8D" w:rsidR="01F56AA8" w:rsidRDefault="01542B8A" w:rsidP="00984427">
      <w:pPr>
        <w:pStyle w:val="code"/>
      </w:pPr>
      <w:r>
        <w:t>print (variable001</w:t>
      </w:r>
      <w:proofErr w:type="gramStart"/>
      <w:r>
        <w:t>);</w:t>
      </w:r>
      <w:proofErr w:type="gramEnd"/>
    </w:p>
    <w:p w14:paraId="4C392F1C" w14:textId="5C3CEA5B" w:rsidR="3FA71ED0" w:rsidRDefault="3FA71ED0">
      <w:r>
        <w:t xml:space="preserve">Script scope variables </w:t>
      </w:r>
      <w:proofErr w:type="gramStart"/>
      <w:r>
        <w:t>can’t</w:t>
      </w:r>
      <w:proofErr w:type="gramEnd"/>
      <w:r>
        <w:t xml:space="preserve"> contain a period because they only exist within the script in which they are defined.</w:t>
      </w:r>
    </w:p>
    <w:p w14:paraId="5907C9A1" w14:textId="2BF02568" w:rsidR="01F56AA8" w:rsidRDefault="65F000A5" w:rsidP="5D23342D">
      <w:pPr>
        <w:pStyle w:val="Heading3"/>
      </w:pPr>
      <w:r>
        <w:t>Local</w:t>
      </w:r>
    </w:p>
    <w:p w14:paraId="0B41607B" w14:textId="183AEF5C" w:rsidR="01F56AA8" w:rsidRDefault="60D667DF" w:rsidP="5D23342D">
      <w:r>
        <w:t>Local</w:t>
      </w:r>
      <w:r w:rsidR="290FF29A">
        <w:t xml:space="preserve"> scop</w:t>
      </w:r>
      <w:r w:rsidR="1EF99169">
        <w:t>e</w:t>
      </w:r>
      <w:r w:rsidR="290FF29A">
        <w:t xml:space="preserve"> is only </w:t>
      </w:r>
      <w:r w:rsidR="76CA9BB2">
        <w:t xml:space="preserve">possible </w:t>
      </w:r>
      <w:r w:rsidR="290FF29A">
        <w:t xml:space="preserve">for </w:t>
      </w:r>
      <w:r w:rsidR="48DB0BDB">
        <w:t xml:space="preserve">use with </w:t>
      </w:r>
      <w:r w:rsidR="290FF29A">
        <w:t xml:space="preserve">variables and not functions. Local scope restricts </w:t>
      </w:r>
      <w:r w:rsidR="19172D27">
        <w:t xml:space="preserve">the variables access </w:t>
      </w:r>
      <w:r w:rsidR="290FF29A">
        <w:t xml:space="preserve">to the </w:t>
      </w:r>
      <w:proofErr w:type="spellStart"/>
      <w:r w:rsidR="37F1CD96">
        <w:t>the</w:t>
      </w:r>
      <w:proofErr w:type="spellEnd"/>
      <w:r w:rsidR="37F1CD96">
        <w:t xml:space="preserve"> function in which it is defined. </w:t>
      </w:r>
      <w:r>
        <w:t>For example,</w:t>
      </w:r>
      <w:r w:rsidR="4FEE659B">
        <w:t xml:space="preserve"> in program003:</w:t>
      </w:r>
    </w:p>
    <w:p w14:paraId="2E83BE90" w14:textId="07769087" w:rsidR="01F56AA8" w:rsidDel="00984427" w:rsidRDefault="01F56AA8" w:rsidP="00984427">
      <w:pPr>
        <w:pStyle w:val="code"/>
        <w:rPr>
          <w:del w:id="21" w:author="Ian Bennett" w:date="2023-09-18T13:19:00Z"/>
        </w:rPr>
      </w:pPr>
    </w:p>
    <w:p w14:paraId="0D31BFAE" w14:textId="11B1B947" w:rsidR="01F56AA8" w:rsidRDefault="18255569" w:rsidP="0FC21AB3">
      <w:pPr>
        <w:pStyle w:val="code"/>
      </w:pPr>
      <w:del w:id="22" w:author="Kelly Wilson" w:date="2023-10-12T15:55:00Z">
        <w:r w:rsidDel="2B053697">
          <w:delText>f</w:delText>
        </w:r>
        <w:r w:rsidDel="15E84D69">
          <w:delText>u</w:delText>
        </w:r>
        <w:r w:rsidDel="2B053697">
          <w:delText xml:space="preserve">n </w:delText>
        </w:r>
      </w:del>
      <w:ins w:id="23" w:author="Kelly Wilson" w:date="2023-10-12T15:55:00Z">
        <w:r w:rsidR="165EB2A2">
          <w:t xml:space="preserve">var </w:t>
        </w:r>
      </w:ins>
      <w:proofErr w:type="spellStart"/>
      <w:proofErr w:type="gramStart"/>
      <w:r w:rsidR="12AC131B">
        <w:t>MyFunction</w:t>
      </w:r>
      <w:proofErr w:type="spellEnd"/>
      <w:r w:rsidR="12AC131B">
        <w:t>(</w:t>
      </w:r>
      <w:proofErr w:type="gramEnd"/>
      <w:r w:rsidR="12AC131B">
        <w:t>)</w:t>
      </w:r>
    </w:p>
    <w:p w14:paraId="30DD82EB" w14:textId="6CFE90B4" w:rsidR="01F56AA8" w:rsidRDefault="12AC131B" w:rsidP="0FC21AB3">
      <w:pPr>
        <w:pStyle w:val="code"/>
      </w:pPr>
      <w:r>
        <w:t>{</w:t>
      </w:r>
    </w:p>
    <w:p w14:paraId="484806F8" w14:textId="715B7FA3" w:rsidR="01F56AA8" w:rsidRDefault="12AC131B" w:rsidP="0FC21AB3">
      <w:pPr>
        <w:pStyle w:val="code"/>
      </w:pPr>
      <w:r>
        <w:t xml:space="preserve">    var local </w:t>
      </w:r>
      <w:proofErr w:type="spellStart"/>
      <w:r>
        <w:t>myLocalValue</w:t>
      </w:r>
      <w:proofErr w:type="spellEnd"/>
      <w:r>
        <w:t xml:space="preserve"> = </w:t>
      </w:r>
      <w:proofErr w:type="gramStart"/>
      <w:r>
        <w:t>10;</w:t>
      </w:r>
      <w:proofErr w:type="gramEnd"/>
    </w:p>
    <w:p w14:paraId="3B4F771F" w14:textId="753BA6AE" w:rsidR="01F56AA8" w:rsidRDefault="12AC131B" w:rsidP="0FC21AB3">
      <w:pPr>
        <w:pStyle w:val="code"/>
      </w:pPr>
      <w:r>
        <w:t xml:space="preserve">    If </w:t>
      </w:r>
      <w:r w:rsidR="6455AD3B">
        <w:t>(a</w:t>
      </w:r>
      <w:r>
        <w:t xml:space="preserve"> == </w:t>
      </w:r>
      <w:r w:rsidR="1873A145">
        <w:t>10)</w:t>
      </w:r>
    </w:p>
    <w:p w14:paraId="7B91BB3D" w14:textId="01BF4505" w:rsidR="01F56AA8" w:rsidRDefault="12AC131B" w:rsidP="0FC21AB3">
      <w:pPr>
        <w:pStyle w:val="code"/>
      </w:pPr>
      <w:r>
        <w:t xml:space="preserve">   {</w:t>
      </w:r>
    </w:p>
    <w:p w14:paraId="24E8BFD2" w14:textId="7FC5C622" w:rsidR="01F56AA8" w:rsidRDefault="12AC131B" w:rsidP="0FC21AB3">
      <w:pPr>
        <w:pStyle w:val="code"/>
      </w:pPr>
      <w:r>
        <w:t xml:space="preserve">        print (a</w:t>
      </w:r>
      <w:proofErr w:type="gramStart"/>
      <w:r>
        <w:t>);</w:t>
      </w:r>
      <w:proofErr w:type="gramEnd"/>
    </w:p>
    <w:p w14:paraId="7F01D5DD" w14:textId="2DC0642E" w:rsidR="01F56AA8" w:rsidRDefault="12AC131B" w:rsidP="0FC21AB3">
      <w:pPr>
        <w:pStyle w:val="code"/>
      </w:pPr>
      <w:r>
        <w:t xml:space="preserve">   }</w:t>
      </w:r>
    </w:p>
    <w:p w14:paraId="2CE35639" w14:textId="3402B1A5" w:rsidR="01F56AA8" w:rsidRDefault="12AC131B" w:rsidP="0FC21AB3">
      <w:pPr>
        <w:pStyle w:val="code"/>
      </w:pPr>
      <w:r>
        <w:t xml:space="preserve">   print(a</w:t>
      </w:r>
      <w:proofErr w:type="gramStart"/>
      <w:r>
        <w:t>);</w:t>
      </w:r>
      <w:proofErr w:type="gramEnd"/>
    </w:p>
    <w:p w14:paraId="7E556EFE" w14:textId="625845CE" w:rsidR="01F56AA8" w:rsidRDefault="12AC131B" w:rsidP="0FC21AB3">
      <w:pPr>
        <w:pStyle w:val="code"/>
      </w:pPr>
      <w:r>
        <w:t>}</w:t>
      </w:r>
    </w:p>
    <w:p w14:paraId="7749504B" w14:textId="1D88B059" w:rsidR="01F56AA8" w:rsidDel="00984427" w:rsidRDefault="01F56AA8" w:rsidP="5D23342D">
      <w:pPr>
        <w:rPr>
          <w:del w:id="24" w:author="Ian Bennett" w:date="2023-09-18T13:19:00Z"/>
        </w:rPr>
      </w:pPr>
    </w:p>
    <w:p w14:paraId="5DCC846D" w14:textId="402F4C76" w:rsidR="01F56AA8" w:rsidRDefault="12AC131B" w:rsidP="5D23342D">
      <w:r>
        <w:t xml:space="preserve">The variable a can be accessed at several places within the function. However, outside of </w:t>
      </w:r>
      <w:r w:rsidRPr="189E94D5">
        <w:rPr>
          <w:rStyle w:val="codeChar"/>
        </w:rPr>
        <w:t>MyFunction()</w:t>
      </w:r>
      <w:r w:rsidR="08D028EC">
        <w:t>,</w:t>
      </w:r>
      <w:r>
        <w:t xml:space="preserve"> the variable a cannot be accessed.</w:t>
      </w:r>
    </w:p>
    <w:p w14:paraId="7574B4A5" w14:textId="0788E55B" w:rsidR="2E8854B8" w:rsidRDefault="2E8854B8" w:rsidP="189E94D5">
      <w:r>
        <w:t>Local variables must not use the period access modifier as they only exist within the function in which they are defined.</w:t>
      </w:r>
    </w:p>
    <w:p w14:paraId="7992893C" w14:textId="06E2C2ED" w:rsidR="55B946E8" w:rsidRDefault="55B946E8" w:rsidP="55B946E8"/>
    <w:p w14:paraId="1F22FB7D" w14:textId="62C0B326" w:rsidR="1DEAA6AC" w:rsidRDefault="45874061" w:rsidP="4DA91BA2">
      <w:pPr>
        <w:pStyle w:val="Heading1"/>
      </w:pPr>
      <w:r>
        <w:t>Identifiers</w:t>
      </w:r>
    </w:p>
    <w:p w14:paraId="13A5730F" w14:textId="6B05B405" w:rsidR="1DEAA6AC" w:rsidRDefault="45874061" w:rsidP="4DA91BA2">
      <w:r>
        <w:t xml:space="preserve">Identifiers represent named program entities. For example, in the statement </w:t>
      </w:r>
      <w:r w:rsidRPr="0FC21AB3">
        <w:rPr>
          <w:rStyle w:val="codeChar"/>
        </w:rPr>
        <w:t>v</w:t>
      </w:r>
      <w:r w:rsidR="5BFB4F7D" w:rsidRPr="0FC21AB3">
        <w:rPr>
          <w:rStyle w:val="codeChar"/>
        </w:rPr>
        <w:t>ar mine;</w:t>
      </w:r>
      <w:r w:rsidR="5BFB4F7D">
        <w:t xml:space="preserve"> the word </w:t>
      </w:r>
      <w:r w:rsidR="04C1E95C">
        <w:t>“</w:t>
      </w:r>
      <w:r w:rsidR="5BFB4F7D">
        <w:t>mine</w:t>
      </w:r>
      <w:r w:rsidR="04C1E95C">
        <w:t>”</w:t>
      </w:r>
      <w:r w:rsidR="5BFB4F7D">
        <w:t xml:space="preserve"> is an identifier. Identifiers must begin with </w:t>
      </w:r>
      <w:r w:rsidR="4915B17B">
        <w:t>either an underscore or alpha character. After the first character</w:t>
      </w:r>
      <w:r w:rsidR="04C1E95C">
        <w:t>,</w:t>
      </w:r>
      <w:r w:rsidR="4915B17B">
        <w:t xml:space="preserve"> an identifier may contain any </w:t>
      </w:r>
      <w:r w:rsidR="2FE3224A">
        <w:t xml:space="preserve">number of </w:t>
      </w:r>
      <w:r w:rsidR="4915B17B">
        <w:t>underscore</w:t>
      </w:r>
      <w:r w:rsidR="1F4AF0D5">
        <w:t>s</w:t>
      </w:r>
      <w:r w:rsidR="4915B17B">
        <w:t xml:space="preserve">, </w:t>
      </w:r>
      <w:r w:rsidR="16509D7F">
        <w:t>letters, digits, or UTF8 characters with a value &gt; 127</w:t>
      </w:r>
      <w:r w:rsidR="2B82B02D">
        <w:t xml:space="preserve">. </w:t>
      </w:r>
    </w:p>
    <w:p w14:paraId="30A61E2E" w14:textId="77777777" w:rsidR="002F34EB" w:rsidRDefault="002F34EB" w:rsidP="002F34EB">
      <w:pPr>
        <w:pStyle w:val="Heading1"/>
      </w:pPr>
      <w:r>
        <w:t>Multiple declarations</w:t>
      </w:r>
    </w:p>
    <w:p w14:paraId="6FE0A406" w14:textId="77777777" w:rsidR="002F34EB" w:rsidRDefault="002F34EB" w:rsidP="002F34EB">
      <w:r>
        <w:t>Multiple variables can be declared one after another by separating them with commas. For example,</w:t>
      </w:r>
    </w:p>
    <w:p w14:paraId="180167CD" w14:textId="77777777" w:rsidR="002F34EB" w:rsidRDefault="002F34EB" w:rsidP="002F34EB">
      <w:r>
        <w:t xml:space="preserve">var variable1, variable2 = 10, variable3 = </w:t>
      </w:r>
      <w:proofErr w:type="gramStart"/>
      <w:r>
        <w:t>25;</w:t>
      </w:r>
      <w:proofErr w:type="gramEnd"/>
    </w:p>
    <w:p w14:paraId="08F7F36D" w14:textId="77777777" w:rsidR="002F34EB" w:rsidRDefault="002F34EB" w:rsidP="002F34EB">
      <w:r>
        <w:t>Can all be declared with a single var key world. When multiple variables are defined the names of the variable must follow the comma separating each variable definition. The last definition in a multiple variable definition must end with a semicolon.</w:t>
      </w:r>
    </w:p>
    <w:p w14:paraId="3CBBBF8C" w14:textId="77777777" w:rsidR="002F34EB" w:rsidRDefault="002F34EB" w:rsidP="02AB97AA">
      <w:pPr>
        <w:pStyle w:val="Heading1"/>
      </w:pPr>
    </w:p>
    <w:p w14:paraId="0B32A741" w14:textId="61029FDD" w:rsidR="19982C11" w:rsidRDefault="2B1D7348" w:rsidP="02AB97AA">
      <w:pPr>
        <w:pStyle w:val="Heading1"/>
      </w:pPr>
      <w:r>
        <w:t>Classes</w:t>
      </w:r>
      <w:r w:rsidR="199934AB">
        <w:t xml:space="preserve"> and Modules</w:t>
      </w:r>
    </w:p>
    <w:p w14:paraId="35E98D0E" w14:textId="3AF9AB68" w:rsidR="23CF7CB0" w:rsidDel="00EC3641" w:rsidRDefault="0D107D56" w:rsidP="750B4A18">
      <w:r>
        <w:t xml:space="preserve">A module in the DSL is a single script file. This is </w:t>
      </w:r>
      <w:proofErr w:type="gramStart"/>
      <w:r w:rsidR="49210E82">
        <w:t>similar to</w:t>
      </w:r>
      <w:proofErr w:type="gramEnd"/>
      <w:r w:rsidR="49210E82">
        <w:t xml:space="preserve"> </w:t>
      </w:r>
      <w:r>
        <w:t xml:space="preserve">defining a class in other programming languages. </w:t>
      </w:r>
      <w:r w:rsidR="7EFC6F77">
        <w:t xml:space="preserve">The functions and variables that make up a </w:t>
      </w:r>
      <w:r w:rsidR="35C12EC3">
        <w:t xml:space="preserve">script file are known as a </w:t>
      </w:r>
      <w:r w:rsidR="7EFC6F77">
        <w:t>module</w:t>
      </w:r>
      <w:r w:rsidR="6257BFEA">
        <w:t xml:space="preserve">. By </w:t>
      </w:r>
      <w:proofErr w:type="gramStart"/>
      <w:r w:rsidR="6257BFEA">
        <w:t>default</w:t>
      </w:r>
      <w:proofErr w:type="gramEnd"/>
      <w:r w:rsidR="6257BFEA">
        <w:t xml:space="preserve"> all functions and variables defined within a </w:t>
      </w:r>
      <w:r w:rsidR="7EFC6F77">
        <w:t>module</w:t>
      </w:r>
      <w:r w:rsidR="41337B3C">
        <w:t xml:space="preserve"> </w:t>
      </w:r>
      <w:r w:rsidR="30297BB3">
        <w:t>are scoped privately to the module in which they are defined.</w:t>
      </w:r>
      <w:r w:rsidR="7EFC6F77">
        <w:t xml:space="preserve"> </w:t>
      </w:r>
      <w:r w:rsidR="4667A8F7">
        <w:t>To make a variable, collection, or function visible to other modules it must be set to global.</w:t>
      </w:r>
    </w:p>
    <w:p w14:paraId="50E9ADFF" w14:textId="36404B2D" w:rsidR="19982C11" w:rsidRDefault="0B9DCF49" w:rsidP="02AB97AA">
      <w:pPr>
        <w:rPr>
          <w:del w:id="25" w:author="Kelly Wilson" w:date="2023-09-20T14:11:00Z"/>
        </w:rPr>
      </w:pPr>
      <w:r>
        <w:t xml:space="preserve">The DSL does not provide classes in the traditional programming language sense. However, the </w:t>
      </w:r>
      <w:r w:rsidR="781A367B">
        <w:t xml:space="preserve">concept of organization provided by </w:t>
      </w:r>
      <w:r>
        <w:t xml:space="preserve">classes exists in the DSL. </w:t>
      </w:r>
      <w:r w:rsidR="147C1352">
        <w:t>When multiple program scripts are compiled, the variables and functions within a program script can be available to others.</w:t>
      </w:r>
      <w:r w:rsidR="339D8147">
        <w:t xml:space="preserve"> This is accomplished by making them globally available. </w:t>
      </w:r>
      <w:r w:rsidR="3EECA9D8">
        <w:t>This ability is sometimes referred to as C with classes</w:t>
      </w:r>
      <w:bookmarkStart w:id="26" w:name="_Int_95mcnvjI"/>
      <w:r w:rsidR="3EECA9D8">
        <w:t xml:space="preserve">. </w:t>
      </w:r>
      <w:r w:rsidR="6296DF73">
        <w:t xml:space="preserve"> </w:t>
      </w:r>
      <w:bookmarkEnd w:id="26"/>
      <w:r w:rsidR="2EF946A2">
        <w:t>For example if t</w:t>
      </w:r>
      <w:r w:rsidR="020B4808">
        <w:t xml:space="preserve">he </w:t>
      </w:r>
      <w:r w:rsidR="2EF946A2">
        <w:t xml:space="preserve">function </w:t>
      </w:r>
      <w:r w:rsidR="0F988004">
        <w:t>Circle</w:t>
      </w:r>
      <w:r w:rsidR="62C22056">
        <w:t xml:space="preserve"> </w:t>
      </w:r>
      <w:r w:rsidR="2EF946A2">
        <w:t xml:space="preserve">exists in a file named </w:t>
      </w:r>
      <w:r w:rsidR="3DF32A6A">
        <w:t>Drawing</w:t>
      </w:r>
      <w:r w:rsidR="6BC4E2E1">
        <w:t xml:space="preserve"> to call that function you would use the statement, </w:t>
      </w:r>
      <w:proofErr w:type="spellStart"/>
      <w:r w:rsidR="79559627">
        <w:t>Draw</w:t>
      </w:r>
      <w:r w:rsidR="2A58BD5D">
        <w:t>ing</w:t>
      </w:r>
      <w:r w:rsidR="7907916F">
        <w:t>.</w:t>
      </w:r>
      <w:r w:rsidR="79559627">
        <w:t>Circle</w:t>
      </w:r>
      <w:proofErr w:type="spellEnd"/>
      <w:r w:rsidR="79559627">
        <w:t>(5);</w:t>
      </w:r>
      <w:r w:rsidR="7D492114">
        <w:t xml:space="preserve"> </w:t>
      </w:r>
      <w:r w:rsidR="0B0B1CEA">
        <w:t xml:space="preserve">The </w:t>
      </w:r>
      <w:r w:rsidR="11FBFD17">
        <w:t xml:space="preserve">member access </w:t>
      </w:r>
      <w:proofErr w:type="gramStart"/>
      <w:r w:rsidR="0B0B1CEA">
        <w:t>operator</w:t>
      </w:r>
      <w:r w:rsidR="2096C225">
        <w:t xml:space="preserve"> .</w:t>
      </w:r>
      <w:proofErr w:type="gramEnd"/>
      <w:r w:rsidR="2096C225">
        <w:t xml:space="preserve"> </w:t>
      </w:r>
      <w:r w:rsidR="0B0B1CEA">
        <w:t xml:space="preserve">tells the DSL that you </w:t>
      </w:r>
      <w:r w:rsidR="0B0B1CEA">
        <w:lastRenderedPageBreak/>
        <w:t xml:space="preserve">want to access </w:t>
      </w:r>
      <w:r w:rsidR="0899B2E4">
        <w:t>a</w:t>
      </w:r>
      <w:r w:rsidR="7C26B20A">
        <w:t xml:space="preserve"> g</w:t>
      </w:r>
      <w:r w:rsidR="07A2A38D">
        <w:t xml:space="preserve">lobal </w:t>
      </w:r>
      <w:r w:rsidR="0B0B1CEA">
        <w:t xml:space="preserve">function in another </w:t>
      </w:r>
      <w:r w:rsidR="65DDE71E">
        <w:t>module</w:t>
      </w:r>
      <w:r w:rsidR="0B0B1CEA">
        <w:t>.</w:t>
      </w:r>
      <w:r w:rsidR="6547DDE7">
        <w:t xml:space="preserve"> </w:t>
      </w:r>
      <w:r w:rsidR="6547DDE7" w:rsidRPr="750B4A18">
        <w:rPr>
          <w:i/>
          <w:iCs/>
        </w:rPr>
        <w:t xml:space="preserve">Note: Within the same file you can simply use the name of the function even it has been marked </w:t>
      </w:r>
      <w:proofErr w:type="spellStart"/>
      <w:r w:rsidR="6547DDE7" w:rsidRPr="750B4A18">
        <w:rPr>
          <w:i/>
          <w:iCs/>
        </w:rPr>
        <w:t>global.</w:t>
      </w:r>
    </w:p>
    <w:p w14:paraId="170A35A4" w14:textId="38244828" w:rsidR="447D9235" w:rsidRDefault="0D98BD8C" w:rsidP="6D244ECD">
      <w:pPr>
        <w:pStyle w:val="Heading1"/>
      </w:pPr>
      <w:r>
        <w:t>Collections</w:t>
      </w:r>
      <w:proofErr w:type="spellEnd"/>
    </w:p>
    <w:p w14:paraId="0D848316" w14:textId="77777777" w:rsidR="00AE4E3A" w:rsidRDefault="00AE4E3A" w:rsidP="6D244ECD"/>
    <w:p w14:paraId="0373AFE2" w14:textId="2E9E045B" w:rsidR="00093423" w:rsidRDefault="00093423" w:rsidP="00093423">
      <w:pPr>
        <w:pStyle w:val="Heading2"/>
      </w:pPr>
      <w:r>
        <w:t xml:space="preserve">Strings and </w:t>
      </w:r>
      <w:r w:rsidR="00870774">
        <w:t>Search</w:t>
      </w:r>
      <w:r>
        <w:t xml:space="preserve"> Expressions</w:t>
      </w:r>
    </w:p>
    <w:p w14:paraId="1EBB20BE" w14:textId="3F64E6EE" w:rsidR="00360186" w:rsidRDefault="00093423" w:rsidP="6D244ECD">
      <w:r>
        <w:t>The DSL</w:t>
      </w:r>
      <w:r w:rsidR="00870774">
        <w:t xml:space="preserve"> does not provide regular expression syntax, instead if </w:t>
      </w:r>
      <w:r>
        <w:t>provides a simplified expression syntax</w:t>
      </w:r>
      <w:r w:rsidR="00870774">
        <w:t xml:space="preserve"> for searching for groups of characters that match up closely with the C language character functions. This search expression syntax is easy to understand and use and can handle most cases where a search for a group of characters within a string is needed.</w:t>
      </w:r>
    </w:p>
    <w:p w14:paraId="5AF05728" w14:textId="77777777" w:rsidR="00360186" w:rsidRDefault="00360186" w:rsidP="6D244ECD">
      <w:r>
        <w:t>The DSL provides the following set of functions to simplify working with strings.</w:t>
      </w:r>
    </w:p>
    <w:p w14:paraId="5EC02226" w14:textId="7DB6B34B" w:rsidR="00360186" w:rsidRDefault="00360186" w:rsidP="00360186">
      <w:pPr>
        <w:pStyle w:val="Heading3"/>
      </w:pPr>
      <w:proofErr w:type="spellStart"/>
      <w:proofErr w:type="gramStart"/>
      <w:r>
        <w:t>string.find</w:t>
      </w:r>
      <w:proofErr w:type="spellEnd"/>
      <w:proofErr w:type="gramEnd"/>
    </w:p>
    <w:p w14:paraId="63F73445" w14:textId="698BD811" w:rsidR="00360186" w:rsidRDefault="00360186" w:rsidP="6D244ECD">
      <w:r>
        <w:t xml:space="preserve">The </w:t>
      </w:r>
      <w:proofErr w:type="spellStart"/>
      <w:proofErr w:type="gramStart"/>
      <w:r>
        <w:t>string.find</w:t>
      </w:r>
      <w:proofErr w:type="spellEnd"/>
      <w:proofErr w:type="gramEnd"/>
      <w:r>
        <w:t>() function searches the provided string beginning at the start location for the expression string. If the expression is found, its location is returned. If the expression is not found -1 is returned.</w:t>
      </w:r>
    </w:p>
    <w:p w14:paraId="4F786598" w14:textId="4AB460EE" w:rsidR="00360186" w:rsidRDefault="00360186" w:rsidP="00360186">
      <w:pPr>
        <w:pStyle w:val="Heading3"/>
      </w:pPr>
      <w:r>
        <w:t xml:space="preserve">var </w:t>
      </w:r>
      <w:proofErr w:type="spellStart"/>
      <w:proofErr w:type="gramStart"/>
      <w:r>
        <w:t>string.find</w:t>
      </w:r>
      <w:proofErr w:type="spellEnd"/>
      <w:proofErr w:type="gramEnd"/>
      <w:r>
        <w:t>(string, expression, start location)</w:t>
      </w:r>
    </w:p>
    <w:tbl>
      <w:tblPr>
        <w:tblStyle w:val="TableGrid"/>
        <w:tblW w:w="0" w:type="auto"/>
        <w:tblLook w:val="04A0" w:firstRow="1" w:lastRow="0" w:firstColumn="1" w:lastColumn="0" w:noHBand="0" w:noVBand="1"/>
      </w:tblPr>
      <w:tblGrid>
        <w:gridCol w:w="1615"/>
        <w:gridCol w:w="7735"/>
      </w:tblGrid>
      <w:tr w:rsidR="003D7304" w14:paraId="32D99FA4" w14:textId="77777777" w:rsidTr="006B704E">
        <w:trPr>
          <w:cnfStyle w:val="100000000000" w:firstRow="1" w:lastRow="0" w:firstColumn="0" w:lastColumn="0" w:oddVBand="0" w:evenVBand="0" w:oddHBand="0" w:evenHBand="0" w:firstRowFirstColumn="0" w:firstRowLastColumn="0" w:lastRowFirstColumn="0" w:lastRowLastColumn="0"/>
        </w:trPr>
        <w:tc>
          <w:tcPr>
            <w:tcW w:w="1615" w:type="dxa"/>
          </w:tcPr>
          <w:p w14:paraId="49FE29CA" w14:textId="57EE4152" w:rsidR="003D7304" w:rsidRDefault="006B704E" w:rsidP="6D244ECD">
            <w:r>
              <w:t>Search s</w:t>
            </w:r>
            <w:r w:rsidR="003D7304">
              <w:t>tring</w:t>
            </w:r>
          </w:p>
        </w:tc>
        <w:tc>
          <w:tcPr>
            <w:tcW w:w="7735" w:type="dxa"/>
          </w:tcPr>
          <w:p w14:paraId="3695FB62" w14:textId="0804331B" w:rsidR="003D7304" w:rsidRDefault="003D7304" w:rsidP="6D244ECD">
            <w:r>
              <w:t>A string of characters.</w:t>
            </w:r>
          </w:p>
        </w:tc>
      </w:tr>
      <w:tr w:rsidR="003D7304" w14:paraId="79FD6AB0" w14:textId="77777777" w:rsidTr="006B704E">
        <w:tblPrEx>
          <w:tblCellMar>
            <w:top w:w="0" w:type="dxa"/>
            <w:left w:w="108" w:type="dxa"/>
            <w:bottom w:w="0" w:type="dxa"/>
            <w:right w:w="108" w:type="dxa"/>
          </w:tblCellMar>
        </w:tblPrEx>
        <w:tc>
          <w:tcPr>
            <w:tcW w:w="1615" w:type="dxa"/>
          </w:tcPr>
          <w:p w14:paraId="61CE2387" w14:textId="77B8A83E" w:rsidR="003D7304" w:rsidRDefault="003D7304" w:rsidP="6D244ECD">
            <w:r>
              <w:t>Expression</w:t>
            </w:r>
          </w:p>
        </w:tc>
        <w:tc>
          <w:tcPr>
            <w:tcW w:w="7735" w:type="dxa"/>
          </w:tcPr>
          <w:p w14:paraId="252C96BB" w14:textId="77777777" w:rsidR="003D7304" w:rsidRDefault="003D7304" w:rsidP="003D7304">
            <w:r>
              <w:t>A string of characters that may contain special expression characters that tell the DSL how to search the provided string. See the expression section.</w:t>
            </w:r>
          </w:p>
          <w:p w14:paraId="3C35E0CA" w14:textId="77777777" w:rsidR="003D7304" w:rsidRDefault="003D7304" w:rsidP="6D244ECD"/>
        </w:tc>
      </w:tr>
      <w:tr w:rsidR="003D7304" w14:paraId="43D26828" w14:textId="77777777" w:rsidTr="006B704E">
        <w:tblPrEx>
          <w:tblCellMar>
            <w:top w:w="0" w:type="dxa"/>
            <w:left w:w="108" w:type="dxa"/>
            <w:bottom w:w="0" w:type="dxa"/>
            <w:right w:w="108" w:type="dxa"/>
          </w:tblCellMar>
        </w:tblPrEx>
        <w:tc>
          <w:tcPr>
            <w:tcW w:w="1615" w:type="dxa"/>
          </w:tcPr>
          <w:p w14:paraId="09F2E2D1" w14:textId="7575A493" w:rsidR="003D7304" w:rsidRDefault="003D7304" w:rsidP="6D244ECD">
            <w:r>
              <w:t>Start location</w:t>
            </w:r>
          </w:p>
        </w:tc>
        <w:tc>
          <w:tcPr>
            <w:tcW w:w="7735" w:type="dxa"/>
          </w:tcPr>
          <w:p w14:paraId="45F42F96" w14:textId="56E22C8D" w:rsidR="003D7304" w:rsidRDefault="003D7304" w:rsidP="6D244ECD">
            <w:proofErr w:type="gramStart"/>
            <w:r>
              <w:t>A</w:t>
            </w:r>
            <w:proofErr w:type="gramEnd"/>
            <w:r>
              <w:t xml:space="preserve"> integer that indicates where in the string to start searching.</w:t>
            </w:r>
          </w:p>
        </w:tc>
      </w:tr>
    </w:tbl>
    <w:p w14:paraId="34776D39" w14:textId="77777777" w:rsidR="003D7304" w:rsidRDefault="003D7304" w:rsidP="6D244ECD"/>
    <w:p w14:paraId="3A4185C7" w14:textId="5E16F6F1" w:rsidR="00360186" w:rsidRDefault="00360186" w:rsidP="00360186">
      <w:pPr>
        <w:pStyle w:val="Heading3"/>
      </w:pPr>
      <w:r>
        <w:t>Returns</w:t>
      </w:r>
    </w:p>
    <w:p w14:paraId="27A2C8AE" w14:textId="482B7DDE" w:rsidR="00360186" w:rsidRDefault="00360186" w:rsidP="6D244ECD">
      <w:r>
        <w:t xml:space="preserve">The </w:t>
      </w:r>
      <w:proofErr w:type="gramStart"/>
      <w:r>
        <w:t>zero based</w:t>
      </w:r>
      <w:proofErr w:type="gramEnd"/>
      <w:r>
        <w:t xml:space="preserve"> location of the first occurrence of the expression or -1 if the expression is not present in the string.</w:t>
      </w:r>
    </w:p>
    <w:p w14:paraId="1AE2986B" w14:textId="28CF74B9" w:rsidR="00360186" w:rsidRDefault="00360186" w:rsidP="00360186">
      <w:pPr>
        <w:pStyle w:val="Heading3"/>
      </w:pPr>
      <w:r>
        <w:t>Expression</w:t>
      </w:r>
    </w:p>
    <w:p w14:paraId="7DA6BF08" w14:textId="77777777" w:rsidR="008C09C2" w:rsidRDefault="00360186" w:rsidP="6D244ECD">
      <w:r>
        <w:t>The simplest expression string is simply a string of characters.</w:t>
      </w:r>
      <w:r w:rsidR="008C09C2">
        <w:t xml:space="preserve"> For example,</w:t>
      </w:r>
    </w:p>
    <w:p w14:paraId="13458103" w14:textId="14D3BC63" w:rsidR="00360186" w:rsidRDefault="008C09C2" w:rsidP="6D244ECD">
      <w:proofErr w:type="gramStart"/>
      <w:r>
        <w:t>print(</w:t>
      </w:r>
      <w:r w:rsidR="00360186">
        <w:t xml:space="preserve"> </w:t>
      </w:r>
      <w:proofErr w:type="spellStart"/>
      <w:r>
        <w:t>string</w:t>
      </w:r>
      <w:proofErr w:type="gramEnd"/>
      <w:r>
        <w:t>.find</w:t>
      </w:r>
      <w:proofErr w:type="spellEnd"/>
      <w:r>
        <w:t>(“There are 3 foxes and 20 cats in the garden.”, “foxes”, 0));</w:t>
      </w:r>
    </w:p>
    <w:p w14:paraId="104FA29E" w14:textId="1BCA044A" w:rsidR="008C09C2" w:rsidRDefault="008C09C2" w:rsidP="6D244ECD">
      <w:r>
        <w:t>would print the number 12, since the word foxes begins at location 12 in the string.</w:t>
      </w:r>
    </w:p>
    <w:p w14:paraId="6D4C2117" w14:textId="3E5391AE" w:rsidR="008C09C2" w:rsidRDefault="008C09C2" w:rsidP="6D244ECD">
      <w:r>
        <w:t>A more complex expression would be:</w:t>
      </w:r>
    </w:p>
    <w:p w14:paraId="10CB4DBC" w14:textId="61A9167D" w:rsidR="008C09C2" w:rsidRDefault="008C09C2" w:rsidP="6D244ECD">
      <w:r>
        <w:t>“</w:t>
      </w:r>
      <w:r w:rsidR="001F2066">
        <w:t>%D</w:t>
      </w:r>
      <w:r>
        <w:t>”</w:t>
      </w:r>
    </w:p>
    <w:p w14:paraId="03DEB850" w14:textId="287D3332" w:rsidR="008C09C2" w:rsidRDefault="008C09C2" w:rsidP="6D244ECD">
      <w:r>
        <w:t>This means look for a</w:t>
      </w:r>
      <w:r w:rsidR="0025288C">
        <w:t xml:space="preserve"> number from 0 to 9</w:t>
      </w:r>
      <w:r>
        <w:t>. This would match the 3</w:t>
      </w:r>
      <w:r w:rsidR="0025288C">
        <w:t>, the 2 and the 0 i</w:t>
      </w:r>
      <w:r>
        <w:t>n the string. For example:</w:t>
      </w:r>
    </w:p>
    <w:p w14:paraId="539A3FB5" w14:textId="76B6F561" w:rsidR="008C09C2" w:rsidRDefault="008C09C2" w:rsidP="008C09C2">
      <w:proofErr w:type="gramStart"/>
      <w:r>
        <w:lastRenderedPageBreak/>
        <w:t xml:space="preserve">print( </w:t>
      </w:r>
      <w:proofErr w:type="spellStart"/>
      <w:r>
        <w:t>string</w:t>
      </w:r>
      <w:proofErr w:type="gramEnd"/>
      <w:r>
        <w:t>.find</w:t>
      </w:r>
      <w:proofErr w:type="spellEnd"/>
      <w:r>
        <w:t>(“There are 3 foxes and 20 cats in the garden.”, “</w:t>
      </w:r>
      <w:r w:rsidR="001F2066">
        <w:t>%D</w:t>
      </w:r>
      <w:r>
        <w:t>”</w:t>
      </w:r>
      <w:r>
        <w:t xml:space="preserve">, </w:t>
      </w:r>
      <w:r w:rsidR="006F6E65">
        <w:t>0</w:t>
      </w:r>
      <w:r>
        <w:t>));</w:t>
      </w:r>
    </w:p>
    <w:p w14:paraId="4AE1BF44" w14:textId="79391B0F" w:rsidR="008C09C2" w:rsidRDefault="008C09C2" w:rsidP="008C09C2">
      <w:r>
        <w:t>would print 10 since the number 3 exists at location 10. If the start location is changed to 11 then 22 would be returned which is the starting location of the word 20. For example:</w:t>
      </w:r>
    </w:p>
    <w:p w14:paraId="06B33F63" w14:textId="1BE60F0B" w:rsidR="008C09C2" w:rsidRDefault="008C09C2" w:rsidP="008C09C2">
      <w:proofErr w:type="gramStart"/>
      <w:r>
        <w:t xml:space="preserve">print( </w:t>
      </w:r>
      <w:proofErr w:type="spellStart"/>
      <w:r>
        <w:t>string</w:t>
      </w:r>
      <w:proofErr w:type="gramEnd"/>
      <w:r>
        <w:t>.find</w:t>
      </w:r>
      <w:proofErr w:type="spellEnd"/>
      <w:r>
        <w:t>(“There are 3 foxes and 20 cats in the garden.”, “</w:t>
      </w:r>
      <w:r w:rsidR="001F2066">
        <w:t>%</w:t>
      </w:r>
      <w:r w:rsidR="001425D7">
        <w:t>D</w:t>
      </w:r>
      <w:r>
        <w:t xml:space="preserve">”, </w:t>
      </w:r>
      <w:r>
        <w:t>11</w:t>
      </w:r>
      <w:r>
        <w:t>));</w:t>
      </w:r>
    </w:p>
    <w:p w14:paraId="2EC177B6" w14:textId="77777777" w:rsidR="001F2066" w:rsidRDefault="008C09C2" w:rsidP="008C09C2">
      <w:r>
        <w:t xml:space="preserve">The </w:t>
      </w:r>
      <w:r w:rsidR="001F2066">
        <w:t>%</w:t>
      </w:r>
      <w:r>
        <w:t xml:space="preserve"> character is used in the expression string to indicate </w:t>
      </w:r>
      <w:r w:rsidR="001F2066">
        <w:t>that the next character represents one of the character sets in the table shown here:</w:t>
      </w:r>
    </w:p>
    <w:tbl>
      <w:tblPr>
        <w:tblStyle w:val="TableGrid"/>
        <w:tblW w:w="0" w:type="auto"/>
        <w:tblLook w:val="04A0" w:firstRow="1" w:lastRow="0" w:firstColumn="1" w:lastColumn="0" w:noHBand="0" w:noVBand="1"/>
      </w:tblPr>
      <w:tblGrid>
        <w:gridCol w:w="715"/>
        <w:gridCol w:w="2700"/>
        <w:gridCol w:w="3510"/>
        <w:gridCol w:w="2425"/>
      </w:tblGrid>
      <w:tr w:rsidR="00F33D3E" w14:paraId="2A53CF88" w14:textId="77777777" w:rsidTr="005B43AE">
        <w:trPr>
          <w:cnfStyle w:val="100000000000" w:firstRow="1" w:lastRow="0" w:firstColumn="0" w:lastColumn="0" w:oddVBand="0" w:evenVBand="0" w:oddHBand="0" w:evenHBand="0" w:firstRowFirstColumn="0" w:firstRowLastColumn="0" w:lastRowFirstColumn="0" w:lastRowLastColumn="0"/>
        </w:trPr>
        <w:tc>
          <w:tcPr>
            <w:tcW w:w="715" w:type="dxa"/>
          </w:tcPr>
          <w:p w14:paraId="40430647" w14:textId="5F1AA5A2" w:rsidR="003F1B12" w:rsidRPr="005B43AE" w:rsidRDefault="003F1B12" w:rsidP="008C09C2">
            <w:pPr>
              <w:rPr>
                <w:b/>
                <w:bCs/>
              </w:rPr>
            </w:pPr>
            <w:r w:rsidRPr="005B43AE">
              <w:rPr>
                <w:b/>
                <w:bCs/>
              </w:rPr>
              <w:t>Code</w:t>
            </w:r>
          </w:p>
        </w:tc>
        <w:tc>
          <w:tcPr>
            <w:tcW w:w="2700" w:type="dxa"/>
          </w:tcPr>
          <w:p w14:paraId="6654997F" w14:textId="38A884F9" w:rsidR="003F1B12" w:rsidRPr="005B43AE" w:rsidRDefault="003F1B12" w:rsidP="008C09C2">
            <w:pPr>
              <w:rPr>
                <w:b/>
                <w:bCs/>
              </w:rPr>
            </w:pPr>
            <w:r w:rsidRPr="005B43AE">
              <w:rPr>
                <w:b/>
                <w:bCs/>
              </w:rPr>
              <w:t>Description</w:t>
            </w:r>
          </w:p>
        </w:tc>
        <w:tc>
          <w:tcPr>
            <w:tcW w:w="3510" w:type="dxa"/>
          </w:tcPr>
          <w:p w14:paraId="6AAE9DDA" w14:textId="15A53DD5" w:rsidR="003F1B12" w:rsidRPr="005B43AE" w:rsidRDefault="003F1B12" w:rsidP="008C09C2">
            <w:pPr>
              <w:rPr>
                <w:b/>
                <w:bCs/>
              </w:rPr>
            </w:pPr>
            <w:r w:rsidRPr="005B43AE">
              <w:rPr>
                <w:b/>
                <w:bCs/>
              </w:rPr>
              <w:t>Finds characters</w:t>
            </w:r>
          </w:p>
        </w:tc>
        <w:tc>
          <w:tcPr>
            <w:tcW w:w="2425" w:type="dxa"/>
          </w:tcPr>
          <w:p w14:paraId="569196D2" w14:textId="2D88FC9E" w:rsidR="003F1B12" w:rsidRPr="005B43AE" w:rsidRDefault="003F1B12" w:rsidP="008C09C2">
            <w:pPr>
              <w:rPr>
                <w:b/>
                <w:bCs/>
              </w:rPr>
            </w:pPr>
            <w:r w:rsidRPr="005B43AE">
              <w:rPr>
                <w:b/>
                <w:bCs/>
              </w:rPr>
              <w:t>C e</w:t>
            </w:r>
            <w:r w:rsidRPr="005B43AE">
              <w:rPr>
                <w:b/>
                <w:bCs/>
              </w:rPr>
              <w:t>quivalent</w:t>
            </w:r>
            <w:r w:rsidRPr="005B43AE">
              <w:rPr>
                <w:b/>
                <w:bCs/>
              </w:rPr>
              <w:t xml:space="preserve"> function </w:t>
            </w:r>
          </w:p>
        </w:tc>
      </w:tr>
      <w:tr w:rsidR="00F33D3E" w14:paraId="7EA44569" w14:textId="77777777" w:rsidTr="005B43AE">
        <w:tblPrEx>
          <w:tblCellMar>
            <w:top w:w="0" w:type="dxa"/>
            <w:left w:w="108" w:type="dxa"/>
            <w:bottom w:w="0" w:type="dxa"/>
            <w:right w:w="108" w:type="dxa"/>
          </w:tblCellMar>
        </w:tblPrEx>
        <w:tc>
          <w:tcPr>
            <w:tcW w:w="715" w:type="dxa"/>
          </w:tcPr>
          <w:p w14:paraId="65B9F748" w14:textId="4073C270" w:rsidR="003F1B12" w:rsidRDefault="001F2066" w:rsidP="008C09C2">
            <w:r>
              <w:t>%</w:t>
            </w:r>
            <w:r w:rsidR="003F1B12">
              <w:t>C</w:t>
            </w:r>
          </w:p>
        </w:tc>
        <w:tc>
          <w:tcPr>
            <w:tcW w:w="2700" w:type="dxa"/>
          </w:tcPr>
          <w:p w14:paraId="2A507ADF" w14:textId="345B8B42" w:rsidR="003F1B12" w:rsidRDefault="003F1B12" w:rsidP="008C09C2">
            <w:r>
              <w:t>Control characters</w:t>
            </w:r>
          </w:p>
        </w:tc>
        <w:tc>
          <w:tcPr>
            <w:tcW w:w="3510" w:type="dxa"/>
          </w:tcPr>
          <w:p w14:paraId="0D7CF3C1" w14:textId="1BE1A6F8" w:rsidR="003F1B12" w:rsidRDefault="003F1B12" w:rsidP="008C09C2">
            <w:r>
              <w:t>0x00 though 0x1F and 0x7F</w:t>
            </w:r>
          </w:p>
        </w:tc>
        <w:tc>
          <w:tcPr>
            <w:tcW w:w="2425" w:type="dxa"/>
          </w:tcPr>
          <w:p w14:paraId="6C867E32" w14:textId="261042F0" w:rsidR="003F1B12" w:rsidRDefault="003F1B12" w:rsidP="008C09C2">
            <w:proofErr w:type="gramStart"/>
            <w:r>
              <w:t>Iscntrl(</w:t>
            </w:r>
            <w:proofErr w:type="gramEnd"/>
            <w:r>
              <w:t>)</w:t>
            </w:r>
          </w:p>
        </w:tc>
      </w:tr>
      <w:tr w:rsidR="00B0435A" w14:paraId="1C4CC1A8" w14:textId="77777777" w:rsidTr="005B43AE">
        <w:tblPrEx>
          <w:tblCellMar>
            <w:top w:w="0" w:type="dxa"/>
            <w:left w:w="108" w:type="dxa"/>
            <w:bottom w:w="0" w:type="dxa"/>
            <w:right w:w="108" w:type="dxa"/>
          </w:tblCellMar>
        </w:tblPrEx>
        <w:tc>
          <w:tcPr>
            <w:tcW w:w="715" w:type="dxa"/>
          </w:tcPr>
          <w:p w14:paraId="54FD251E" w14:textId="33F706CC" w:rsidR="003F1B12" w:rsidRDefault="001F2066" w:rsidP="008C09C2">
            <w:r>
              <w:t>%</w:t>
            </w:r>
            <w:r w:rsidR="003F1B12">
              <w:t>B</w:t>
            </w:r>
          </w:p>
        </w:tc>
        <w:tc>
          <w:tcPr>
            <w:tcW w:w="2700" w:type="dxa"/>
          </w:tcPr>
          <w:p w14:paraId="0E85C8C4" w14:textId="1F4C9A14" w:rsidR="003F1B12" w:rsidRDefault="003F1B12" w:rsidP="008C09C2">
            <w:r>
              <w:t>Blank characters</w:t>
            </w:r>
          </w:p>
        </w:tc>
        <w:tc>
          <w:tcPr>
            <w:tcW w:w="3510" w:type="dxa"/>
          </w:tcPr>
          <w:p w14:paraId="3D73CB04" w14:textId="2B86C43B" w:rsidR="003F1B12" w:rsidRDefault="00F33D3E" w:rsidP="008C09C2">
            <w:r>
              <w:t xml:space="preserve">‘\t’ and </w:t>
            </w:r>
            <w:proofErr w:type="gramStart"/>
            <w:r>
              <w:t>‘ ‘</w:t>
            </w:r>
            <w:proofErr w:type="gramEnd"/>
          </w:p>
        </w:tc>
        <w:tc>
          <w:tcPr>
            <w:tcW w:w="2425" w:type="dxa"/>
          </w:tcPr>
          <w:p w14:paraId="1E401AB1" w14:textId="32B693D8" w:rsidR="003F1B12" w:rsidRDefault="003F1B12" w:rsidP="008C09C2">
            <w:proofErr w:type="gramStart"/>
            <w:r>
              <w:t>Isblank(</w:t>
            </w:r>
            <w:proofErr w:type="gramEnd"/>
            <w:r>
              <w:t>)</w:t>
            </w:r>
          </w:p>
        </w:tc>
      </w:tr>
      <w:tr w:rsidR="00B0435A" w14:paraId="47BB262E" w14:textId="77777777" w:rsidTr="005B43AE">
        <w:tblPrEx>
          <w:tblCellMar>
            <w:top w:w="0" w:type="dxa"/>
            <w:left w:w="108" w:type="dxa"/>
            <w:bottom w:w="0" w:type="dxa"/>
            <w:right w:w="108" w:type="dxa"/>
          </w:tblCellMar>
        </w:tblPrEx>
        <w:tc>
          <w:tcPr>
            <w:tcW w:w="715" w:type="dxa"/>
          </w:tcPr>
          <w:p w14:paraId="33E7FE21" w14:textId="26CC9E39" w:rsidR="003F1B12" w:rsidRDefault="001F2066" w:rsidP="008C09C2">
            <w:r>
              <w:t>%</w:t>
            </w:r>
            <w:r w:rsidR="003F1B12">
              <w:t>S</w:t>
            </w:r>
          </w:p>
        </w:tc>
        <w:tc>
          <w:tcPr>
            <w:tcW w:w="2700" w:type="dxa"/>
          </w:tcPr>
          <w:p w14:paraId="660D1845" w14:textId="22D66783" w:rsidR="003F1B12" w:rsidRDefault="003F1B12" w:rsidP="008C09C2">
            <w:r>
              <w:t>Space characters</w:t>
            </w:r>
          </w:p>
        </w:tc>
        <w:tc>
          <w:tcPr>
            <w:tcW w:w="3510" w:type="dxa"/>
          </w:tcPr>
          <w:p w14:paraId="1F68F891" w14:textId="6C22C341" w:rsidR="003F1B12" w:rsidRDefault="003F1B12" w:rsidP="008C09C2">
            <w:r>
              <w:t>‘\t</w:t>
            </w:r>
            <w:proofErr w:type="gramStart"/>
            <w:r>
              <w:t>’,</w:t>
            </w:r>
            <w:proofErr w:type="gramEnd"/>
            <w:r>
              <w:t xml:space="preserve"> </w:t>
            </w:r>
            <w:r w:rsidR="00F33D3E">
              <w:t xml:space="preserve">‘\n’, </w:t>
            </w:r>
            <w:r>
              <w:t>‘\f’, ‘</w:t>
            </w:r>
            <w:r w:rsidR="00F33D3E">
              <w:t>\v’, ‘\r’</w:t>
            </w:r>
          </w:p>
        </w:tc>
        <w:tc>
          <w:tcPr>
            <w:tcW w:w="2425" w:type="dxa"/>
          </w:tcPr>
          <w:p w14:paraId="1914A2ED" w14:textId="11211C72" w:rsidR="003F1B12" w:rsidRDefault="00F33D3E" w:rsidP="008C09C2">
            <w:proofErr w:type="gramStart"/>
            <w:r>
              <w:t>Isspace(</w:t>
            </w:r>
            <w:proofErr w:type="gramEnd"/>
            <w:r>
              <w:t>)</w:t>
            </w:r>
          </w:p>
        </w:tc>
      </w:tr>
      <w:tr w:rsidR="00B0435A" w14:paraId="70CD6947" w14:textId="77777777" w:rsidTr="005B43AE">
        <w:tblPrEx>
          <w:tblCellMar>
            <w:top w:w="0" w:type="dxa"/>
            <w:left w:w="108" w:type="dxa"/>
            <w:bottom w:w="0" w:type="dxa"/>
            <w:right w:w="108" w:type="dxa"/>
          </w:tblCellMar>
        </w:tblPrEx>
        <w:tc>
          <w:tcPr>
            <w:tcW w:w="715" w:type="dxa"/>
          </w:tcPr>
          <w:p w14:paraId="6B04C937" w14:textId="12DEA995" w:rsidR="00F33D3E" w:rsidRDefault="001F2066" w:rsidP="008C09C2">
            <w:r>
              <w:t>%</w:t>
            </w:r>
            <w:r w:rsidR="00F33D3E">
              <w:t>U</w:t>
            </w:r>
          </w:p>
        </w:tc>
        <w:tc>
          <w:tcPr>
            <w:tcW w:w="2700" w:type="dxa"/>
          </w:tcPr>
          <w:p w14:paraId="31A82A02" w14:textId="08FE9983" w:rsidR="00F33D3E" w:rsidRDefault="00F33D3E" w:rsidP="008C09C2">
            <w:r>
              <w:t>Upper case letter</w:t>
            </w:r>
          </w:p>
        </w:tc>
        <w:tc>
          <w:tcPr>
            <w:tcW w:w="3510" w:type="dxa"/>
          </w:tcPr>
          <w:p w14:paraId="1B605F47" w14:textId="0CA97AD2" w:rsidR="00F33D3E" w:rsidRDefault="00F33D3E" w:rsidP="008C09C2">
            <w:r>
              <w:t>ABCDEFGHIJKLMNOPQRSTUVWXYZ</w:t>
            </w:r>
          </w:p>
        </w:tc>
        <w:tc>
          <w:tcPr>
            <w:tcW w:w="2425" w:type="dxa"/>
          </w:tcPr>
          <w:p w14:paraId="5B33E462" w14:textId="5C388C20" w:rsidR="00F33D3E" w:rsidRDefault="00F33D3E" w:rsidP="008C09C2">
            <w:proofErr w:type="gramStart"/>
            <w:r>
              <w:t>Isupper(</w:t>
            </w:r>
            <w:proofErr w:type="gramEnd"/>
            <w:r>
              <w:t>)</w:t>
            </w:r>
          </w:p>
        </w:tc>
      </w:tr>
      <w:tr w:rsidR="00B0435A" w14:paraId="550AC3CB" w14:textId="77777777" w:rsidTr="005B43AE">
        <w:tblPrEx>
          <w:tblCellMar>
            <w:top w:w="0" w:type="dxa"/>
            <w:left w:w="108" w:type="dxa"/>
            <w:bottom w:w="0" w:type="dxa"/>
            <w:right w:w="108" w:type="dxa"/>
          </w:tblCellMar>
        </w:tblPrEx>
        <w:tc>
          <w:tcPr>
            <w:tcW w:w="715" w:type="dxa"/>
          </w:tcPr>
          <w:p w14:paraId="2AD916CA" w14:textId="32636C06" w:rsidR="00F33D3E" w:rsidRDefault="001F2066" w:rsidP="008C09C2">
            <w:r>
              <w:t>%</w:t>
            </w:r>
            <w:r w:rsidR="00B005C4">
              <w:t>u</w:t>
            </w:r>
          </w:p>
        </w:tc>
        <w:tc>
          <w:tcPr>
            <w:tcW w:w="2700" w:type="dxa"/>
          </w:tcPr>
          <w:p w14:paraId="654BFEF3" w14:textId="4B85500F" w:rsidR="00F33D3E" w:rsidRDefault="00F33D3E" w:rsidP="008C09C2">
            <w:r>
              <w:t>Lower case letter</w:t>
            </w:r>
          </w:p>
        </w:tc>
        <w:tc>
          <w:tcPr>
            <w:tcW w:w="3510" w:type="dxa"/>
          </w:tcPr>
          <w:p w14:paraId="2F8099A1" w14:textId="0D92B553" w:rsidR="00F33D3E" w:rsidRPr="00F33D3E" w:rsidRDefault="00F33D3E" w:rsidP="008C09C2">
            <w:r>
              <w:t>abcdefghijklmnopqrstuvwxyz</w:t>
            </w:r>
          </w:p>
        </w:tc>
        <w:tc>
          <w:tcPr>
            <w:tcW w:w="2425" w:type="dxa"/>
          </w:tcPr>
          <w:p w14:paraId="739277CC" w14:textId="488E9E0C" w:rsidR="00F33D3E" w:rsidRDefault="00F33D3E" w:rsidP="008C09C2">
            <w:proofErr w:type="gramStart"/>
            <w:r>
              <w:t>Islower(</w:t>
            </w:r>
            <w:proofErr w:type="gramEnd"/>
            <w:r>
              <w:t>)</w:t>
            </w:r>
          </w:p>
        </w:tc>
      </w:tr>
      <w:tr w:rsidR="00B0435A" w14:paraId="4BF1F973" w14:textId="77777777" w:rsidTr="005B43AE">
        <w:tblPrEx>
          <w:tblCellMar>
            <w:top w:w="0" w:type="dxa"/>
            <w:left w:w="108" w:type="dxa"/>
            <w:bottom w:w="0" w:type="dxa"/>
            <w:right w:w="108" w:type="dxa"/>
          </w:tblCellMar>
        </w:tblPrEx>
        <w:tc>
          <w:tcPr>
            <w:tcW w:w="715" w:type="dxa"/>
          </w:tcPr>
          <w:p w14:paraId="2D8DC1AE" w14:textId="73B8F0E7" w:rsidR="00F33D3E" w:rsidRDefault="001F2066" w:rsidP="008C09C2">
            <w:r>
              <w:t>%</w:t>
            </w:r>
            <w:r w:rsidR="00F33D3E">
              <w:t>A</w:t>
            </w:r>
          </w:p>
        </w:tc>
        <w:tc>
          <w:tcPr>
            <w:tcW w:w="2700" w:type="dxa"/>
          </w:tcPr>
          <w:p w14:paraId="324BF9A4" w14:textId="1E8B83A9" w:rsidR="00F33D3E" w:rsidRDefault="00F33D3E" w:rsidP="008C09C2">
            <w:r>
              <w:t>Any letter</w:t>
            </w:r>
          </w:p>
        </w:tc>
        <w:tc>
          <w:tcPr>
            <w:tcW w:w="3510" w:type="dxa"/>
          </w:tcPr>
          <w:p w14:paraId="400D8F56" w14:textId="77777777" w:rsidR="00F33D3E" w:rsidRDefault="00F33D3E" w:rsidP="00F33D3E">
            <w:r>
              <w:t>ABCDEFGHIJKLMNOPQRSTUVWXYZ</w:t>
            </w:r>
          </w:p>
          <w:p w14:paraId="27B4E2B8" w14:textId="78CBDDEC" w:rsidR="00F33D3E" w:rsidRDefault="00F33D3E" w:rsidP="00F33D3E">
            <w:r>
              <w:t>abcdefghijklmnopqrstuvwxyz</w:t>
            </w:r>
          </w:p>
        </w:tc>
        <w:tc>
          <w:tcPr>
            <w:tcW w:w="2425" w:type="dxa"/>
          </w:tcPr>
          <w:p w14:paraId="616A7406" w14:textId="53F47C80" w:rsidR="00F33D3E" w:rsidRDefault="00F33D3E" w:rsidP="008C09C2">
            <w:proofErr w:type="gramStart"/>
            <w:r>
              <w:t>Isalpha(</w:t>
            </w:r>
            <w:proofErr w:type="gramEnd"/>
            <w:r>
              <w:t>)</w:t>
            </w:r>
          </w:p>
        </w:tc>
      </w:tr>
      <w:tr w:rsidR="00B0435A" w14:paraId="69669335" w14:textId="77777777" w:rsidTr="005B43AE">
        <w:tblPrEx>
          <w:tblCellMar>
            <w:top w:w="0" w:type="dxa"/>
            <w:left w:w="108" w:type="dxa"/>
            <w:bottom w:w="0" w:type="dxa"/>
            <w:right w:w="108" w:type="dxa"/>
          </w:tblCellMar>
        </w:tblPrEx>
        <w:tc>
          <w:tcPr>
            <w:tcW w:w="715" w:type="dxa"/>
          </w:tcPr>
          <w:p w14:paraId="46B796B5" w14:textId="18FEB71F" w:rsidR="00F33D3E" w:rsidRDefault="001F2066" w:rsidP="008C09C2">
            <w:r>
              <w:t>%</w:t>
            </w:r>
            <w:r w:rsidR="00F33D3E">
              <w:t>D</w:t>
            </w:r>
          </w:p>
        </w:tc>
        <w:tc>
          <w:tcPr>
            <w:tcW w:w="2700" w:type="dxa"/>
          </w:tcPr>
          <w:p w14:paraId="0C1D7E1D" w14:textId="76581CB4" w:rsidR="00F33D3E" w:rsidRDefault="00F33D3E" w:rsidP="008C09C2">
            <w:r>
              <w:t>Any digit</w:t>
            </w:r>
          </w:p>
        </w:tc>
        <w:tc>
          <w:tcPr>
            <w:tcW w:w="3510" w:type="dxa"/>
          </w:tcPr>
          <w:p w14:paraId="627BE8A3" w14:textId="29CED13C" w:rsidR="00F33D3E" w:rsidRDefault="00F33D3E" w:rsidP="00F33D3E">
            <w:r>
              <w:t>0123456789</w:t>
            </w:r>
          </w:p>
        </w:tc>
        <w:tc>
          <w:tcPr>
            <w:tcW w:w="2425" w:type="dxa"/>
          </w:tcPr>
          <w:p w14:paraId="4698A7B5" w14:textId="6FB20678" w:rsidR="00F33D3E" w:rsidRDefault="00F33D3E" w:rsidP="008C09C2">
            <w:proofErr w:type="spellStart"/>
            <w:proofErr w:type="gramStart"/>
            <w:r>
              <w:t>Isdigit</w:t>
            </w:r>
            <w:proofErr w:type="spellEnd"/>
            <w:r>
              <w:t>(</w:t>
            </w:r>
            <w:proofErr w:type="gramEnd"/>
            <w:r>
              <w:t>)</w:t>
            </w:r>
          </w:p>
        </w:tc>
      </w:tr>
      <w:tr w:rsidR="00B0435A" w14:paraId="78FE1636" w14:textId="77777777" w:rsidTr="005B43AE">
        <w:tblPrEx>
          <w:tblCellMar>
            <w:top w:w="0" w:type="dxa"/>
            <w:left w:w="108" w:type="dxa"/>
            <w:bottom w:w="0" w:type="dxa"/>
            <w:right w:w="108" w:type="dxa"/>
          </w:tblCellMar>
        </w:tblPrEx>
        <w:tc>
          <w:tcPr>
            <w:tcW w:w="715" w:type="dxa"/>
          </w:tcPr>
          <w:p w14:paraId="4C8901D3" w14:textId="7EC3EBB6" w:rsidR="00F33D3E" w:rsidRDefault="001F2066" w:rsidP="00F33D3E">
            <w:r>
              <w:t>%</w:t>
            </w:r>
            <w:r w:rsidR="00F33D3E">
              <w:t>N</w:t>
            </w:r>
          </w:p>
        </w:tc>
        <w:tc>
          <w:tcPr>
            <w:tcW w:w="2700" w:type="dxa"/>
          </w:tcPr>
          <w:p w14:paraId="3F17C95A" w14:textId="7E1863D2" w:rsidR="00F33D3E" w:rsidRDefault="00F33D3E" w:rsidP="00F33D3E">
            <w:r>
              <w:t>Any letter or digit</w:t>
            </w:r>
          </w:p>
        </w:tc>
        <w:tc>
          <w:tcPr>
            <w:tcW w:w="3510" w:type="dxa"/>
          </w:tcPr>
          <w:p w14:paraId="413783C1" w14:textId="77777777" w:rsidR="00F33D3E" w:rsidRDefault="00F33D3E" w:rsidP="00F33D3E">
            <w:r>
              <w:t>ABCDEFGHIJKLMNOPQRSTUVWXYZ</w:t>
            </w:r>
          </w:p>
          <w:p w14:paraId="17BB2768" w14:textId="0CF2E508" w:rsidR="00F33D3E" w:rsidRDefault="00F33D3E" w:rsidP="00F33D3E">
            <w:r>
              <w:t>A</w:t>
            </w:r>
            <w:r>
              <w:t>bcdefghijklmnopqrstuvwxyz</w:t>
            </w:r>
          </w:p>
          <w:p w14:paraId="0E946966" w14:textId="09C64E6B" w:rsidR="00F33D3E" w:rsidRDefault="00F33D3E" w:rsidP="00F33D3E">
            <w:r>
              <w:t>0123456789</w:t>
            </w:r>
          </w:p>
        </w:tc>
        <w:tc>
          <w:tcPr>
            <w:tcW w:w="2425" w:type="dxa"/>
          </w:tcPr>
          <w:p w14:paraId="6E9C3083" w14:textId="7F804055" w:rsidR="00F33D3E" w:rsidRDefault="00F33D3E" w:rsidP="00F33D3E">
            <w:proofErr w:type="spellStart"/>
            <w:proofErr w:type="gramStart"/>
            <w:r>
              <w:t>Isalnum</w:t>
            </w:r>
            <w:proofErr w:type="spellEnd"/>
            <w:r>
              <w:t>(</w:t>
            </w:r>
            <w:proofErr w:type="gramEnd"/>
            <w:r>
              <w:t>)</w:t>
            </w:r>
          </w:p>
        </w:tc>
      </w:tr>
      <w:tr w:rsidR="00B0435A" w14:paraId="1B910CCD" w14:textId="77777777" w:rsidTr="005B43AE">
        <w:tblPrEx>
          <w:tblCellMar>
            <w:top w:w="0" w:type="dxa"/>
            <w:left w:w="108" w:type="dxa"/>
            <w:bottom w:w="0" w:type="dxa"/>
            <w:right w:w="108" w:type="dxa"/>
          </w:tblCellMar>
        </w:tblPrEx>
        <w:tc>
          <w:tcPr>
            <w:tcW w:w="715" w:type="dxa"/>
          </w:tcPr>
          <w:p w14:paraId="0DF73CC8" w14:textId="3D36A1F3" w:rsidR="00F33D3E" w:rsidRDefault="001F2066" w:rsidP="00F33D3E">
            <w:r>
              <w:t>%</w:t>
            </w:r>
            <w:r w:rsidR="00F33D3E">
              <w:t>P</w:t>
            </w:r>
          </w:p>
        </w:tc>
        <w:tc>
          <w:tcPr>
            <w:tcW w:w="2700" w:type="dxa"/>
          </w:tcPr>
          <w:p w14:paraId="60E38132" w14:textId="5478993B" w:rsidR="00F33D3E" w:rsidRDefault="00F33D3E" w:rsidP="00F33D3E">
            <w:r>
              <w:t>Any punctuation</w:t>
            </w:r>
          </w:p>
        </w:tc>
        <w:tc>
          <w:tcPr>
            <w:tcW w:w="3510" w:type="dxa"/>
          </w:tcPr>
          <w:p w14:paraId="12E05261" w14:textId="1782BA80" w:rsidR="00F33D3E" w:rsidRDefault="00F33D3E" w:rsidP="00F33D3E">
            <w:r w:rsidRPr="00F33D3E">
              <w:t>!"#$%&amp;'()*+,-./</w:t>
            </w:r>
            <w:r w:rsidR="00B0435A" w:rsidRPr="00B0435A">
              <w:t>:;&lt;=&gt;?@[\]^_`{|}~</w:t>
            </w:r>
          </w:p>
        </w:tc>
        <w:tc>
          <w:tcPr>
            <w:tcW w:w="2425" w:type="dxa"/>
          </w:tcPr>
          <w:p w14:paraId="42C50657" w14:textId="2B188271" w:rsidR="00F33D3E" w:rsidRDefault="00B0435A" w:rsidP="00F33D3E">
            <w:proofErr w:type="spellStart"/>
            <w:proofErr w:type="gramStart"/>
            <w:r>
              <w:t>Ispunct</w:t>
            </w:r>
            <w:proofErr w:type="spellEnd"/>
            <w:r>
              <w:t>(</w:t>
            </w:r>
            <w:proofErr w:type="gramEnd"/>
            <w:r>
              <w:t>)</w:t>
            </w:r>
          </w:p>
        </w:tc>
      </w:tr>
      <w:tr w:rsidR="00B0435A" w14:paraId="2D46DF85" w14:textId="77777777" w:rsidTr="005B43AE">
        <w:tblPrEx>
          <w:tblCellMar>
            <w:top w:w="0" w:type="dxa"/>
            <w:left w:w="108" w:type="dxa"/>
            <w:bottom w:w="0" w:type="dxa"/>
            <w:right w:w="108" w:type="dxa"/>
          </w:tblCellMar>
        </w:tblPrEx>
        <w:tc>
          <w:tcPr>
            <w:tcW w:w="715" w:type="dxa"/>
          </w:tcPr>
          <w:p w14:paraId="30F90521" w14:textId="73EFB26D" w:rsidR="00B0435A" w:rsidRDefault="001F2066" w:rsidP="00F33D3E">
            <w:r>
              <w:t>%</w:t>
            </w:r>
            <w:r w:rsidR="00B0435A">
              <w:t>G</w:t>
            </w:r>
          </w:p>
        </w:tc>
        <w:tc>
          <w:tcPr>
            <w:tcW w:w="2700" w:type="dxa"/>
          </w:tcPr>
          <w:p w14:paraId="5C468692" w14:textId="6C6C1D56" w:rsidR="00B0435A" w:rsidRDefault="00B0435A" w:rsidP="00F33D3E">
            <w:r>
              <w:t>Any character that can be seen when displayed.</w:t>
            </w:r>
          </w:p>
        </w:tc>
        <w:tc>
          <w:tcPr>
            <w:tcW w:w="3510" w:type="dxa"/>
          </w:tcPr>
          <w:p w14:paraId="2C4436E9" w14:textId="77777777" w:rsidR="00B0435A" w:rsidRDefault="00B0435A" w:rsidP="00B0435A">
            <w:r w:rsidRPr="00B0435A">
              <w:t>!"#$%&amp;'()*+,-./</w:t>
            </w:r>
          </w:p>
          <w:p w14:paraId="7768DE76" w14:textId="77777777" w:rsidR="00B0435A" w:rsidRDefault="00B0435A" w:rsidP="00B0435A">
            <w:r w:rsidRPr="00B0435A">
              <w:t>0123456789</w:t>
            </w:r>
          </w:p>
          <w:p w14:paraId="50AAF976" w14:textId="77777777" w:rsidR="00B0435A" w:rsidRDefault="00B0435A" w:rsidP="00B0435A">
            <w:r w:rsidRPr="00B0435A">
              <w:t>:;&lt;=&gt;?@</w:t>
            </w:r>
          </w:p>
          <w:p w14:paraId="54177F36" w14:textId="77777777" w:rsidR="00B0435A" w:rsidRDefault="00B0435A" w:rsidP="00B0435A">
            <w:r>
              <w:t>ABCDEFGHIJKLMNOPQRSTUVWXYZ</w:t>
            </w:r>
          </w:p>
          <w:p w14:paraId="2D7F00A2"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4C905A7D" w14:textId="24781309" w:rsidR="00B0435A" w:rsidRDefault="00B0435A" w:rsidP="00B0435A">
            <w:r>
              <w:t>A</w:t>
            </w:r>
            <w:r>
              <w:t>bcdefghijklmnopqrstuvwxyz</w:t>
            </w:r>
          </w:p>
          <w:p w14:paraId="18A5891A" w14:textId="383DDCE0" w:rsidR="00B0435A" w:rsidRPr="00F33D3E" w:rsidRDefault="00B0435A" w:rsidP="00F33D3E">
            <w:r w:rsidRPr="00B0435A">
              <w:t>{|}~</w:t>
            </w:r>
          </w:p>
        </w:tc>
        <w:tc>
          <w:tcPr>
            <w:tcW w:w="2425" w:type="dxa"/>
          </w:tcPr>
          <w:p w14:paraId="218959CD" w14:textId="2EEF6162" w:rsidR="00B0435A" w:rsidRDefault="00B0435A" w:rsidP="00F33D3E">
            <w:proofErr w:type="spellStart"/>
            <w:proofErr w:type="gramStart"/>
            <w:r>
              <w:t>Isgraph</w:t>
            </w:r>
            <w:proofErr w:type="spellEnd"/>
            <w:r>
              <w:t>(</w:t>
            </w:r>
            <w:proofErr w:type="gramEnd"/>
            <w:r>
              <w:t>)</w:t>
            </w:r>
          </w:p>
        </w:tc>
      </w:tr>
      <w:tr w:rsidR="00B0435A" w14:paraId="64A41405" w14:textId="77777777" w:rsidTr="005B43AE">
        <w:tblPrEx>
          <w:tblCellMar>
            <w:top w:w="0" w:type="dxa"/>
            <w:left w:w="108" w:type="dxa"/>
            <w:bottom w:w="0" w:type="dxa"/>
            <w:right w:w="108" w:type="dxa"/>
          </w:tblCellMar>
        </w:tblPrEx>
        <w:tc>
          <w:tcPr>
            <w:tcW w:w="715" w:type="dxa"/>
          </w:tcPr>
          <w:p w14:paraId="7CF649DD" w14:textId="2E74A446" w:rsidR="00B0435A" w:rsidRDefault="001F2066" w:rsidP="00F33D3E">
            <w:r>
              <w:t>%</w:t>
            </w:r>
            <w:r w:rsidR="00B14CA7">
              <w:t>p</w:t>
            </w:r>
          </w:p>
        </w:tc>
        <w:tc>
          <w:tcPr>
            <w:tcW w:w="2700" w:type="dxa"/>
          </w:tcPr>
          <w:p w14:paraId="0F7CAB49" w14:textId="171497C9" w:rsidR="00B0435A" w:rsidRDefault="00B0435A" w:rsidP="00F33D3E">
            <w:r>
              <w:t>Any printable character</w:t>
            </w:r>
          </w:p>
        </w:tc>
        <w:tc>
          <w:tcPr>
            <w:tcW w:w="3510" w:type="dxa"/>
          </w:tcPr>
          <w:p w14:paraId="76461608" w14:textId="77777777" w:rsidR="00B0435A" w:rsidRDefault="00B0435A" w:rsidP="00B0435A">
            <w:r w:rsidRPr="00B0435A">
              <w:t>!"#$%&amp;'()*+,-./</w:t>
            </w:r>
          </w:p>
          <w:p w14:paraId="0C7EBA0C" w14:textId="77777777" w:rsidR="00B0435A" w:rsidRDefault="00B0435A" w:rsidP="00B0435A">
            <w:r w:rsidRPr="00B0435A">
              <w:lastRenderedPageBreak/>
              <w:t>0123456789</w:t>
            </w:r>
          </w:p>
          <w:p w14:paraId="3D05BA6E" w14:textId="77777777" w:rsidR="00B0435A" w:rsidRDefault="00B0435A" w:rsidP="00B0435A">
            <w:r w:rsidRPr="00B0435A">
              <w:t>:;&lt;=&gt;?@</w:t>
            </w:r>
          </w:p>
          <w:p w14:paraId="37B00740" w14:textId="77777777" w:rsidR="00B0435A" w:rsidRDefault="00B0435A" w:rsidP="00B0435A">
            <w:r>
              <w:t>ABCDEFGHIJKLMNOPQRSTUVWXYZ</w:t>
            </w:r>
          </w:p>
          <w:p w14:paraId="2E860E38" w14:textId="77777777" w:rsidR="00B0435A" w:rsidRDefault="00B0435A" w:rsidP="00B0435A">
            <w:pPr>
              <w:rPr>
                <w:rStyle w:val="HTMLTypewriter"/>
                <w:rFonts w:ascii="Inconsolata" w:eastAsiaTheme="minorHAnsi" w:hAnsi="Inconsolata"/>
                <w:color w:val="000000"/>
              </w:rPr>
            </w:pPr>
            <w:r>
              <w:rPr>
                <w:rStyle w:val="HTMLTypewriter"/>
                <w:rFonts w:ascii="Inconsolata" w:eastAsiaTheme="minorHAnsi" w:hAnsi="Inconsolata"/>
                <w:color w:val="000000"/>
              </w:rPr>
              <w:t>[\]^_`</w:t>
            </w:r>
          </w:p>
          <w:p w14:paraId="032DEE38" w14:textId="7712FD23" w:rsidR="00B0435A" w:rsidRDefault="00B0435A" w:rsidP="00B0435A">
            <w:r>
              <w:t>Abcdefghijklmnopqrstuvwxyz</w:t>
            </w:r>
          </w:p>
          <w:p w14:paraId="3CC3B6B5" w14:textId="141893E4" w:rsidR="00B0435A" w:rsidRPr="00B0435A" w:rsidRDefault="00B0435A" w:rsidP="00B0435A">
            <w:r w:rsidRPr="00B0435A">
              <w:t>{|}~</w:t>
            </w:r>
          </w:p>
        </w:tc>
        <w:tc>
          <w:tcPr>
            <w:tcW w:w="2425" w:type="dxa"/>
          </w:tcPr>
          <w:p w14:paraId="3B451785" w14:textId="41DEA5A4" w:rsidR="00B0435A" w:rsidRDefault="00B0435A" w:rsidP="00F33D3E">
            <w:proofErr w:type="spellStart"/>
            <w:proofErr w:type="gramStart"/>
            <w:r>
              <w:lastRenderedPageBreak/>
              <w:t>Isprint</w:t>
            </w:r>
            <w:proofErr w:type="spellEnd"/>
            <w:r>
              <w:t>(</w:t>
            </w:r>
            <w:proofErr w:type="gramEnd"/>
            <w:r>
              <w:t>)</w:t>
            </w:r>
          </w:p>
        </w:tc>
      </w:tr>
      <w:tr w:rsidR="007B7CCA" w14:paraId="2D7AED6F" w14:textId="77777777" w:rsidTr="005B43AE">
        <w:tblPrEx>
          <w:tblCellMar>
            <w:top w:w="0" w:type="dxa"/>
            <w:left w:w="108" w:type="dxa"/>
            <w:bottom w:w="0" w:type="dxa"/>
            <w:right w:w="108" w:type="dxa"/>
          </w:tblCellMar>
        </w:tblPrEx>
        <w:tc>
          <w:tcPr>
            <w:tcW w:w="715" w:type="dxa"/>
          </w:tcPr>
          <w:p w14:paraId="7DD47F00" w14:textId="1C1F4103" w:rsidR="007B7CCA" w:rsidRDefault="001F2066" w:rsidP="00F33D3E">
            <w:r>
              <w:t>%</w:t>
            </w:r>
            <w:r w:rsidR="007B7CCA">
              <w:t>X</w:t>
            </w:r>
          </w:p>
        </w:tc>
        <w:tc>
          <w:tcPr>
            <w:tcW w:w="2700" w:type="dxa"/>
          </w:tcPr>
          <w:p w14:paraId="5C192C0B" w14:textId="36BBBB26" w:rsidR="007B7CCA" w:rsidRDefault="007B7CCA" w:rsidP="00F33D3E">
            <w:r>
              <w:t>Any hexadecimal digit</w:t>
            </w:r>
          </w:p>
        </w:tc>
        <w:tc>
          <w:tcPr>
            <w:tcW w:w="3510" w:type="dxa"/>
          </w:tcPr>
          <w:p w14:paraId="4CBB8460" w14:textId="11041E58" w:rsidR="007B7CCA" w:rsidRPr="00B0435A" w:rsidRDefault="007B7CCA" w:rsidP="00B0435A">
            <w:r>
              <w:t>0123456789ABCDEFabcdef</w:t>
            </w:r>
          </w:p>
        </w:tc>
        <w:tc>
          <w:tcPr>
            <w:tcW w:w="2425" w:type="dxa"/>
          </w:tcPr>
          <w:p w14:paraId="50D243AC" w14:textId="42250FC4" w:rsidR="007B7CCA" w:rsidRDefault="007B7CCA" w:rsidP="00F33D3E">
            <w:proofErr w:type="spellStart"/>
            <w:proofErr w:type="gramStart"/>
            <w:r>
              <w:t>Isxdigit</w:t>
            </w:r>
            <w:proofErr w:type="spellEnd"/>
            <w:r>
              <w:t>(</w:t>
            </w:r>
            <w:proofErr w:type="gramEnd"/>
            <w:r>
              <w:t>)</w:t>
            </w:r>
          </w:p>
        </w:tc>
      </w:tr>
      <w:tr w:rsidR="0025288C" w14:paraId="27C343B2" w14:textId="77777777" w:rsidTr="005B43AE">
        <w:tblPrEx>
          <w:tblCellMar>
            <w:top w:w="0" w:type="dxa"/>
            <w:left w:w="108" w:type="dxa"/>
            <w:bottom w:w="0" w:type="dxa"/>
            <w:right w:w="108" w:type="dxa"/>
          </w:tblCellMar>
        </w:tblPrEx>
        <w:tc>
          <w:tcPr>
            <w:tcW w:w="715" w:type="dxa"/>
          </w:tcPr>
          <w:p w14:paraId="3D553AD3" w14:textId="760DC92F" w:rsidR="0025288C" w:rsidRDefault="001F2066" w:rsidP="00F33D3E">
            <w:r>
              <w:t>%</w:t>
            </w:r>
            <w:r w:rsidR="0025288C">
              <w:t>?</w:t>
            </w:r>
          </w:p>
        </w:tc>
        <w:tc>
          <w:tcPr>
            <w:tcW w:w="2700" w:type="dxa"/>
          </w:tcPr>
          <w:p w14:paraId="09BE85ED" w14:textId="09D322AE" w:rsidR="0025288C" w:rsidRDefault="0025288C" w:rsidP="00F33D3E">
            <w:r>
              <w:t>Any character in this place</w:t>
            </w:r>
          </w:p>
        </w:tc>
        <w:tc>
          <w:tcPr>
            <w:tcW w:w="3510" w:type="dxa"/>
          </w:tcPr>
          <w:p w14:paraId="6D247D55" w14:textId="45E6634B" w:rsidR="0025288C" w:rsidRPr="00B0435A" w:rsidRDefault="0025288C" w:rsidP="00B0435A">
            <w:r>
              <w:t>While card matches any character</w:t>
            </w:r>
          </w:p>
        </w:tc>
        <w:tc>
          <w:tcPr>
            <w:tcW w:w="2425" w:type="dxa"/>
          </w:tcPr>
          <w:p w14:paraId="2BE9147A" w14:textId="7AF6F203" w:rsidR="0025288C" w:rsidRDefault="0025288C" w:rsidP="00F33D3E"/>
        </w:tc>
      </w:tr>
    </w:tbl>
    <w:p w14:paraId="0F42FEC0" w14:textId="77777777" w:rsidR="003F1B12" w:rsidRDefault="003F1B12" w:rsidP="008C09C2"/>
    <w:p w14:paraId="591CB482" w14:textId="5DA6E141" w:rsidR="001F2066" w:rsidRDefault="001F2066" w:rsidP="008C09C2">
      <w:r>
        <w:t>To look for a % character add another % for example, %%. Multiple character sets can be searched for by adding multiples. For example,</w:t>
      </w:r>
    </w:p>
    <w:p w14:paraId="2CF5AC55" w14:textId="780D674A" w:rsidR="00507CBC" w:rsidRDefault="00507CBC" w:rsidP="00507CBC">
      <w:proofErr w:type="gramStart"/>
      <w:r>
        <w:t xml:space="preserve">print( </w:t>
      </w:r>
      <w:proofErr w:type="spellStart"/>
      <w:r>
        <w:t>string</w:t>
      </w:r>
      <w:proofErr w:type="gramEnd"/>
      <w:r>
        <w:t>.find</w:t>
      </w:r>
      <w:proofErr w:type="spellEnd"/>
      <w:r>
        <w:t>(“There are 3 foxes and 20 cats in the garden.”, “</w:t>
      </w:r>
      <w:r w:rsidR="001F2066">
        <w:t>%</w:t>
      </w:r>
      <w:proofErr w:type="spellStart"/>
      <w:r>
        <w:t>D</w:t>
      </w:r>
      <w:r w:rsidR="001F2066">
        <w:t>%</w:t>
      </w:r>
      <w:r>
        <w:t>S</w:t>
      </w:r>
      <w:r w:rsidR="001F2066">
        <w:t>%</w:t>
      </w:r>
      <w:r>
        <w:t>u</w:t>
      </w:r>
      <w:proofErr w:type="spellEnd"/>
      <w:r>
        <w:t xml:space="preserve">”, </w:t>
      </w:r>
      <w:r>
        <w:t>0</w:t>
      </w:r>
      <w:r>
        <w:t>));</w:t>
      </w:r>
    </w:p>
    <w:p w14:paraId="58335855" w14:textId="55A2B0BF" w:rsidR="00507CBC" w:rsidRDefault="00507CBC" w:rsidP="008C09C2">
      <w:r>
        <w:t>would return 10 but this line:</w:t>
      </w:r>
    </w:p>
    <w:p w14:paraId="4F819D73" w14:textId="3FCD5C18" w:rsidR="00507CBC" w:rsidRDefault="00507CBC" w:rsidP="00507CBC">
      <w:proofErr w:type="gramStart"/>
      <w:r>
        <w:t xml:space="preserve">print( </w:t>
      </w:r>
      <w:proofErr w:type="spellStart"/>
      <w:r>
        <w:t>string</w:t>
      </w:r>
      <w:proofErr w:type="gramEnd"/>
      <w:r>
        <w:t>.find</w:t>
      </w:r>
      <w:proofErr w:type="spellEnd"/>
      <w:r>
        <w:t>(“There are 3 foxes and 20 cats in the garden.”, “</w:t>
      </w:r>
      <w:r w:rsidR="001F2066">
        <w:t>%</w:t>
      </w:r>
      <w:proofErr w:type="spellStart"/>
      <w:r>
        <w:t>D</w:t>
      </w:r>
      <w:r w:rsidR="001F2066">
        <w:t>%</w:t>
      </w:r>
      <w:r>
        <w:t>S</w:t>
      </w:r>
      <w:r w:rsidR="001F2066">
        <w:t>%</w:t>
      </w:r>
      <w:r>
        <w:t>u</w:t>
      </w:r>
      <w:proofErr w:type="spellEnd"/>
      <w:r>
        <w:t xml:space="preserve">”, </w:t>
      </w:r>
      <w:r>
        <w:t>11</w:t>
      </w:r>
      <w:r>
        <w:t>));</w:t>
      </w:r>
    </w:p>
    <w:p w14:paraId="572A5D30" w14:textId="0982FCA2" w:rsidR="001A26FA" w:rsidRDefault="00507CBC" w:rsidP="008C09C2">
      <w:r>
        <w:t>would not return 20 cats because the 0 character does not match a space character.</w:t>
      </w:r>
    </w:p>
    <w:p w14:paraId="227EB75A" w14:textId="77777777" w:rsidR="003D7304" w:rsidRDefault="003D7304" w:rsidP="008C09C2"/>
    <w:p w14:paraId="11CA3575" w14:textId="7AEEBF3C" w:rsidR="00360186" w:rsidRDefault="003D7304" w:rsidP="003D7304">
      <w:pPr>
        <w:pStyle w:val="Heading3"/>
      </w:pPr>
      <w:proofErr w:type="spellStart"/>
      <w:r>
        <w:t>string.len</w:t>
      </w:r>
      <w:proofErr w:type="spellEnd"/>
    </w:p>
    <w:p w14:paraId="797A8A67" w14:textId="69DDCECB" w:rsidR="003D7304" w:rsidRDefault="003D7304" w:rsidP="6D244ECD">
      <w:r>
        <w:t>Gets the length of the string in characters.</w:t>
      </w:r>
    </w:p>
    <w:p w14:paraId="0A9CA261" w14:textId="015C7700" w:rsidR="006B704E" w:rsidRDefault="006B704E" w:rsidP="006B704E">
      <w:pPr>
        <w:pStyle w:val="Heading3"/>
      </w:pPr>
      <w:r>
        <w:t xml:space="preserve">var </w:t>
      </w:r>
      <w:proofErr w:type="spellStart"/>
      <w:r>
        <w:t>string.</w:t>
      </w:r>
      <w:r>
        <w:t>len</w:t>
      </w:r>
      <w:proofErr w:type="spellEnd"/>
      <w:r>
        <w:t>(string)</w:t>
      </w:r>
    </w:p>
    <w:tbl>
      <w:tblPr>
        <w:tblStyle w:val="TableGrid"/>
        <w:tblW w:w="0" w:type="auto"/>
        <w:tblLook w:val="04A0" w:firstRow="1" w:lastRow="0" w:firstColumn="1" w:lastColumn="0" w:noHBand="0" w:noVBand="1"/>
      </w:tblPr>
      <w:tblGrid>
        <w:gridCol w:w="1615"/>
        <w:gridCol w:w="7735"/>
      </w:tblGrid>
      <w:tr w:rsidR="006B704E" w14:paraId="05A14B7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60E21BB" w14:textId="77777777" w:rsidR="006B704E" w:rsidRDefault="006B704E" w:rsidP="00C52834">
            <w:r>
              <w:t>Search string</w:t>
            </w:r>
          </w:p>
        </w:tc>
        <w:tc>
          <w:tcPr>
            <w:tcW w:w="7735" w:type="dxa"/>
          </w:tcPr>
          <w:p w14:paraId="5730C924" w14:textId="77777777" w:rsidR="006B704E" w:rsidRDefault="006B704E" w:rsidP="00C52834">
            <w:r>
              <w:t>A string of characters.</w:t>
            </w:r>
          </w:p>
        </w:tc>
      </w:tr>
    </w:tbl>
    <w:p w14:paraId="381E6CCC" w14:textId="77777777" w:rsidR="006B704E" w:rsidRDefault="006B704E" w:rsidP="006B704E"/>
    <w:p w14:paraId="0240B271" w14:textId="77777777" w:rsidR="006B704E" w:rsidRDefault="006B704E" w:rsidP="006B704E">
      <w:pPr>
        <w:pStyle w:val="Heading3"/>
      </w:pPr>
      <w:r>
        <w:t>Returns</w:t>
      </w:r>
    </w:p>
    <w:p w14:paraId="070A54D9" w14:textId="227075E2" w:rsidR="006B704E" w:rsidRDefault="006B704E" w:rsidP="006B704E">
      <w:r>
        <w:t>The number of characters in the string. 0 is returned if the string is empty.</w:t>
      </w:r>
    </w:p>
    <w:p w14:paraId="35EE0AC6" w14:textId="0763177D" w:rsidR="003D7304" w:rsidRDefault="00215DFD" w:rsidP="00215DFD">
      <w:pPr>
        <w:pStyle w:val="Heading3"/>
      </w:pPr>
      <w:proofErr w:type="spellStart"/>
      <w:r>
        <w:t>string.sub</w:t>
      </w:r>
      <w:proofErr w:type="spellEnd"/>
    </w:p>
    <w:p w14:paraId="3F034C23" w14:textId="17905E15" w:rsidR="00215DFD" w:rsidRDefault="00215DFD" w:rsidP="6D244ECD">
      <w:r>
        <w:t>Returns a sub string of characters</w:t>
      </w:r>
      <w:r w:rsidR="003D0793">
        <w:t>.</w:t>
      </w:r>
    </w:p>
    <w:p w14:paraId="0FDB94E3" w14:textId="0FC3AD49" w:rsidR="003D0793" w:rsidRDefault="003D0793" w:rsidP="003D0793">
      <w:pPr>
        <w:pStyle w:val="Heading3"/>
      </w:pPr>
      <w:proofErr w:type="spellStart"/>
      <w:r>
        <w:t>string.</w:t>
      </w:r>
      <w:r>
        <w:t>sub</w:t>
      </w:r>
      <w:proofErr w:type="spellEnd"/>
    </w:p>
    <w:p w14:paraId="75EB8634" w14:textId="494ED325" w:rsidR="003D0793" w:rsidRDefault="003D0793" w:rsidP="003D0793">
      <w:r>
        <w:t xml:space="preserve">Returns a sub string beginning at the </w:t>
      </w:r>
    </w:p>
    <w:p w14:paraId="67887801" w14:textId="77777777" w:rsidR="003D0793" w:rsidRDefault="003D0793" w:rsidP="003D0793">
      <w:pPr>
        <w:pStyle w:val="Heading3"/>
      </w:pPr>
      <w:r>
        <w:lastRenderedPageBreak/>
        <w:t xml:space="preserve">var </w:t>
      </w:r>
      <w:proofErr w:type="spellStart"/>
      <w:proofErr w:type="gramStart"/>
      <w:r>
        <w:t>string.find</w:t>
      </w:r>
      <w:proofErr w:type="spellEnd"/>
      <w:proofErr w:type="gramEnd"/>
      <w:r>
        <w:t>(string, expression, start location)</w:t>
      </w:r>
    </w:p>
    <w:tbl>
      <w:tblPr>
        <w:tblStyle w:val="TableGrid"/>
        <w:tblW w:w="0" w:type="auto"/>
        <w:tblLook w:val="04A0" w:firstRow="1" w:lastRow="0" w:firstColumn="1" w:lastColumn="0" w:noHBand="0" w:noVBand="1"/>
      </w:tblPr>
      <w:tblGrid>
        <w:gridCol w:w="1615"/>
        <w:gridCol w:w="7735"/>
      </w:tblGrid>
      <w:tr w:rsidR="003D0793" w14:paraId="1ED16D1E"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7970B160" w14:textId="422975F9" w:rsidR="003D0793" w:rsidRDefault="003D0793" w:rsidP="00C52834">
            <w:r>
              <w:t>string</w:t>
            </w:r>
          </w:p>
        </w:tc>
        <w:tc>
          <w:tcPr>
            <w:tcW w:w="7735" w:type="dxa"/>
          </w:tcPr>
          <w:p w14:paraId="7351A91B" w14:textId="77777777" w:rsidR="003D0793" w:rsidRDefault="003D0793" w:rsidP="00C52834">
            <w:r>
              <w:t>A string of characters.</w:t>
            </w:r>
          </w:p>
        </w:tc>
      </w:tr>
      <w:tr w:rsidR="003D0793" w14:paraId="224A582A" w14:textId="77777777" w:rsidTr="00C52834">
        <w:tblPrEx>
          <w:tblCellMar>
            <w:top w:w="0" w:type="dxa"/>
            <w:left w:w="108" w:type="dxa"/>
            <w:bottom w:w="0" w:type="dxa"/>
            <w:right w:w="108" w:type="dxa"/>
          </w:tblCellMar>
        </w:tblPrEx>
        <w:tc>
          <w:tcPr>
            <w:tcW w:w="1615" w:type="dxa"/>
          </w:tcPr>
          <w:p w14:paraId="6353D88F" w14:textId="38DA5E9B" w:rsidR="003D0793" w:rsidRDefault="003D0793" w:rsidP="00C52834">
            <w:r>
              <w:t>start</w:t>
            </w:r>
          </w:p>
        </w:tc>
        <w:tc>
          <w:tcPr>
            <w:tcW w:w="7735" w:type="dxa"/>
          </w:tcPr>
          <w:p w14:paraId="22A7DCCA" w14:textId="1F12DE71" w:rsidR="003D0793" w:rsidRDefault="003D0793" w:rsidP="00C52834">
            <w:r>
              <w:t>An integer indicating the location of the first character in the string to return.</w:t>
            </w:r>
          </w:p>
          <w:p w14:paraId="1CCDE802" w14:textId="77777777" w:rsidR="003D0793" w:rsidRDefault="003D0793" w:rsidP="00C52834"/>
        </w:tc>
      </w:tr>
      <w:tr w:rsidR="003D0793" w14:paraId="3B63FFCE" w14:textId="77777777" w:rsidTr="00C52834">
        <w:tblPrEx>
          <w:tblCellMar>
            <w:top w:w="0" w:type="dxa"/>
            <w:left w:w="108" w:type="dxa"/>
            <w:bottom w:w="0" w:type="dxa"/>
            <w:right w:w="108" w:type="dxa"/>
          </w:tblCellMar>
        </w:tblPrEx>
        <w:tc>
          <w:tcPr>
            <w:tcW w:w="1615" w:type="dxa"/>
          </w:tcPr>
          <w:p w14:paraId="19250905" w14:textId="0A1E66AB" w:rsidR="003D0793" w:rsidRDefault="003D0793" w:rsidP="00C52834">
            <w:r>
              <w:t>length</w:t>
            </w:r>
          </w:p>
        </w:tc>
        <w:tc>
          <w:tcPr>
            <w:tcW w:w="7735" w:type="dxa"/>
          </w:tcPr>
          <w:p w14:paraId="3CD7BC6A" w14:textId="2FAD3DE3" w:rsidR="003D0793" w:rsidRDefault="003D0793" w:rsidP="00C52834">
            <w:r>
              <w:t>An integer indicating the number of characters in the sub string to return.</w:t>
            </w:r>
            <w:r w:rsidR="005D56A8">
              <w:t xml:space="preserve"> -1 means return all characters up to the end of the string.</w:t>
            </w:r>
          </w:p>
        </w:tc>
      </w:tr>
    </w:tbl>
    <w:p w14:paraId="06595EC0" w14:textId="77777777" w:rsidR="003D0793" w:rsidRDefault="003D0793" w:rsidP="003D0793"/>
    <w:p w14:paraId="2D94A838" w14:textId="77777777" w:rsidR="003D0793" w:rsidRDefault="003D0793" w:rsidP="003D0793">
      <w:pPr>
        <w:pStyle w:val="Heading3"/>
      </w:pPr>
      <w:r>
        <w:t>Returns</w:t>
      </w:r>
    </w:p>
    <w:p w14:paraId="3B063639" w14:textId="41E392FC" w:rsidR="003D0793" w:rsidRDefault="003D0793" w:rsidP="003D0793">
      <w:r>
        <w:t>A string of characters beginning at start and continuing for length characters. If length would extend past the end of the string only the characters up to the end of the string are returned. If the start location is after the end of the string, then an empty string of 0 length is returned. If the start location is before the start of the string, then an empty string of 0 length is returned.</w:t>
      </w:r>
    </w:p>
    <w:p w14:paraId="16754C62" w14:textId="77777777" w:rsidR="003D0793" w:rsidRDefault="003D0793" w:rsidP="003D0793">
      <w:pPr>
        <w:pStyle w:val="Heading3"/>
      </w:pPr>
    </w:p>
    <w:p w14:paraId="35413311" w14:textId="5A48FB85" w:rsidR="003D0793" w:rsidRDefault="003D0793" w:rsidP="003D0793">
      <w:pPr>
        <w:pStyle w:val="Heading3"/>
      </w:pPr>
      <w:proofErr w:type="gramStart"/>
      <w:r>
        <w:t>string.</w:t>
      </w:r>
      <w:r>
        <w:t>replace</w:t>
      </w:r>
      <w:proofErr w:type="gramEnd"/>
    </w:p>
    <w:p w14:paraId="2150E5D3" w14:textId="5CD69BF7" w:rsidR="003D0793" w:rsidRDefault="003D0793" w:rsidP="003D0793">
      <w:r>
        <w:t xml:space="preserve">Replaces </w:t>
      </w:r>
      <w:r w:rsidR="007B7CCA">
        <w:t>all occurrences of expression in the search string with the replace string if the expression string is found.</w:t>
      </w:r>
    </w:p>
    <w:p w14:paraId="378D908B" w14:textId="6E65163B" w:rsidR="003D0793" w:rsidRDefault="003D0793" w:rsidP="003D0793">
      <w:pPr>
        <w:pStyle w:val="Heading3"/>
      </w:pPr>
      <w:r>
        <w:t xml:space="preserve">var </w:t>
      </w:r>
      <w:proofErr w:type="gramStart"/>
      <w:r>
        <w:t>string.</w:t>
      </w:r>
      <w:r>
        <w:t>replace</w:t>
      </w:r>
      <w:proofErr w:type="gramEnd"/>
      <w:r>
        <w:t>(</w:t>
      </w:r>
      <w:r>
        <w:t xml:space="preserve">search </w:t>
      </w:r>
      <w:r>
        <w:t>string</w:t>
      </w:r>
      <w:r>
        <w:t>, expression, replace string, start location</w:t>
      </w:r>
      <w:r>
        <w:t>)</w:t>
      </w:r>
    </w:p>
    <w:tbl>
      <w:tblPr>
        <w:tblStyle w:val="TableGrid"/>
        <w:tblW w:w="0" w:type="auto"/>
        <w:tblLook w:val="04A0" w:firstRow="1" w:lastRow="0" w:firstColumn="1" w:lastColumn="0" w:noHBand="0" w:noVBand="1"/>
      </w:tblPr>
      <w:tblGrid>
        <w:gridCol w:w="1615"/>
        <w:gridCol w:w="7735"/>
      </w:tblGrid>
      <w:tr w:rsidR="003D0793" w14:paraId="68F1A78A"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4CEEE383" w14:textId="265F49BB" w:rsidR="003D0793" w:rsidRDefault="003D0793" w:rsidP="00C52834">
            <w:r>
              <w:t xml:space="preserve">Search </w:t>
            </w:r>
            <w:r>
              <w:t>string</w:t>
            </w:r>
          </w:p>
        </w:tc>
        <w:tc>
          <w:tcPr>
            <w:tcW w:w="7735" w:type="dxa"/>
          </w:tcPr>
          <w:p w14:paraId="039AE937" w14:textId="77777777" w:rsidR="003D0793" w:rsidRDefault="003D0793" w:rsidP="00C52834">
            <w:r>
              <w:t>A string of characters.</w:t>
            </w:r>
          </w:p>
        </w:tc>
      </w:tr>
      <w:tr w:rsidR="003D0793" w14:paraId="273C8B04" w14:textId="77777777" w:rsidTr="00C52834">
        <w:tblPrEx>
          <w:tblCellMar>
            <w:top w:w="0" w:type="dxa"/>
            <w:left w:w="108" w:type="dxa"/>
            <w:bottom w:w="0" w:type="dxa"/>
            <w:right w:w="108" w:type="dxa"/>
          </w:tblCellMar>
        </w:tblPrEx>
        <w:tc>
          <w:tcPr>
            <w:tcW w:w="1615" w:type="dxa"/>
          </w:tcPr>
          <w:p w14:paraId="157CC526" w14:textId="567AB240" w:rsidR="003D0793" w:rsidRDefault="003D0793" w:rsidP="00C52834">
            <w:r>
              <w:t>Expression</w:t>
            </w:r>
          </w:p>
        </w:tc>
        <w:tc>
          <w:tcPr>
            <w:tcW w:w="7735" w:type="dxa"/>
          </w:tcPr>
          <w:p w14:paraId="6EA41167" w14:textId="62D99358" w:rsidR="003D0793" w:rsidRDefault="003D0793" w:rsidP="00C52834">
            <w:r>
              <w:t xml:space="preserve">A search expression, See the </w:t>
            </w:r>
            <w:proofErr w:type="spellStart"/>
            <w:proofErr w:type="gramStart"/>
            <w:r>
              <w:t>string.find</w:t>
            </w:r>
            <w:proofErr w:type="spellEnd"/>
            <w:proofErr w:type="gramEnd"/>
            <w:r>
              <w:t xml:space="preserve">() functions expression parameter for details. </w:t>
            </w:r>
          </w:p>
        </w:tc>
      </w:tr>
      <w:tr w:rsidR="003D0793" w14:paraId="5B1716A4" w14:textId="77777777" w:rsidTr="00C52834">
        <w:tblPrEx>
          <w:tblCellMar>
            <w:top w:w="0" w:type="dxa"/>
            <w:left w:w="108" w:type="dxa"/>
            <w:bottom w:w="0" w:type="dxa"/>
            <w:right w:w="108" w:type="dxa"/>
          </w:tblCellMar>
        </w:tblPrEx>
        <w:tc>
          <w:tcPr>
            <w:tcW w:w="1615" w:type="dxa"/>
          </w:tcPr>
          <w:p w14:paraId="665B0057" w14:textId="7FC92DDF" w:rsidR="003D0793" w:rsidRDefault="003D0793" w:rsidP="00C52834">
            <w:r>
              <w:t>Replace string</w:t>
            </w:r>
          </w:p>
        </w:tc>
        <w:tc>
          <w:tcPr>
            <w:tcW w:w="7735" w:type="dxa"/>
          </w:tcPr>
          <w:p w14:paraId="4C28FA4C" w14:textId="381A9FE1" w:rsidR="003D0793" w:rsidRDefault="003D0793" w:rsidP="00C52834">
            <w:r>
              <w:t>String to replace if the search string is found.</w:t>
            </w:r>
          </w:p>
        </w:tc>
      </w:tr>
    </w:tbl>
    <w:p w14:paraId="19B53AB1" w14:textId="77777777" w:rsidR="003D0793" w:rsidRDefault="003D0793" w:rsidP="003D0793"/>
    <w:p w14:paraId="58995ECF" w14:textId="77777777" w:rsidR="003D0793" w:rsidRDefault="003D0793" w:rsidP="003D0793">
      <w:pPr>
        <w:pStyle w:val="Heading3"/>
      </w:pPr>
      <w:r>
        <w:t>Returns</w:t>
      </w:r>
    </w:p>
    <w:p w14:paraId="0ED7021F" w14:textId="3AC2876E" w:rsidR="003D0793" w:rsidRDefault="007B7CCA" w:rsidP="003D0793">
      <w:r>
        <w:t>A new string containing the replaced values if the expression is found in one or more places.</w:t>
      </w:r>
    </w:p>
    <w:p w14:paraId="377A7107" w14:textId="3C1577A7" w:rsidR="007B7CCA" w:rsidRDefault="007B7CCA" w:rsidP="007B7CCA">
      <w:pPr>
        <w:pStyle w:val="Heading3"/>
      </w:pPr>
      <w:proofErr w:type="spellStart"/>
      <w:proofErr w:type="gramStart"/>
      <w:r>
        <w:t>string.tolower</w:t>
      </w:r>
      <w:proofErr w:type="spellEnd"/>
      <w:proofErr w:type="gramEnd"/>
    </w:p>
    <w:p w14:paraId="0C7D7E31" w14:textId="673E30BC" w:rsidR="007B7CCA" w:rsidRPr="007B7CCA" w:rsidRDefault="007B7CCA" w:rsidP="007B7CCA">
      <w:r>
        <w:t>Changes all uppercase characters in a string to lower case.</w:t>
      </w:r>
    </w:p>
    <w:p w14:paraId="51E3F286" w14:textId="2F5A438D" w:rsidR="007B7CCA" w:rsidRDefault="007B7CCA" w:rsidP="007B7CCA">
      <w:pPr>
        <w:pStyle w:val="Heading3"/>
      </w:pPr>
      <w:r>
        <w:t xml:space="preserve">var </w:t>
      </w:r>
      <w:proofErr w:type="spellStart"/>
      <w:proofErr w:type="gramStart"/>
      <w:r>
        <w:t>string.tolower</w:t>
      </w:r>
      <w:proofErr w:type="spellEnd"/>
      <w:proofErr w:type="gramEnd"/>
      <w:r>
        <w:t>(string)</w:t>
      </w:r>
    </w:p>
    <w:tbl>
      <w:tblPr>
        <w:tblStyle w:val="TableGrid"/>
        <w:tblW w:w="0" w:type="auto"/>
        <w:tblLook w:val="04A0" w:firstRow="1" w:lastRow="0" w:firstColumn="1" w:lastColumn="0" w:noHBand="0" w:noVBand="1"/>
      </w:tblPr>
      <w:tblGrid>
        <w:gridCol w:w="1615"/>
        <w:gridCol w:w="7735"/>
      </w:tblGrid>
      <w:tr w:rsidR="007B7CCA" w14:paraId="6B67DF0D"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365C742" w14:textId="53E08473" w:rsidR="007B7CCA" w:rsidRDefault="000C7FEF" w:rsidP="00C52834">
            <w:r>
              <w:t>S</w:t>
            </w:r>
            <w:r w:rsidR="007B7CCA">
              <w:t>tring</w:t>
            </w:r>
          </w:p>
        </w:tc>
        <w:tc>
          <w:tcPr>
            <w:tcW w:w="7735" w:type="dxa"/>
          </w:tcPr>
          <w:p w14:paraId="029A1016" w14:textId="173157DC" w:rsidR="007B7CCA" w:rsidRDefault="007B7CCA" w:rsidP="00C52834">
            <w:r>
              <w:t>A string of characters</w:t>
            </w:r>
            <w:r>
              <w:t>.</w:t>
            </w:r>
          </w:p>
        </w:tc>
      </w:tr>
    </w:tbl>
    <w:p w14:paraId="64552764" w14:textId="77777777" w:rsidR="007B7CCA" w:rsidRDefault="007B7CCA" w:rsidP="007B7CCA">
      <w:pPr>
        <w:pStyle w:val="Heading3"/>
      </w:pPr>
      <w:r>
        <w:t>Returns</w:t>
      </w:r>
    </w:p>
    <w:p w14:paraId="4375859F" w14:textId="3B4CA669" w:rsidR="007B7CCA" w:rsidRDefault="000C7FEF" w:rsidP="6D244ECD">
      <w:r>
        <w:t xml:space="preserve">A new string with all </w:t>
      </w:r>
      <w:r w:rsidR="001F0003">
        <w:t>uppercase</w:t>
      </w:r>
      <w:r>
        <w:t xml:space="preserve"> letters changed to </w:t>
      </w:r>
      <w:r w:rsidR="001F0003">
        <w:t>lower</w:t>
      </w:r>
      <w:r>
        <w:t>case.</w:t>
      </w:r>
    </w:p>
    <w:p w14:paraId="797D519A" w14:textId="3DB1E65F" w:rsidR="000C7FEF" w:rsidRDefault="000C7FEF" w:rsidP="000C7FEF">
      <w:pPr>
        <w:pStyle w:val="Heading3"/>
      </w:pPr>
      <w:proofErr w:type="spellStart"/>
      <w:proofErr w:type="gramStart"/>
      <w:r>
        <w:lastRenderedPageBreak/>
        <w:t>string.to</w:t>
      </w:r>
      <w:r>
        <w:t>upper</w:t>
      </w:r>
      <w:proofErr w:type="spellEnd"/>
      <w:proofErr w:type="gramEnd"/>
    </w:p>
    <w:p w14:paraId="57B07010" w14:textId="6B921612" w:rsidR="000C7FEF" w:rsidRPr="007B7CCA" w:rsidRDefault="000C7FEF" w:rsidP="000C7FEF">
      <w:r>
        <w:t xml:space="preserve">Changes all </w:t>
      </w:r>
      <w:r w:rsidR="001F0003">
        <w:t>lowercase</w:t>
      </w:r>
      <w:r>
        <w:t xml:space="preserve"> characters in a string to </w:t>
      </w:r>
      <w:r w:rsidR="001F0003">
        <w:t>upper</w:t>
      </w:r>
      <w:r>
        <w:t>case.</w:t>
      </w:r>
    </w:p>
    <w:p w14:paraId="26C7FE0A" w14:textId="6F34C49C" w:rsidR="000C7FEF" w:rsidRDefault="000C7FEF" w:rsidP="000C7FEF">
      <w:pPr>
        <w:pStyle w:val="Heading3"/>
      </w:pPr>
      <w:r>
        <w:t xml:space="preserve">var </w:t>
      </w:r>
      <w:proofErr w:type="spellStart"/>
      <w:proofErr w:type="gramStart"/>
      <w:r>
        <w:t>string.to</w:t>
      </w:r>
      <w:r w:rsidR="001F0003">
        <w:t>upper</w:t>
      </w:r>
      <w:proofErr w:type="spellEnd"/>
      <w:proofErr w:type="gramEnd"/>
      <w:r>
        <w:t>(string)</w:t>
      </w:r>
    </w:p>
    <w:tbl>
      <w:tblPr>
        <w:tblStyle w:val="TableGrid"/>
        <w:tblW w:w="0" w:type="auto"/>
        <w:tblLook w:val="04A0" w:firstRow="1" w:lastRow="0" w:firstColumn="1" w:lastColumn="0" w:noHBand="0" w:noVBand="1"/>
      </w:tblPr>
      <w:tblGrid>
        <w:gridCol w:w="1615"/>
        <w:gridCol w:w="7735"/>
      </w:tblGrid>
      <w:tr w:rsidR="000C7FEF" w14:paraId="1F3088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61699282" w14:textId="77777777" w:rsidR="000C7FEF" w:rsidRDefault="000C7FEF" w:rsidP="00C52834">
            <w:r>
              <w:t>String</w:t>
            </w:r>
          </w:p>
        </w:tc>
        <w:tc>
          <w:tcPr>
            <w:tcW w:w="7735" w:type="dxa"/>
          </w:tcPr>
          <w:p w14:paraId="2A266D01" w14:textId="77777777" w:rsidR="000C7FEF" w:rsidRDefault="000C7FEF" w:rsidP="00C52834">
            <w:r>
              <w:t>A string of characters.</w:t>
            </w:r>
          </w:p>
        </w:tc>
      </w:tr>
    </w:tbl>
    <w:p w14:paraId="23FCADE3" w14:textId="77777777" w:rsidR="000C7FEF" w:rsidRDefault="000C7FEF" w:rsidP="000C7FEF">
      <w:pPr>
        <w:pStyle w:val="Heading3"/>
      </w:pPr>
      <w:r>
        <w:t>Returns</w:t>
      </w:r>
    </w:p>
    <w:p w14:paraId="2FA7A4A6" w14:textId="566786B6" w:rsidR="000C7FEF" w:rsidRDefault="000C7FEF" w:rsidP="000C7FEF">
      <w:r>
        <w:t>A new string with all lowercase letters changed to uppercase.</w:t>
      </w:r>
    </w:p>
    <w:p w14:paraId="520A801D" w14:textId="77777777" w:rsidR="003D7304" w:rsidRDefault="003D7304" w:rsidP="6D244ECD"/>
    <w:p w14:paraId="5663B306" w14:textId="5DDACDB5" w:rsidR="008133B4" w:rsidRDefault="008133B4" w:rsidP="008133B4">
      <w:pPr>
        <w:pStyle w:val="Heading3"/>
      </w:pPr>
      <w:proofErr w:type="spellStart"/>
      <w:proofErr w:type="gramStart"/>
      <w:r>
        <w:t>string.</w:t>
      </w:r>
      <w:r>
        <w:t>trimEnd</w:t>
      </w:r>
      <w:proofErr w:type="spellEnd"/>
      <w:proofErr w:type="gramEnd"/>
    </w:p>
    <w:p w14:paraId="49D7E045" w14:textId="0963C4BA" w:rsidR="008133B4" w:rsidRPr="007B7CCA" w:rsidRDefault="008133B4" w:rsidP="008133B4">
      <w:r>
        <w:t>Removes characters from the end of the string if they match the provided expression.</w:t>
      </w:r>
    </w:p>
    <w:p w14:paraId="79C390E7" w14:textId="3AAD1B9C" w:rsidR="008133B4" w:rsidRDefault="008133B4" w:rsidP="008133B4">
      <w:pPr>
        <w:pStyle w:val="Heading3"/>
      </w:pPr>
      <w:r>
        <w:t xml:space="preserve">var </w:t>
      </w:r>
      <w:proofErr w:type="spellStart"/>
      <w:proofErr w:type="gramStart"/>
      <w:r>
        <w:t>string.</w:t>
      </w:r>
      <w:r>
        <w:t>trimpEnd</w:t>
      </w:r>
      <w:proofErr w:type="spellEnd"/>
      <w:proofErr w:type="gramEnd"/>
      <w:r>
        <w:t>(string</w:t>
      </w:r>
      <w:r>
        <w:t>, expression</w:t>
      </w:r>
      <w:r>
        <w:t>)</w:t>
      </w:r>
    </w:p>
    <w:tbl>
      <w:tblPr>
        <w:tblStyle w:val="TableGrid"/>
        <w:tblW w:w="0" w:type="auto"/>
        <w:tblLook w:val="04A0" w:firstRow="1" w:lastRow="0" w:firstColumn="1" w:lastColumn="0" w:noHBand="0" w:noVBand="1"/>
      </w:tblPr>
      <w:tblGrid>
        <w:gridCol w:w="1615"/>
        <w:gridCol w:w="7735"/>
      </w:tblGrid>
      <w:tr w:rsidR="008133B4" w14:paraId="4F720FDF"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E9AE5F4" w14:textId="77777777" w:rsidR="008133B4" w:rsidRDefault="008133B4" w:rsidP="00C52834">
            <w:r>
              <w:t>String</w:t>
            </w:r>
          </w:p>
        </w:tc>
        <w:tc>
          <w:tcPr>
            <w:tcW w:w="7735" w:type="dxa"/>
          </w:tcPr>
          <w:p w14:paraId="77749B2D" w14:textId="77777777" w:rsidR="008133B4" w:rsidRDefault="008133B4" w:rsidP="00C52834">
            <w:r>
              <w:t>A string of characters.</w:t>
            </w:r>
          </w:p>
        </w:tc>
      </w:tr>
      <w:tr w:rsidR="008133B4" w14:paraId="4810F43E" w14:textId="77777777" w:rsidTr="00C52834">
        <w:tblPrEx>
          <w:tblCellMar>
            <w:top w:w="0" w:type="dxa"/>
            <w:left w:w="108" w:type="dxa"/>
            <w:bottom w:w="0" w:type="dxa"/>
            <w:right w:w="108" w:type="dxa"/>
          </w:tblCellMar>
        </w:tblPrEx>
        <w:tc>
          <w:tcPr>
            <w:tcW w:w="1615" w:type="dxa"/>
          </w:tcPr>
          <w:p w14:paraId="528DD9B2" w14:textId="455D4657" w:rsidR="008133B4" w:rsidRDefault="008133B4" w:rsidP="00C52834">
            <w:r>
              <w:t>Expression</w:t>
            </w:r>
          </w:p>
        </w:tc>
        <w:tc>
          <w:tcPr>
            <w:tcW w:w="7735" w:type="dxa"/>
          </w:tcPr>
          <w:p w14:paraId="26E55C41" w14:textId="04826E7A" w:rsidR="008133B4" w:rsidRDefault="008133B4" w:rsidP="00C52834">
            <w:r>
              <w:t>Expression that indicates what kind of characters to remove from the end of the string.</w:t>
            </w:r>
          </w:p>
        </w:tc>
      </w:tr>
    </w:tbl>
    <w:p w14:paraId="65D7C809" w14:textId="77777777" w:rsidR="008133B4" w:rsidRDefault="008133B4" w:rsidP="008133B4">
      <w:pPr>
        <w:pStyle w:val="Heading3"/>
      </w:pPr>
      <w:r>
        <w:t>Returns</w:t>
      </w:r>
    </w:p>
    <w:p w14:paraId="2221DBEF" w14:textId="5F987D9B" w:rsidR="008133B4" w:rsidRDefault="008133B4" w:rsidP="008133B4">
      <w:commentRangeStart w:id="27"/>
      <w:r>
        <w:t xml:space="preserve">A new string </w:t>
      </w:r>
      <w:r>
        <w:t>with any characters that match expression removed from the end of the string, if there are any at the end of the string that match expression.</w:t>
      </w:r>
      <w:commentRangeEnd w:id="27"/>
      <w:r>
        <w:rPr>
          <w:rStyle w:val="CommentReference"/>
        </w:rPr>
        <w:commentReference w:id="27"/>
      </w:r>
    </w:p>
    <w:p w14:paraId="5787BC25" w14:textId="0B686C4E" w:rsidR="008133B4" w:rsidRDefault="008133B4" w:rsidP="008133B4">
      <w:pPr>
        <w:pStyle w:val="Heading3"/>
      </w:pPr>
      <w:proofErr w:type="spellStart"/>
      <w:proofErr w:type="gramStart"/>
      <w:r>
        <w:t>string.trim</w:t>
      </w:r>
      <w:r w:rsidR="00BB46E0">
        <w:t>Start</w:t>
      </w:r>
      <w:proofErr w:type="spellEnd"/>
      <w:proofErr w:type="gramEnd"/>
    </w:p>
    <w:p w14:paraId="0D49B3FB" w14:textId="529BAC38" w:rsidR="008133B4" w:rsidRPr="007B7CCA" w:rsidRDefault="008133B4" w:rsidP="008133B4">
      <w:r>
        <w:t xml:space="preserve">Removes characters from the </w:t>
      </w:r>
      <w:r>
        <w:t xml:space="preserve">beginning </w:t>
      </w:r>
      <w:r>
        <w:t>of the string if they match the provided expression.</w:t>
      </w:r>
    </w:p>
    <w:p w14:paraId="5F8A642C" w14:textId="77777777" w:rsidR="008133B4" w:rsidRDefault="008133B4" w:rsidP="008133B4">
      <w:pPr>
        <w:pStyle w:val="Heading3"/>
      </w:pPr>
      <w:r>
        <w:t xml:space="preserve">var </w:t>
      </w:r>
      <w:proofErr w:type="spellStart"/>
      <w:proofErr w:type="gramStart"/>
      <w:r>
        <w:t>string.trimpEnd</w:t>
      </w:r>
      <w:proofErr w:type="spellEnd"/>
      <w:proofErr w:type="gramEnd"/>
      <w:r>
        <w:t>(string, expression)</w:t>
      </w:r>
    </w:p>
    <w:tbl>
      <w:tblPr>
        <w:tblStyle w:val="TableGrid"/>
        <w:tblW w:w="0" w:type="auto"/>
        <w:tblLook w:val="04A0" w:firstRow="1" w:lastRow="0" w:firstColumn="1" w:lastColumn="0" w:noHBand="0" w:noVBand="1"/>
      </w:tblPr>
      <w:tblGrid>
        <w:gridCol w:w="1615"/>
        <w:gridCol w:w="7735"/>
      </w:tblGrid>
      <w:tr w:rsidR="008133B4" w14:paraId="1B704BC4"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5B31CA78" w14:textId="77777777" w:rsidR="008133B4" w:rsidRDefault="008133B4" w:rsidP="00C52834">
            <w:r>
              <w:t>String</w:t>
            </w:r>
          </w:p>
        </w:tc>
        <w:tc>
          <w:tcPr>
            <w:tcW w:w="7735" w:type="dxa"/>
          </w:tcPr>
          <w:p w14:paraId="2031394F" w14:textId="77777777" w:rsidR="008133B4" w:rsidRDefault="008133B4" w:rsidP="00C52834">
            <w:r>
              <w:t>A string of characters.</w:t>
            </w:r>
          </w:p>
        </w:tc>
      </w:tr>
      <w:tr w:rsidR="008133B4" w14:paraId="68E5418B" w14:textId="77777777" w:rsidTr="00C52834">
        <w:tblPrEx>
          <w:tblCellMar>
            <w:top w:w="0" w:type="dxa"/>
            <w:left w:w="108" w:type="dxa"/>
            <w:bottom w:w="0" w:type="dxa"/>
            <w:right w:w="108" w:type="dxa"/>
          </w:tblCellMar>
        </w:tblPrEx>
        <w:tc>
          <w:tcPr>
            <w:tcW w:w="1615" w:type="dxa"/>
          </w:tcPr>
          <w:p w14:paraId="3E175D4B" w14:textId="77777777" w:rsidR="008133B4" w:rsidRDefault="008133B4" w:rsidP="00C52834">
            <w:r>
              <w:t>Expression</w:t>
            </w:r>
          </w:p>
        </w:tc>
        <w:tc>
          <w:tcPr>
            <w:tcW w:w="7735" w:type="dxa"/>
          </w:tcPr>
          <w:p w14:paraId="2162DDD7" w14:textId="77777777" w:rsidR="008133B4" w:rsidRDefault="008133B4" w:rsidP="00C52834">
            <w:r>
              <w:t>Expression that indicates what kind of characters to remove from the end of the string.</w:t>
            </w:r>
          </w:p>
        </w:tc>
      </w:tr>
    </w:tbl>
    <w:p w14:paraId="3E10536E" w14:textId="77777777" w:rsidR="008133B4" w:rsidRDefault="008133B4" w:rsidP="008133B4">
      <w:pPr>
        <w:pStyle w:val="Heading3"/>
      </w:pPr>
      <w:r>
        <w:t>Returns</w:t>
      </w:r>
    </w:p>
    <w:p w14:paraId="135D65F3" w14:textId="05D089FA" w:rsidR="008133B4" w:rsidRDefault="008133B4" w:rsidP="008133B4">
      <w:commentRangeStart w:id="28"/>
      <w:r>
        <w:t xml:space="preserve">A new string with any characters that match expression removed from the </w:t>
      </w:r>
      <w:r w:rsidR="00BB46E0">
        <w:t>start o</w:t>
      </w:r>
      <w:r>
        <w:t xml:space="preserve">f the string, if there are any at the </w:t>
      </w:r>
      <w:r>
        <w:t xml:space="preserve">beginning </w:t>
      </w:r>
      <w:r>
        <w:t>of the string that match expression.</w:t>
      </w:r>
      <w:commentRangeEnd w:id="28"/>
      <w:r>
        <w:rPr>
          <w:rStyle w:val="CommentReference"/>
        </w:rPr>
        <w:commentReference w:id="28"/>
      </w:r>
    </w:p>
    <w:p w14:paraId="57124330" w14:textId="305DF54F" w:rsidR="007E6FB8" w:rsidRDefault="007E6FB8" w:rsidP="007E6FB8">
      <w:pPr>
        <w:pStyle w:val="Heading3"/>
      </w:pPr>
      <w:proofErr w:type="spellStart"/>
      <w:proofErr w:type="gramStart"/>
      <w:r>
        <w:t>string.</w:t>
      </w:r>
      <w:r>
        <w:t>toCollection</w:t>
      </w:r>
      <w:proofErr w:type="spellEnd"/>
      <w:proofErr w:type="gramEnd"/>
    </w:p>
    <w:p w14:paraId="3F8990AF" w14:textId="6F4BA9C6" w:rsidR="007E6FB8" w:rsidRDefault="007E6FB8" w:rsidP="007E6FB8">
      <w:r>
        <w:t>Translates the string into a collection. The string must be formatted in JSON format.</w:t>
      </w:r>
    </w:p>
    <w:p w14:paraId="42759C74" w14:textId="2C03A02F" w:rsidR="007E6FB8" w:rsidRDefault="007E6FB8" w:rsidP="007E6FB8">
      <w:pPr>
        <w:pStyle w:val="Heading3"/>
      </w:pPr>
      <w:r>
        <w:t xml:space="preserve">var </w:t>
      </w:r>
      <w:proofErr w:type="spellStart"/>
      <w:proofErr w:type="gramStart"/>
      <w:r>
        <w:t>string.</w:t>
      </w:r>
      <w:r>
        <w:t>toCollection</w:t>
      </w:r>
      <w:proofErr w:type="spellEnd"/>
      <w:proofErr w:type="gramEnd"/>
      <w:r>
        <w:t>(string)</w:t>
      </w:r>
    </w:p>
    <w:tbl>
      <w:tblPr>
        <w:tblStyle w:val="TableGrid"/>
        <w:tblW w:w="0" w:type="auto"/>
        <w:tblLook w:val="04A0" w:firstRow="1" w:lastRow="0" w:firstColumn="1" w:lastColumn="0" w:noHBand="0" w:noVBand="1"/>
      </w:tblPr>
      <w:tblGrid>
        <w:gridCol w:w="1615"/>
        <w:gridCol w:w="7735"/>
      </w:tblGrid>
      <w:tr w:rsidR="007E6FB8" w14:paraId="4C5930CC"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34FFEFA0" w14:textId="77777777" w:rsidR="007E6FB8" w:rsidRDefault="007E6FB8" w:rsidP="00C52834">
            <w:r>
              <w:t>String</w:t>
            </w:r>
          </w:p>
        </w:tc>
        <w:tc>
          <w:tcPr>
            <w:tcW w:w="7735" w:type="dxa"/>
          </w:tcPr>
          <w:p w14:paraId="59988CAA" w14:textId="4423E709" w:rsidR="007E6FB8" w:rsidRDefault="007E6FB8" w:rsidP="00C52834">
            <w:r>
              <w:t xml:space="preserve">A string of </w:t>
            </w:r>
            <w:r>
              <w:t>characters in JSON format.</w:t>
            </w:r>
          </w:p>
        </w:tc>
      </w:tr>
    </w:tbl>
    <w:p w14:paraId="58F82F83" w14:textId="77777777" w:rsidR="007E6FB8" w:rsidRDefault="007E6FB8" w:rsidP="007E6FB8">
      <w:pPr>
        <w:pStyle w:val="Heading3"/>
      </w:pPr>
      <w:r>
        <w:lastRenderedPageBreak/>
        <w:t>Returns</w:t>
      </w:r>
    </w:p>
    <w:p w14:paraId="44439027" w14:textId="42C4C55B" w:rsidR="007E6FB8" w:rsidRDefault="007E6FB8" w:rsidP="007E6FB8">
      <w:r>
        <w:t>A collection if the string contains valid JSON. If the JSON format is invalid an error is returned.</w:t>
      </w:r>
    </w:p>
    <w:p w14:paraId="0DF82FCF" w14:textId="064AB38E" w:rsidR="007E6FB8" w:rsidRDefault="007E6FB8" w:rsidP="002763CF">
      <w:pPr>
        <w:pStyle w:val="Heading3"/>
      </w:pPr>
      <w:r>
        <w:t xml:space="preserve">var </w:t>
      </w:r>
      <w:proofErr w:type="spellStart"/>
      <w:proofErr w:type="gramStart"/>
      <w:r>
        <w:t>string.fromCollection</w:t>
      </w:r>
      <w:proofErr w:type="spellEnd"/>
      <w:proofErr w:type="gramEnd"/>
      <w:r>
        <w:t>(</w:t>
      </w:r>
      <w:r w:rsidR="002763CF">
        <w:t>collection)</w:t>
      </w:r>
    </w:p>
    <w:tbl>
      <w:tblPr>
        <w:tblStyle w:val="TableGrid"/>
        <w:tblW w:w="0" w:type="auto"/>
        <w:tblLook w:val="04A0" w:firstRow="1" w:lastRow="0" w:firstColumn="1" w:lastColumn="0" w:noHBand="0" w:noVBand="1"/>
      </w:tblPr>
      <w:tblGrid>
        <w:gridCol w:w="1615"/>
        <w:gridCol w:w="7735"/>
      </w:tblGrid>
      <w:tr w:rsidR="002763CF" w14:paraId="7E494099" w14:textId="77777777" w:rsidTr="00C52834">
        <w:trPr>
          <w:cnfStyle w:val="100000000000" w:firstRow="1" w:lastRow="0" w:firstColumn="0" w:lastColumn="0" w:oddVBand="0" w:evenVBand="0" w:oddHBand="0" w:evenHBand="0" w:firstRowFirstColumn="0" w:firstRowLastColumn="0" w:lastRowFirstColumn="0" w:lastRowLastColumn="0"/>
        </w:trPr>
        <w:tc>
          <w:tcPr>
            <w:tcW w:w="1615" w:type="dxa"/>
          </w:tcPr>
          <w:p w14:paraId="172E7980" w14:textId="77777777" w:rsidR="002763CF" w:rsidRDefault="002763CF" w:rsidP="00C52834">
            <w:r>
              <w:t>String</w:t>
            </w:r>
          </w:p>
        </w:tc>
        <w:tc>
          <w:tcPr>
            <w:tcW w:w="7735" w:type="dxa"/>
          </w:tcPr>
          <w:p w14:paraId="6CF7ECED" w14:textId="77777777" w:rsidR="002763CF" w:rsidRDefault="002763CF" w:rsidP="00C52834">
            <w:r>
              <w:t>A string of characters in JSON format.</w:t>
            </w:r>
          </w:p>
        </w:tc>
      </w:tr>
    </w:tbl>
    <w:p w14:paraId="5B401B33" w14:textId="77777777" w:rsidR="002763CF" w:rsidRDefault="002763CF" w:rsidP="002763CF">
      <w:pPr>
        <w:pStyle w:val="Heading3"/>
      </w:pPr>
      <w:r>
        <w:t>Returns</w:t>
      </w:r>
    </w:p>
    <w:p w14:paraId="456069D7" w14:textId="278D9EC6" w:rsidR="002763CF" w:rsidRDefault="002763CF" w:rsidP="002763CF">
      <w:r>
        <w:t>A string formatted as JSON representing the collection.</w:t>
      </w:r>
    </w:p>
    <w:p w14:paraId="1E7A5580" w14:textId="77777777" w:rsidR="008133B4" w:rsidRDefault="008133B4" w:rsidP="6D244ECD"/>
    <w:p w14:paraId="00843482" w14:textId="4E11B54A" w:rsidR="00AE4E3A" w:rsidRDefault="00AE4E3A" w:rsidP="00AE4E3A">
      <w:pPr>
        <w:pStyle w:val="Heading2"/>
      </w:pPr>
      <w:r>
        <w:t>Collections</w:t>
      </w:r>
    </w:p>
    <w:p w14:paraId="5A63B7FF" w14:textId="09FAE8BC" w:rsidR="46E74FDD" w:rsidRDefault="4E85AFF3" w:rsidP="6D244ECD">
      <w:r>
        <w:t xml:space="preserve">Collections are a powerful </w:t>
      </w:r>
      <w:r w:rsidR="00AE4E3A">
        <w:t xml:space="preserve">data </w:t>
      </w:r>
      <w:r w:rsidR="00093423">
        <w:t>structure</w:t>
      </w:r>
      <w:r>
        <w:t xml:space="preserve"> for organizing and managing </w:t>
      </w:r>
      <w:r w:rsidR="00AE4E3A">
        <w:t>the data</w:t>
      </w:r>
      <w:r>
        <w:t>.</w:t>
      </w:r>
      <w:r w:rsidR="2595AA22">
        <w:t xml:space="preserve">  </w:t>
      </w:r>
      <w:r w:rsidR="44EAAC47">
        <w:t>At its simplest level, a collection is a group of values managed as a single item.</w:t>
      </w:r>
      <w:r w:rsidR="2BCC9E6C">
        <w:t xml:space="preserve"> </w:t>
      </w:r>
      <w:r w:rsidR="7CDC292A">
        <w:t xml:space="preserve">Collections must be </w:t>
      </w:r>
      <w:r w:rsidR="3F86CCDF">
        <w:t xml:space="preserve">created </w:t>
      </w:r>
      <w:r w:rsidR="7CDC292A">
        <w:t xml:space="preserve">before they can be used. </w:t>
      </w:r>
      <w:r w:rsidR="2BCC9E6C">
        <w:t>A collection is created by assigning the open and close braces to a variable when that variable is used. For example</w:t>
      </w:r>
      <w:r w:rsidR="3BFA0DE7">
        <w:t>:</w:t>
      </w:r>
    </w:p>
    <w:p w14:paraId="49FD12B6" w14:textId="69672E80" w:rsidR="0276ADDC" w:rsidRDefault="18786A13" w:rsidP="0FC21AB3">
      <w:pPr>
        <w:pStyle w:val="code"/>
      </w:pPr>
      <w:r>
        <w:t>var a =</w:t>
      </w:r>
      <w:r w:rsidR="2BE861FC">
        <w:t xml:space="preserve"> </w:t>
      </w:r>
      <w:r>
        <w:t>{</w:t>
      </w:r>
      <w:proofErr w:type="gramStart"/>
      <w:r>
        <w:t>};</w:t>
      </w:r>
      <w:proofErr w:type="gramEnd"/>
    </w:p>
    <w:p w14:paraId="3AFA0262" w14:textId="3B7A281C" w:rsidR="79D20CCD" w:rsidRDefault="79D20CCD" w:rsidP="0FC21AB3">
      <w:pPr>
        <w:pStyle w:val="code"/>
      </w:pPr>
    </w:p>
    <w:p w14:paraId="3A554927" w14:textId="374C6DA6" w:rsidR="79D20CCD" w:rsidRDefault="4320CF70" w:rsidP="0FC21AB3">
      <w:r>
        <w:t>Adding or replacing values in a collection is as simple assigning something to it. For example,</w:t>
      </w:r>
    </w:p>
    <w:p w14:paraId="61C701A7" w14:textId="33E96D31" w:rsidR="79D20CCD" w:rsidRDefault="4320CF70" w:rsidP="0FC21AB3">
      <w:r>
        <w:t xml:space="preserve">a[“Ten”] = </w:t>
      </w:r>
      <w:proofErr w:type="gramStart"/>
      <w:r>
        <w:t>10;</w:t>
      </w:r>
      <w:proofErr w:type="gramEnd"/>
    </w:p>
    <w:p w14:paraId="6F34AE29" w14:textId="325379D0" w:rsidR="79D20CCD" w:rsidRDefault="4320CF70" w:rsidP="0FC21AB3">
      <w:r>
        <w:t xml:space="preserve">Would assign the number 10 to the collection referenced by the variable a. Unlike other variable types, a collection is always passed by reference. In this code the variable b references </w:t>
      </w:r>
      <w:proofErr w:type="gramStart"/>
      <w:r>
        <w:t>the a</w:t>
      </w:r>
      <w:proofErr w:type="gramEnd"/>
      <w:r>
        <w:t xml:space="preserve"> col</w:t>
      </w:r>
      <w:r w:rsidR="7E1C8438">
        <w:t>lection that was used in the previous example,</w:t>
      </w:r>
    </w:p>
    <w:p w14:paraId="3D0F7125" w14:textId="507B78E5" w:rsidR="79D20CCD" w:rsidRDefault="7E1C8438" w:rsidP="0FC21AB3">
      <w:r>
        <w:t xml:space="preserve">var b = </w:t>
      </w:r>
      <w:proofErr w:type="gramStart"/>
      <w:r>
        <w:t>a;</w:t>
      </w:r>
      <w:proofErr w:type="gramEnd"/>
    </w:p>
    <w:p w14:paraId="6F748E9A" w14:textId="4C8E298B" w:rsidR="79D20CCD" w:rsidRDefault="7E1C8438" w:rsidP="0FC21AB3">
      <w:r>
        <w:t xml:space="preserve">If the program changes b element “Ten” then </w:t>
      </w:r>
      <w:proofErr w:type="gramStart"/>
      <w:r>
        <w:t>the a</w:t>
      </w:r>
      <w:proofErr w:type="gramEnd"/>
      <w:r>
        <w:t xml:space="preserve"> collection element “Ten” will also be changed. For example,</w:t>
      </w:r>
    </w:p>
    <w:p w14:paraId="54EC4A1F" w14:textId="10986FEA" w:rsidR="79D20CCD" w:rsidRDefault="7E1C8438" w:rsidP="0FC21AB3">
      <w:r>
        <w:t xml:space="preserve">b[“Ten”] += </w:t>
      </w:r>
      <w:proofErr w:type="gramStart"/>
      <w:r>
        <w:t>10;</w:t>
      </w:r>
      <w:proofErr w:type="gramEnd"/>
    </w:p>
    <w:p w14:paraId="03E6E2A7" w14:textId="6E686F31" w:rsidR="79D20CCD" w:rsidRDefault="7E1C8438" w:rsidP="0FC21AB3">
      <w:r>
        <w:t xml:space="preserve">Would end up changing </w:t>
      </w:r>
      <w:proofErr w:type="gramStart"/>
      <w:r>
        <w:t>the a</w:t>
      </w:r>
      <w:proofErr w:type="gramEnd"/>
      <w:r>
        <w:t xml:space="preserve"> collection’s element “Ten” to 20 since the number 10 is added to the 10 that already exists in the a collection at element “Ten”.</w:t>
      </w:r>
    </w:p>
    <w:p w14:paraId="05FBBA30" w14:textId="2F6C41B0" w:rsidR="79D20CCD" w:rsidRDefault="79D20CCD" w:rsidP="0FC21AB3"/>
    <w:p w14:paraId="6B22AC2D" w14:textId="48397C63" w:rsidR="79D20CCD" w:rsidRDefault="7E1C8438" w:rsidP="0FC21AB3">
      <w:r>
        <w:t xml:space="preserve">Collections are only limited by the </w:t>
      </w:r>
      <w:proofErr w:type="gramStart"/>
      <w:r>
        <w:t>amount</w:t>
      </w:r>
      <w:proofErr w:type="gramEnd"/>
      <w:r>
        <w:t xml:space="preserve"> of resources on a system. This means they can grow as large as a program requires. The same scoping rules that are used for variables and functions also a</w:t>
      </w:r>
      <w:r w:rsidR="5AB8C134">
        <w:t>pply to collections. So once a collection goes out of scope, the resources it uses are returned and can be reused if needed.</w:t>
      </w:r>
    </w:p>
    <w:p w14:paraId="0F1A2360" w14:textId="5278111B" w:rsidR="79D20CCD" w:rsidRDefault="79D20CCD" w:rsidP="0FC21AB3"/>
    <w:p w14:paraId="251F6C0B" w14:textId="3F7B5751" w:rsidR="00AE4E3A" w:rsidRDefault="00AE4E3A" w:rsidP="0FC21AB3">
      <w:r>
        <w:lastRenderedPageBreak/>
        <w:t xml:space="preserve">By default, a collection can continue to grow to the limit of the resources provided by the computer system. In some cases, it may be desirable to limit how large a collection can grow. </w:t>
      </w:r>
      <w:r w:rsidR="00875B3B">
        <w:t>This is accomplished by calling the limit function. For example,</w:t>
      </w:r>
    </w:p>
    <w:p w14:paraId="5ED0BFD8" w14:textId="5EEC2A4B" w:rsidR="00AE4E3A" w:rsidRDefault="00AE4E3A" w:rsidP="009B253F">
      <w:pPr>
        <w:pStyle w:val="nocheck"/>
      </w:pPr>
      <w:r>
        <w:t xml:space="preserve">var v = </w:t>
      </w:r>
      <w:proofErr w:type="gramStart"/>
      <w:r>
        <w:t>{ }</w:t>
      </w:r>
      <w:proofErr w:type="gramEnd"/>
      <w:r>
        <w:t>;</w:t>
      </w:r>
    </w:p>
    <w:p w14:paraId="3164F5AA" w14:textId="604768BA" w:rsidR="00AE4E3A" w:rsidRDefault="00EE0EEE" w:rsidP="009B253F">
      <w:pPr>
        <w:pStyle w:val="nocheck"/>
      </w:pPr>
      <w:r>
        <w:t>l</w:t>
      </w:r>
      <w:r w:rsidR="00875B3B">
        <w:t>imit</w:t>
      </w:r>
      <w:r w:rsidR="009B253F">
        <w:t xml:space="preserve"> </w:t>
      </w:r>
      <w:r w:rsidR="00875B3B">
        <w:t>(</w:t>
      </w:r>
      <w:r w:rsidR="00CC3B72">
        <w:t xml:space="preserve">v, </w:t>
      </w:r>
      <w:r w:rsidR="00875B3B">
        <w:t>10</w:t>
      </w:r>
      <w:proofErr w:type="gramStart"/>
      <w:r w:rsidR="00875B3B">
        <w:t>);</w:t>
      </w:r>
      <w:proofErr w:type="gramEnd"/>
    </w:p>
    <w:p w14:paraId="5F3AD191" w14:textId="07FD6198" w:rsidR="00875B3B" w:rsidRDefault="00875B3B" w:rsidP="0FC21AB3">
      <w:r>
        <w:t xml:space="preserve">Limits the collection to no more than 10 elements. Adding more elements would generate an error if an attempt to extend the collection past 10 elements </w:t>
      </w:r>
      <w:r w:rsidR="00B70879">
        <w:t>is</w:t>
      </w:r>
      <w:r>
        <w:t xml:space="preserve"> attempted.</w:t>
      </w:r>
    </w:p>
    <w:p w14:paraId="0D553B9B" w14:textId="4FB5FA45" w:rsidR="00875B3B" w:rsidRDefault="00B70879" w:rsidP="0FC21AB3">
      <w:r>
        <w:t>The collection limit can be changed if the collection is in scope.</w:t>
      </w:r>
    </w:p>
    <w:p w14:paraId="21F30873" w14:textId="77777777" w:rsidR="00B70879" w:rsidRDefault="00B70879" w:rsidP="00B70879">
      <w:pPr>
        <w:pStyle w:val="Heading2"/>
      </w:pPr>
    </w:p>
    <w:p w14:paraId="47C30359" w14:textId="0E59B149" w:rsidR="00B70879" w:rsidRDefault="00B70879" w:rsidP="00B70879">
      <w:pPr>
        <w:pStyle w:val="Heading2"/>
      </w:pPr>
      <w:r>
        <w:t>Reading from a collection</w:t>
      </w:r>
    </w:p>
    <w:p w14:paraId="22FAE616" w14:textId="77777777" w:rsidR="00B70879" w:rsidRDefault="00B70879" w:rsidP="0FC21AB3"/>
    <w:p w14:paraId="6B203F24" w14:textId="71E2C05F" w:rsidR="79D20CCD" w:rsidRDefault="5AB8C134" w:rsidP="0FC21AB3">
      <w:r>
        <w:t>The values stored in a collection can be read directly as in the previous example or in a specific order by adding a</w:t>
      </w:r>
      <w:r w:rsidR="5AAA881A">
        <w:t xml:space="preserve">n </w:t>
      </w:r>
      <w:proofErr w:type="spellStart"/>
      <w:proofErr w:type="gramStart"/>
      <w:r w:rsidR="5AAA881A">
        <w:t>orderby</w:t>
      </w:r>
      <w:proofErr w:type="spellEnd"/>
      <w:r w:rsidR="5AAA881A">
        <w:t>(</w:t>
      </w:r>
      <w:proofErr w:type="gramEnd"/>
      <w:r w:rsidR="5AAA881A">
        <w:t>) call. For example, if we have a collection containing the values:</w:t>
      </w:r>
    </w:p>
    <w:p w14:paraId="5BF90036" w14:textId="7187269F" w:rsidR="79D20CCD" w:rsidRDefault="5AAA881A" w:rsidP="0FC21AB3">
      <w:r>
        <w:t>var ac = {9, 1, 2, 3, 4, 5}</w:t>
      </w:r>
    </w:p>
    <w:p w14:paraId="7F45E46C" w14:textId="442206CC" w:rsidR="79D20CCD" w:rsidRDefault="5AAA881A" w:rsidP="0FC21AB3">
      <w:r>
        <w:t>print(</w:t>
      </w:r>
      <w:proofErr w:type="spellStart"/>
      <w:proofErr w:type="gramStart"/>
      <w:r>
        <w:t>ac.orderby</w:t>
      </w:r>
      <w:proofErr w:type="spellEnd"/>
      <w:proofErr w:type="gramEnd"/>
      <w:r>
        <w:t>(ascending);</w:t>
      </w:r>
    </w:p>
    <w:p w14:paraId="61E9F75A" w14:textId="351FC68E" w:rsidR="79D20CCD" w:rsidRDefault="5AAA881A" w:rsidP="0FC21AB3">
      <w:r>
        <w:t>Would order the collection in ascending order so the numbers would be printed as:</w:t>
      </w:r>
    </w:p>
    <w:p w14:paraId="40218B38" w14:textId="08C2E442" w:rsidR="79D20CCD" w:rsidRDefault="5AAA881A" w:rsidP="0FC21AB3">
      <w:proofErr w:type="gramStart"/>
      <w:r>
        <w:t>{ 1</w:t>
      </w:r>
      <w:proofErr w:type="gramEnd"/>
      <w:r>
        <w:t>, 2, 3, 4, 5, 9 }</w:t>
      </w:r>
    </w:p>
    <w:p w14:paraId="46B925D9" w14:textId="77DD8CAF" w:rsidR="79D20CCD" w:rsidRPr="000F40FF" w:rsidRDefault="5AAA881A" w:rsidP="0FC21AB3">
      <w:pPr>
        <w:rPr>
          <w:i/>
          <w:iCs/>
        </w:rPr>
      </w:pPr>
      <w:r w:rsidRPr="000F40FF">
        <w:rPr>
          <w:i/>
          <w:iCs/>
        </w:rPr>
        <w:t xml:space="preserve">Note: That print automatically handles printing </w:t>
      </w:r>
      <w:r w:rsidR="000F40FF">
        <w:rPr>
          <w:i/>
          <w:iCs/>
        </w:rPr>
        <w:t xml:space="preserve">the </w:t>
      </w:r>
      <w:r w:rsidRPr="000F40FF">
        <w:rPr>
          <w:i/>
          <w:iCs/>
        </w:rPr>
        <w:t>collectio</w:t>
      </w:r>
      <w:r w:rsidR="000F40FF">
        <w:rPr>
          <w:i/>
          <w:iCs/>
        </w:rPr>
        <w:t>n. This also includes display of the keys associated with each value in the collection.</w:t>
      </w:r>
    </w:p>
    <w:p w14:paraId="6B3DCFE7" w14:textId="77777777" w:rsidR="000F40FF" w:rsidRDefault="000F40FF" w:rsidP="0FC21AB3"/>
    <w:p w14:paraId="4E89397F" w14:textId="0E4D5067" w:rsidR="000F40FF" w:rsidRDefault="000F40FF" w:rsidP="000F40FF">
      <w:pPr>
        <w:pStyle w:val="Heading2"/>
      </w:pPr>
      <w:r>
        <w:t>Removing Collection Elements</w:t>
      </w:r>
    </w:p>
    <w:p w14:paraId="23A1258D" w14:textId="77777777" w:rsidR="000F40FF" w:rsidRDefault="000F40FF" w:rsidP="0FC21AB3"/>
    <w:p w14:paraId="365E1CC3" w14:textId="3D5DB22D" w:rsidR="79D20CCD" w:rsidRDefault="1226CFFD" w:rsidP="0FC21AB3">
      <w:r>
        <w:t xml:space="preserve">Removing elements from a collection is also </w:t>
      </w:r>
      <w:proofErr w:type="gramStart"/>
      <w:r>
        <w:t>very simple</w:t>
      </w:r>
      <w:proofErr w:type="gramEnd"/>
      <w:r>
        <w:t>. To remove an element from a collection you set its value to null. For example,</w:t>
      </w:r>
    </w:p>
    <w:p w14:paraId="16A634FD" w14:textId="169AF380" w:rsidR="79D20CCD" w:rsidRDefault="1226CFFD" w:rsidP="0FC21AB3">
      <w:proofErr w:type="gramStart"/>
      <w:r>
        <w:t>ac[</w:t>
      </w:r>
      <w:proofErr w:type="gramEnd"/>
      <w:r>
        <w:t>1] = null;</w:t>
      </w:r>
    </w:p>
    <w:p w14:paraId="08AD21FF" w14:textId="442206CC" w:rsidR="79D20CCD" w:rsidRDefault="1226CFFD" w:rsidP="0FC21AB3">
      <w:r>
        <w:t>print(</w:t>
      </w:r>
      <w:proofErr w:type="spellStart"/>
      <w:proofErr w:type="gramStart"/>
      <w:r>
        <w:t>ac.orderby</w:t>
      </w:r>
      <w:proofErr w:type="spellEnd"/>
      <w:proofErr w:type="gramEnd"/>
      <w:r>
        <w:t>(ascending);</w:t>
      </w:r>
    </w:p>
    <w:p w14:paraId="2583A631" w14:textId="4E3B5D74" w:rsidR="79D20CCD" w:rsidRDefault="1226CFFD" w:rsidP="0FC21AB3">
      <w:r>
        <w:t>Would print the collection as:</w:t>
      </w:r>
    </w:p>
    <w:p w14:paraId="6A5BAB0F" w14:textId="0353D892" w:rsidR="79D20CCD" w:rsidRDefault="1226CFFD" w:rsidP="0FC21AB3">
      <w:proofErr w:type="gramStart"/>
      <w:r>
        <w:t>{ 2</w:t>
      </w:r>
      <w:proofErr w:type="gramEnd"/>
      <w:r>
        <w:t>, 3, 4, 5, 9 }</w:t>
      </w:r>
    </w:p>
    <w:p w14:paraId="427979B2" w14:textId="7F0A61CD" w:rsidR="79D20CCD" w:rsidRDefault="1226CFFD" w:rsidP="0FC21AB3">
      <w:r>
        <w:t>Since the element containing the number 1 has been removed.</w:t>
      </w:r>
    </w:p>
    <w:p w14:paraId="0790FE9E" w14:textId="363D2B35" w:rsidR="79D20CCD" w:rsidRDefault="1226CFFD" w:rsidP="0FC21AB3">
      <w:r>
        <w:lastRenderedPageBreak/>
        <w:t xml:space="preserve">Collections can contain other collections. This is </w:t>
      </w:r>
      <w:proofErr w:type="gramStart"/>
      <w:r>
        <w:t>similar to</w:t>
      </w:r>
      <w:proofErr w:type="gramEnd"/>
      <w:r>
        <w:t xml:space="preserve"> multi-dimensional arrays in other languages. </w:t>
      </w:r>
      <w:r w:rsidR="7FED37FA">
        <w:t xml:space="preserve">In the DSL there are </w:t>
      </w:r>
      <w:r w:rsidR="13000CD0">
        <w:t xml:space="preserve">three </w:t>
      </w:r>
      <w:r w:rsidR="7FED37FA">
        <w:t>ways of creating multi-dimensional collections:</w:t>
      </w:r>
    </w:p>
    <w:p w14:paraId="4C211F6E" w14:textId="53164539" w:rsidR="79D20CCD" w:rsidRDefault="7FED37FA" w:rsidP="0FC21AB3">
      <w:r>
        <w:t>1 – Create the collection inside loops,</w:t>
      </w:r>
    </w:p>
    <w:p w14:paraId="7EAF7D67" w14:textId="43869924" w:rsidR="79D20CCD" w:rsidRDefault="7FED37FA" w:rsidP="0FC21AB3">
      <w:r>
        <w:t xml:space="preserve">2 – Use the create function to create a </w:t>
      </w:r>
      <w:proofErr w:type="gramStart"/>
      <w:r>
        <w:t>collections of collections</w:t>
      </w:r>
      <w:proofErr w:type="gramEnd"/>
      <w:r>
        <w:t xml:space="preserve"> for you.</w:t>
      </w:r>
    </w:p>
    <w:p w14:paraId="56E3B63E" w14:textId="3B24EE89" w:rsidR="79D20CCD" w:rsidRDefault="1966A334" w:rsidP="0FC21AB3">
      <w:r>
        <w:t xml:space="preserve">3 – Use enclosing curly braces to create and initialize the collection. </w:t>
      </w:r>
    </w:p>
    <w:p w14:paraId="76408192" w14:textId="50BB12CF" w:rsidR="79D20CCD" w:rsidRDefault="79D20CCD" w:rsidP="0FC21AB3"/>
    <w:p w14:paraId="1D204D22" w14:textId="32833945" w:rsidR="79D20CCD" w:rsidRDefault="7FED37FA" w:rsidP="0FC21AB3">
      <w:r>
        <w:t>For example, the following script could be used to create a 2 x 2 array to represent a simple math matrix:</w:t>
      </w:r>
    </w:p>
    <w:p w14:paraId="6DB53E4C" w14:textId="0C0FF55B" w:rsidR="79D20CCD" w:rsidRDefault="7FED37FA" w:rsidP="0FC21AB3">
      <w:r>
        <w:t>var matrix = {</w:t>
      </w:r>
      <w:proofErr w:type="gramStart"/>
      <w:r>
        <w:t>};</w:t>
      </w:r>
      <w:proofErr w:type="gramEnd"/>
    </w:p>
    <w:p w14:paraId="3B51ED04" w14:textId="12C0EA56" w:rsidR="79D20CCD" w:rsidRDefault="7FED37FA" w:rsidP="0FC21AB3">
      <w:proofErr w:type="gramStart"/>
      <w:r>
        <w:t>For(</w:t>
      </w:r>
      <w:proofErr w:type="gramEnd"/>
      <w:r>
        <w:t>var xx = 0; xx &lt; 2; ++xx)</w:t>
      </w:r>
    </w:p>
    <w:p w14:paraId="2A5C6DF6" w14:textId="73938364" w:rsidR="79D20CCD" w:rsidRDefault="7FED37FA" w:rsidP="0FC21AB3">
      <w:r>
        <w:t>{</w:t>
      </w:r>
    </w:p>
    <w:p w14:paraId="03579750" w14:textId="3E3C8DE6" w:rsidR="79D20CCD" w:rsidRDefault="7FED37FA" w:rsidP="0FC21AB3">
      <w:r>
        <w:t xml:space="preserve">    Matrix[xx] = </w:t>
      </w:r>
      <w:proofErr w:type="gramStart"/>
      <w:r>
        <w:t>{ }</w:t>
      </w:r>
      <w:proofErr w:type="gramEnd"/>
    </w:p>
    <w:p w14:paraId="27E85F2C" w14:textId="12C91999" w:rsidR="79D20CCD" w:rsidRDefault="7FED37FA" w:rsidP="0FC21AB3">
      <w:r>
        <w:t xml:space="preserve">    </w:t>
      </w:r>
      <w:proofErr w:type="gramStart"/>
      <w:r>
        <w:t>for(</w:t>
      </w:r>
      <w:proofErr w:type="gramEnd"/>
      <w:r>
        <w:t xml:space="preserve">var </w:t>
      </w:r>
      <w:proofErr w:type="spellStart"/>
      <w:r>
        <w:t>yy</w:t>
      </w:r>
      <w:proofErr w:type="spellEnd"/>
      <w:r>
        <w:t xml:space="preserve"> = 0; </w:t>
      </w:r>
      <w:proofErr w:type="spellStart"/>
      <w:r>
        <w:t>yy</w:t>
      </w:r>
      <w:proofErr w:type="spellEnd"/>
      <w:r>
        <w:t xml:space="preserve"> &lt; 2; ++</w:t>
      </w:r>
      <w:proofErr w:type="spellStart"/>
      <w:r>
        <w:t>yy</w:t>
      </w:r>
      <w:proofErr w:type="spellEnd"/>
      <w:r>
        <w:t>)</w:t>
      </w:r>
    </w:p>
    <w:p w14:paraId="32FACE88" w14:textId="0C848A40" w:rsidR="79D20CCD" w:rsidRDefault="7FED37FA" w:rsidP="0FC21AB3">
      <w:r>
        <w:t xml:space="preserve">    {</w:t>
      </w:r>
    </w:p>
    <w:p w14:paraId="6EE227B3" w14:textId="012F4015" w:rsidR="79D20CCD" w:rsidRDefault="7FED37FA" w:rsidP="0FC21AB3">
      <w:r>
        <w:t xml:space="preserve">        Matrix[xx][</w:t>
      </w:r>
      <w:proofErr w:type="spellStart"/>
      <w:r>
        <w:t>yy</w:t>
      </w:r>
      <w:proofErr w:type="spellEnd"/>
      <w:r>
        <w:t xml:space="preserve">] = </w:t>
      </w:r>
      <w:proofErr w:type="gramStart"/>
      <w:r>
        <w:t>0.0;</w:t>
      </w:r>
      <w:proofErr w:type="gramEnd"/>
    </w:p>
    <w:p w14:paraId="2549A99F" w14:textId="2A8CD2B8" w:rsidR="79D20CCD" w:rsidRDefault="7FED37FA" w:rsidP="0FC21AB3">
      <w:r>
        <w:t xml:space="preserve">    }</w:t>
      </w:r>
    </w:p>
    <w:p w14:paraId="6A0B57E2" w14:textId="3BC7F216" w:rsidR="79D20CCD" w:rsidRDefault="7FED37FA" w:rsidP="0FC21AB3">
      <w:pPr>
        <w:rPr>
          <w:del w:id="29" w:author="Kelly Wilson" w:date="2023-09-20T22:54:00Z"/>
        </w:rPr>
      </w:pPr>
      <w:r>
        <w:t xml:space="preserve">} </w:t>
      </w:r>
    </w:p>
    <w:p w14:paraId="6D0AA124" w14:textId="5AD25BA2" w:rsidR="79D20CCD" w:rsidRDefault="79D20CCD" w:rsidP="0FC21AB3"/>
    <w:p w14:paraId="19C59F0C" w14:textId="2CA2FC9F" w:rsidR="79D20CCD" w:rsidRDefault="7FED37FA" w:rsidP="0FC21AB3">
      <w:r>
        <w:t xml:space="preserve">Method 1 is </w:t>
      </w:r>
      <w:proofErr w:type="gramStart"/>
      <w:r>
        <w:t>similar to</w:t>
      </w:r>
      <w:proofErr w:type="gramEnd"/>
      <w:r>
        <w:t xml:space="preserve"> how other languages would create a multi-dimensional array. </w:t>
      </w:r>
      <w:r w:rsidR="44E5FE53">
        <w:t xml:space="preserve">In the DSL a </w:t>
      </w:r>
      <w:proofErr w:type="spellStart"/>
      <w:r w:rsidR="44E5FE53">
        <w:t>multi dimensional</w:t>
      </w:r>
      <w:proofErr w:type="spellEnd"/>
      <w:r w:rsidR="44E5FE53">
        <w:t xml:space="preserve"> collection can be created by calling </w:t>
      </w:r>
      <w:proofErr w:type="gramStart"/>
      <w:r w:rsidR="44E5FE53">
        <w:t>a collections</w:t>
      </w:r>
      <w:proofErr w:type="gramEnd"/>
      <w:r w:rsidR="44E5FE53">
        <w:t xml:space="preserve"> create function. For example</w:t>
      </w:r>
      <w:r w:rsidR="3CCA6638">
        <w:t>,</w:t>
      </w:r>
    </w:p>
    <w:p w14:paraId="41923FDD" w14:textId="1A93EF65" w:rsidR="79D20CCD" w:rsidRDefault="3CCA6638" w:rsidP="0FC21AB3">
      <w:r>
        <w:t xml:space="preserve">var </w:t>
      </w:r>
      <w:proofErr w:type="spellStart"/>
      <w:proofErr w:type="gramStart"/>
      <w:r>
        <w:t>matrix.create</w:t>
      </w:r>
      <w:proofErr w:type="spellEnd"/>
      <w:proofErr w:type="gramEnd"/>
      <w:r>
        <w:t>(2, 2);</w:t>
      </w:r>
    </w:p>
    <w:p w14:paraId="01237F21" w14:textId="5AE2486E" w:rsidR="79D20CCD" w:rsidRDefault="79D20CCD" w:rsidP="0FC21AB3"/>
    <w:p w14:paraId="34B5D284" w14:textId="05377B50" w:rsidR="79D20CCD" w:rsidRDefault="0D3879A1" w:rsidP="0FC21AB3">
      <w:r>
        <w:t>The last method of creating a collection also allows the collection to be initiated with values. For example,</w:t>
      </w:r>
    </w:p>
    <w:p w14:paraId="0CF3340B" w14:textId="35FD98C5" w:rsidR="79D20CCD" w:rsidRDefault="0D3879A1" w:rsidP="0FC21AB3">
      <w:r>
        <w:t xml:space="preserve">var matrix = </w:t>
      </w:r>
      <w:proofErr w:type="gramStart"/>
      <w:r>
        <w:t>{ {</w:t>
      </w:r>
      <w:proofErr w:type="gramEnd"/>
      <w:r>
        <w:t xml:space="preserve"> 1.0, 1.1 }, { 2.0, 2.1} };</w:t>
      </w:r>
    </w:p>
    <w:p w14:paraId="6518FC3F" w14:textId="53213C6F" w:rsidR="79D20CCD" w:rsidRDefault="79D20CCD" w:rsidP="0FC21AB3"/>
    <w:p w14:paraId="466E0C51" w14:textId="7B6E2617" w:rsidR="79D20CCD" w:rsidRDefault="08869A36" w:rsidP="750B4A18">
      <w:pPr>
        <w:pStyle w:val="Heading3"/>
      </w:pPr>
      <w:r>
        <w:t>Working with Collections</w:t>
      </w:r>
    </w:p>
    <w:p w14:paraId="2E3151D0" w14:textId="3DC65CAF" w:rsidR="79D20CCD" w:rsidRDefault="6FB71ADE" w:rsidP="0FC21AB3">
      <w:r>
        <w:t>Collections can be accessed like arrays in other languages,</w:t>
      </w:r>
      <w:r w:rsidR="5235BC1C">
        <w:t xml:space="preserve"> but the elements of a collection are not stored as array elements. Each element in a collection is stored in a hash table. Thi</w:t>
      </w:r>
      <w:r w:rsidR="63E41940">
        <w:t xml:space="preserve">s means that it is </w:t>
      </w:r>
      <w:r w:rsidR="63E41940">
        <w:lastRenderedPageBreak/>
        <w:t xml:space="preserve">not necessary to loop over a collection to find an element in the collection. If you know the key for an item in the collection you can </w:t>
      </w:r>
      <w:proofErr w:type="spellStart"/>
      <w:r w:rsidR="63E41940">
        <w:t>retireve</w:t>
      </w:r>
      <w:proofErr w:type="spellEnd"/>
      <w:r w:rsidR="63E41940">
        <w:t xml:space="preserve"> that value very quickly. </w:t>
      </w:r>
      <w:r w:rsidR="2C29FC95">
        <w:t>This also means that a collection element does not need to be placed at a numerical index. For example,</w:t>
      </w:r>
    </w:p>
    <w:p w14:paraId="77FC5EF9" w14:textId="49D7F82C" w:rsidR="79D20CCD" w:rsidRDefault="2C29FC95" w:rsidP="0FC21AB3">
      <w:r>
        <w:t xml:space="preserve">var </w:t>
      </w:r>
      <w:proofErr w:type="spellStart"/>
      <w:r>
        <w:t>myCollection</w:t>
      </w:r>
      <w:proofErr w:type="spellEnd"/>
      <w:r>
        <w:t xml:space="preserve"> = {</w:t>
      </w:r>
      <w:proofErr w:type="gramStart"/>
      <w:r>
        <w:t>};</w:t>
      </w:r>
      <w:proofErr w:type="gramEnd"/>
    </w:p>
    <w:p w14:paraId="4BF60CDA" w14:textId="5ECEDBA1" w:rsidR="79D20CCD" w:rsidRDefault="3ECB5485" w:rsidP="0FC21AB3">
      <w:proofErr w:type="spellStart"/>
      <w:r>
        <w:t>m</w:t>
      </w:r>
      <w:r w:rsidR="2C29FC95">
        <w:t>yCollection</w:t>
      </w:r>
      <w:proofErr w:type="spellEnd"/>
      <w:r w:rsidR="2C29FC95">
        <w:t>[“</w:t>
      </w:r>
      <w:proofErr w:type="spellStart"/>
      <w:r w:rsidR="2C29FC95">
        <w:t>MyAwards</w:t>
      </w:r>
      <w:proofErr w:type="spellEnd"/>
      <w:r w:rsidR="2C29FC95">
        <w:t xml:space="preserve">”] = </w:t>
      </w:r>
      <w:proofErr w:type="gramStart"/>
      <w:r w:rsidR="2C29FC95">
        <w:t>{ “</w:t>
      </w:r>
      <w:proofErr w:type="gramEnd"/>
      <w:r w:rsidR="2C29FC95">
        <w:t>a1”, “b2”, “c3” };</w:t>
      </w:r>
    </w:p>
    <w:p w14:paraId="359BB4CE" w14:textId="00225825" w:rsidR="79D20CCD" w:rsidRDefault="2F31146C" w:rsidP="0FC21AB3">
      <w:proofErr w:type="spellStart"/>
      <w:r>
        <w:t>m</w:t>
      </w:r>
      <w:r w:rsidR="2C29FC95">
        <w:t>yCollection</w:t>
      </w:r>
      <w:proofErr w:type="spellEnd"/>
      <w:r w:rsidR="2C29FC95">
        <w:t>[“</w:t>
      </w:r>
      <w:proofErr w:type="spellStart"/>
      <w:r w:rsidR="2C29FC95">
        <w:t>OtherAwards</w:t>
      </w:r>
      <w:proofErr w:type="spellEnd"/>
      <w:r w:rsidR="2C29FC95">
        <w:t xml:space="preserve">”] = </w:t>
      </w:r>
      <w:proofErr w:type="gramStart"/>
      <w:r w:rsidR="2C29FC95">
        <w:t>{ “</w:t>
      </w:r>
      <w:proofErr w:type="gramEnd"/>
      <w:r w:rsidR="2C29FC95">
        <w:t>d1”, “e2”, “f3” };</w:t>
      </w:r>
    </w:p>
    <w:p w14:paraId="0BC2DC8A" w14:textId="06D41342" w:rsidR="79D20CCD" w:rsidRDefault="79D20CCD" w:rsidP="0FC21AB3"/>
    <w:p w14:paraId="42113E1C" w14:textId="42E4C127" w:rsidR="79D20CCD" w:rsidRDefault="2C29FC95" w:rsidP="0FC21AB3">
      <w:r>
        <w:t>Would create a collection where the awards are keyed by the strings “</w:t>
      </w:r>
      <w:proofErr w:type="spellStart"/>
      <w:r>
        <w:t>MyAwards</w:t>
      </w:r>
      <w:proofErr w:type="spellEnd"/>
      <w:r>
        <w:t>” and “</w:t>
      </w:r>
      <w:proofErr w:type="spellStart"/>
      <w:r>
        <w:t>OtherAwards</w:t>
      </w:r>
      <w:proofErr w:type="spellEnd"/>
      <w:proofErr w:type="gramStart"/>
      <w:r>
        <w:t>”.</w:t>
      </w:r>
      <w:proofErr w:type="gramEnd"/>
      <w:r>
        <w:t xml:space="preserve"> </w:t>
      </w:r>
      <w:r w:rsidR="6DFB106B">
        <w:t>For example,</w:t>
      </w:r>
    </w:p>
    <w:p w14:paraId="45C21637" w14:textId="1B2182E4" w:rsidR="79D20CCD" w:rsidRDefault="6DFB106B" w:rsidP="0FC21AB3">
      <w:r>
        <w:t>print(</w:t>
      </w:r>
      <w:proofErr w:type="spellStart"/>
      <w:r w:rsidR="76915880">
        <w:t>myCollection</w:t>
      </w:r>
      <w:proofErr w:type="spellEnd"/>
      <w:r w:rsidR="76915880">
        <w:t>[“</w:t>
      </w:r>
      <w:proofErr w:type="spellStart"/>
      <w:r w:rsidR="76915880">
        <w:t>MyAwards</w:t>
      </w:r>
      <w:proofErr w:type="spellEnd"/>
      <w:r w:rsidR="76915880">
        <w:t>”]</w:t>
      </w:r>
      <w:proofErr w:type="gramStart"/>
      <w:r w:rsidR="76915880">
        <w:t>);</w:t>
      </w:r>
      <w:proofErr w:type="gramEnd"/>
    </w:p>
    <w:p w14:paraId="4061AEC1" w14:textId="1EDE1D3C" w:rsidR="79D20CCD" w:rsidRDefault="76915880" w:rsidP="0FC21AB3">
      <w:r>
        <w:t xml:space="preserve">Would print </w:t>
      </w:r>
      <w:proofErr w:type="gramStart"/>
      <w:r>
        <w:t>all of</w:t>
      </w:r>
      <w:proofErr w:type="gramEnd"/>
      <w:r>
        <w:t xml:space="preserve"> my awards on the console.</w:t>
      </w:r>
    </w:p>
    <w:p w14:paraId="797967C8" w14:textId="49ED8E2B" w:rsidR="79D20CCD" w:rsidRDefault="3624818C" w:rsidP="0FC21AB3">
      <w:r>
        <w:t xml:space="preserve">If you do not specify a key when assigning a value to a collection, the DSL creates one for you. This key value is </w:t>
      </w:r>
      <w:r w:rsidR="2E08E971">
        <w:t>calculated from the number of elements in the collection. For example,</w:t>
      </w:r>
    </w:p>
    <w:p w14:paraId="66FE6EFC" w14:textId="6F5974E1" w:rsidR="79D20CCD" w:rsidRDefault="2E08E971" w:rsidP="0FC21AB3">
      <w:r>
        <w:t xml:space="preserve">var </w:t>
      </w:r>
      <w:proofErr w:type="spellStart"/>
      <w:r>
        <w:t>myData</w:t>
      </w:r>
      <w:proofErr w:type="spellEnd"/>
      <w:r>
        <w:t xml:space="preserve"> = {</w:t>
      </w:r>
      <w:proofErr w:type="gramStart"/>
      <w:r>
        <w:t>};</w:t>
      </w:r>
      <w:proofErr w:type="gramEnd"/>
    </w:p>
    <w:p w14:paraId="3EE0F888" w14:textId="3A5398DB" w:rsidR="79D20CCD" w:rsidRDefault="2E08E971" w:rsidP="0FC21AB3">
      <w:proofErr w:type="spellStart"/>
      <w:proofErr w:type="gramStart"/>
      <w:r>
        <w:t>myData</w:t>
      </w:r>
      <w:proofErr w:type="spellEnd"/>
      <w:r>
        <w:t>[</w:t>
      </w:r>
      <w:proofErr w:type="gramEnd"/>
      <w:r>
        <w:t>] = 10;</w:t>
      </w:r>
    </w:p>
    <w:p w14:paraId="3C46DDF1" w14:textId="6B3BFD7A" w:rsidR="79D20CCD" w:rsidRDefault="2E08E971" w:rsidP="0FC21AB3">
      <w:proofErr w:type="spellStart"/>
      <w:proofErr w:type="gramStart"/>
      <w:r>
        <w:t>myData</w:t>
      </w:r>
      <w:proofErr w:type="spellEnd"/>
      <w:r>
        <w:t>[</w:t>
      </w:r>
      <w:proofErr w:type="gramEnd"/>
      <w:r>
        <w:t>] = 20;</w:t>
      </w:r>
    </w:p>
    <w:p w14:paraId="1CEA8380" w14:textId="32FDE84D" w:rsidR="79D20CCD" w:rsidRDefault="79D20CCD" w:rsidP="0FC21AB3"/>
    <w:p w14:paraId="15B616A9" w14:textId="0D5138BF" w:rsidR="79D20CCD" w:rsidRDefault="2E08E971" w:rsidP="0FC21AB3">
      <w:r>
        <w:t xml:space="preserve">Would add the number 10 to the end of the collection. When the collection is created it automatically has a single element with a key of 0. </w:t>
      </w:r>
      <w:proofErr w:type="gramStart"/>
      <w:r>
        <w:t>So</w:t>
      </w:r>
      <w:proofErr w:type="gramEnd"/>
      <w:r>
        <w:t xml:space="preserve"> the value 10 would be added with a ke</w:t>
      </w:r>
      <w:r w:rsidR="639102A1">
        <w:t xml:space="preserve">y value of </w:t>
      </w:r>
      <w:r>
        <w:t>1</w:t>
      </w:r>
      <w:r w:rsidR="1EB4F6FA">
        <w:t xml:space="preserve">. </w:t>
      </w:r>
      <w:proofErr w:type="gramStart"/>
      <w:r w:rsidR="1EB4F6FA">
        <w:t>Likewise</w:t>
      </w:r>
      <w:proofErr w:type="gramEnd"/>
      <w:r w:rsidR="1EB4F6FA">
        <w:t xml:space="preserve"> the value 20 would be added with a key value of 2.</w:t>
      </w:r>
    </w:p>
    <w:p w14:paraId="17CDB6BD" w14:textId="28CC5DD3" w:rsidR="79D20CCD" w:rsidRDefault="1EB4F6FA" w:rsidP="0FC21AB3">
      <w:r>
        <w:t xml:space="preserve">The key assigned to a collection can be replaced by assigning a new key value to an existing key. </w:t>
      </w:r>
      <w:proofErr w:type="gramStart"/>
      <w:r>
        <w:t>For  example</w:t>
      </w:r>
      <w:proofErr w:type="gramEnd"/>
      <w:r w:rsidR="460FA3DF">
        <w:t xml:space="preserve">, using the collection from the previous example, </w:t>
      </w:r>
    </w:p>
    <w:p w14:paraId="2D95879C" w14:textId="71F72EB2" w:rsidR="79D20CCD" w:rsidRDefault="460FA3DF" w:rsidP="0FC21AB3">
      <w:proofErr w:type="spellStart"/>
      <w:proofErr w:type="gramStart"/>
      <w:r>
        <w:t>m</w:t>
      </w:r>
      <w:r w:rsidR="1EB4F6FA">
        <w:t>yData</w:t>
      </w:r>
      <w:proofErr w:type="spellEnd"/>
      <w:r w:rsidR="1EB4F6FA">
        <w:t>[</w:t>
      </w:r>
      <w:proofErr w:type="gramEnd"/>
      <w:r w:rsidR="1EB4F6FA">
        <w:t>0=3] = 3;</w:t>
      </w:r>
    </w:p>
    <w:p w14:paraId="7C90484E" w14:textId="57683E20" w:rsidR="79D20CCD" w:rsidRDefault="446DBE3A" w:rsidP="0FC21AB3">
      <w:pPr>
        <w:rPr>
          <w:rFonts w:eastAsia="Franklin Gothic Book" w:cs="Franklin Gothic Book"/>
        </w:rPr>
      </w:pPr>
      <w:r>
        <w:t>Would change the first assigned values key from the automatically assigned 0 to 3.</w:t>
      </w:r>
    </w:p>
    <w:p w14:paraId="3DF2624E" w14:textId="46178544" w:rsidR="79D20CCD" w:rsidRDefault="305CAF3E" w:rsidP="0FC21AB3">
      <w:r>
        <w:t xml:space="preserve">The keys a collection uses can consist of multiple collections. In relational databases these are known as composite keys. </w:t>
      </w:r>
    </w:p>
    <w:p w14:paraId="560F5EE8" w14:textId="1EFF7E27" w:rsidR="79D20CCD" w:rsidRDefault="305CAF3E" w:rsidP="0FC21AB3">
      <w:r>
        <w:t xml:space="preserve">var c1 = </w:t>
      </w:r>
      <w:proofErr w:type="gramStart"/>
      <w:r>
        <w:t>{ “</w:t>
      </w:r>
      <w:proofErr w:type="gramEnd"/>
      <w:r>
        <w:t>word1”: “hello” };</w:t>
      </w:r>
    </w:p>
    <w:p w14:paraId="0D36E45E" w14:textId="113B6E75" w:rsidR="79D20CCD" w:rsidRDefault="305CAF3E" w:rsidP="0FC21AB3">
      <w:r>
        <w:t xml:space="preserve">var c2 = </w:t>
      </w:r>
      <w:proofErr w:type="gramStart"/>
      <w:r>
        <w:t>{ “</w:t>
      </w:r>
      <w:proofErr w:type="gramEnd"/>
      <w:r>
        <w:t>word2”: “World” };</w:t>
      </w:r>
    </w:p>
    <w:p w14:paraId="11F92A19" w14:textId="72B2D269" w:rsidR="79D20CCD" w:rsidRDefault="305CAF3E" w:rsidP="0FC21AB3">
      <w:r>
        <w:t xml:space="preserve">var result = </w:t>
      </w:r>
      <w:proofErr w:type="gramStart"/>
      <w:r>
        <w:t>{ “</w:t>
      </w:r>
      <w:proofErr w:type="gramEnd"/>
      <w:r>
        <w:t>word1.word2”: c1 + c2 };</w:t>
      </w:r>
    </w:p>
    <w:p w14:paraId="2ECE6BC3" w14:textId="6DBC2217" w:rsidR="79D20CCD" w:rsidRDefault="79D20CCD" w:rsidP="0FC21AB3"/>
    <w:p w14:paraId="2046565E" w14:textId="7C950C51" w:rsidR="1DFE843F" w:rsidRDefault="1DFE843F" w:rsidP="560638D6">
      <w:pPr>
        <w:pStyle w:val="Heading3"/>
      </w:pPr>
      <w:r>
        <w:t>Collection Group</w:t>
      </w:r>
      <w:r w:rsidR="74342AD6">
        <w:t xml:space="preserve"> Operations</w:t>
      </w:r>
    </w:p>
    <w:p w14:paraId="1F26E009" w14:textId="410A5E9B" w:rsidR="74342AD6" w:rsidRDefault="74342AD6" w:rsidP="560638D6">
      <w:r>
        <w:t xml:space="preserve">Collections allow you to perform groups of operations on a list of values. For example, </w:t>
      </w:r>
    </w:p>
    <w:p w14:paraId="224883EC" w14:textId="388466DD" w:rsidR="560638D6" w:rsidRDefault="560638D6" w:rsidP="560638D6"/>
    <w:p w14:paraId="21B9BF9F" w14:textId="2FBBECFD" w:rsidR="74342AD6" w:rsidRDefault="74342AD6" w:rsidP="560638D6">
      <w:r>
        <w:t xml:space="preserve">var a = </w:t>
      </w:r>
      <w:proofErr w:type="gramStart"/>
      <w:r>
        <w:t>{ 100.00</w:t>
      </w:r>
      <w:proofErr w:type="gramEnd"/>
      <w:r>
        <w:t>, 125.00, 300.00 };</w:t>
      </w:r>
    </w:p>
    <w:p w14:paraId="12619C9E" w14:textId="491AB99E" w:rsidR="74342AD6" w:rsidRDefault="74342AD6" w:rsidP="560638D6">
      <w:r>
        <w:t xml:space="preserve">a *= </w:t>
      </w:r>
      <w:proofErr w:type="gramStart"/>
      <w:r>
        <w:t>.75;</w:t>
      </w:r>
      <w:proofErr w:type="gramEnd"/>
    </w:p>
    <w:p w14:paraId="12030ACA" w14:textId="4CDCFC50" w:rsidR="74342AD6" w:rsidRDefault="74342AD6" w:rsidP="560638D6">
      <w:r>
        <w:t>print(a</w:t>
      </w:r>
      <w:proofErr w:type="gramStart"/>
      <w:r>
        <w:t>);</w:t>
      </w:r>
      <w:proofErr w:type="gramEnd"/>
    </w:p>
    <w:p w14:paraId="2F4393EF" w14:textId="241F1FAA" w:rsidR="560638D6" w:rsidRDefault="560638D6" w:rsidP="560638D6"/>
    <w:p w14:paraId="56E8358B" w14:textId="79E99E80" w:rsidR="74342AD6" w:rsidRDefault="74342AD6" w:rsidP="560638D6">
      <w:r>
        <w:t xml:space="preserve">would multiply each element of the values in the collection referenced by variable a by the number .75 and assign the result to </w:t>
      </w:r>
      <w:proofErr w:type="gramStart"/>
      <w:r>
        <w:t>the a</w:t>
      </w:r>
      <w:proofErr w:type="gramEnd"/>
      <w:r>
        <w:t xml:space="preserve"> collection.</w:t>
      </w:r>
      <w:r w:rsidR="7E5B6CCD">
        <w:t xml:space="preserve"> </w:t>
      </w:r>
    </w:p>
    <w:p w14:paraId="1A1DD0BC" w14:textId="413DC61D" w:rsidR="560638D6" w:rsidRDefault="560638D6" w:rsidP="560638D6"/>
    <w:p w14:paraId="3BBAB2A7" w14:textId="4779F504" w:rsidR="5F4CBAE3" w:rsidRDefault="5F4CBAE3" w:rsidP="560638D6">
      <w:r>
        <w:t>Operations on collections can also be performed between collections. For example,</w:t>
      </w:r>
    </w:p>
    <w:p w14:paraId="5D49B9DD" w14:textId="295B78B4" w:rsidR="5F4CBAE3" w:rsidRDefault="5F4CBAE3" w:rsidP="560638D6">
      <w:r>
        <w:t xml:space="preserve">var a = </w:t>
      </w:r>
      <w:proofErr w:type="gramStart"/>
      <w:r>
        <w:t>{ 200</w:t>
      </w:r>
      <w:proofErr w:type="gramEnd"/>
      <w:r>
        <w:t>, 300, 400 };</w:t>
      </w:r>
    </w:p>
    <w:p w14:paraId="70C2A68E" w14:textId="7D406EBC" w:rsidR="5F4CBAE3" w:rsidRDefault="5F4CBAE3" w:rsidP="560638D6">
      <w:r>
        <w:t xml:space="preserve">var b = </w:t>
      </w:r>
      <w:proofErr w:type="gramStart"/>
      <w:r>
        <w:t>{ 1000</w:t>
      </w:r>
      <w:proofErr w:type="gramEnd"/>
      <w:r>
        <w:t>, 1100, 1200 };</w:t>
      </w:r>
    </w:p>
    <w:p w14:paraId="2B3FD663" w14:textId="448CEE49" w:rsidR="5F4CBAE3" w:rsidRDefault="5F4CBAE3" w:rsidP="560638D6">
      <w:r>
        <w:t xml:space="preserve">var c = a + </w:t>
      </w:r>
      <w:proofErr w:type="gramStart"/>
      <w:r>
        <w:t>b;</w:t>
      </w:r>
      <w:proofErr w:type="gramEnd"/>
    </w:p>
    <w:p w14:paraId="48F4FC30" w14:textId="54E618CD" w:rsidR="5F4CBAE3" w:rsidRDefault="5F4CBAE3" w:rsidP="560638D6">
      <w:r>
        <w:t>print(c</w:t>
      </w:r>
      <w:proofErr w:type="gramStart"/>
      <w:r>
        <w:t>);</w:t>
      </w:r>
      <w:proofErr w:type="gramEnd"/>
    </w:p>
    <w:p w14:paraId="28D82641" w14:textId="0D31C4EC" w:rsidR="560638D6" w:rsidRDefault="560638D6" w:rsidP="560638D6"/>
    <w:p w14:paraId="03EA80DE" w14:textId="13C0964C" w:rsidR="5F4CBAE3" w:rsidRDefault="5F4CBAE3" w:rsidP="560638D6">
      <w:r>
        <w:t xml:space="preserve">Would add each element in </w:t>
      </w:r>
      <w:proofErr w:type="gramStart"/>
      <w:r>
        <w:t>the a</w:t>
      </w:r>
      <w:proofErr w:type="gramEnd"/>
      <w:r>
        <w:t xml:space="preserve"> collection with each element in the b collection and assign the result to the c collection. So the previous example would print </w:t>
      </w:r>
      <w:proofErr w:type="gramStart"/>
      <w:r>
        <w:t>{ 1200</w:t>
      </w:r>
      <w:proofErr w:type="gramEnd"/>
      <w:r>
        <w:t>, 1400, 1600</w:t>
      </w:r>
      <w:r w:rsidR="684ECD38">
        <w:t xml:space="preserve"> }.</w:t>
      </w:r>
    </w:p>
    <w:p w14:paraId="4724E734" w14:textId="6F02ABB4" w:rsidR="684ECD38" w:rsidRDefault="684ECD38" w:rsidP="560638D6">
      <w:r>
        <w:t>If the collections in the expression have different sides</w:t>
      </w:r>
      <w:r w:rsidR="3AD41309">
        <w:t xml:space="preserve"> a minimum is </w:t>
      </w:r>
      <w:r w:rsidR="00AE4E3A">
        <w:t>calculated</w:t>
      </w:r>
      <w:r w:rsidR="3AD41309">
        <w:t xml:space="preserve"> and only those elements within that minimum amount are updated.</w:t>
      </w:r>
    </w:p>
    <w:p w14:paraId="1C5D2528" w14:textId="4EFC2DB0" w:rsidR="560638D6" w:rsidRDefault="560638D6" w:rsidP="560638D6"/>
    <w:p w14:paraId="547D9DCD" w14:textId="54206195" w:rsidR="79D20CCD" w:rsidRDefault="305CAF3E" w:rsidP="750B4A18">
      <w:pPr>
        <w:pStyle w:val="Heading3"/>
      </w:pPr>
      <w:proofErr w:type="spellStart"/>
      <w:r>
        <w:t>Typeof</w:t>
      </w:r>
      <w:proofErr w:type="spellEnd"/>
    </w:p>
    <w:p w14:paraId="40F8CC3A" w14:textId="09000318" w:rsidR="79D20CCD" w:rsidRDefault="305CAF3E" w:rsidP="750B4A18">
      <w:r>
        <w:t xml:space="preserve">Type of is used with values to indicate the kind of information. This can be integer, </w:t>
      </w:r>
      <w:r w:rsidR="0E539D0D">
        <w:t>double, character, string, or bool.</w:t>
      </w:r>
      <w:r>
        <w:t xml:space="preserve"> </w:t>
      </w:r>
    </w:p>
    <w:p w14:paraId="09066825" w14:textId="16BA3436" w:rsidR="79D20CCD" w:rsidRDefault="79D20CCD" w:rsidP="750B4A18"/>
    <w:p w14:paraId="46BAED6B" w14:textId="38E3197E" w:rsidR="79D20CCD" w:rsidRDefault="6BF0AAAF" w:rsidP="750B4A18">
      <w:pPr>
        <w:pStyle w:val="Heading3"/>
      </w:pPr>
      <w:r>
        <w:lastRenderedPageBreak/>
        <w:t xml:space="preserve">Adding </w:t>
      </w:r>
      <w:r w:rsidR="656092B8">
        <w:t>R</w:t>
      </w:r>
      <w:r>
        <w:t>eplacing</w:t>
      </w:r>
      <w:r w:rsidR="04641076">
        <w:t xml:space="preserve">, and </w:t>
      </w:r>
      <w:r w:rsidR="0FAF5C31">
        <w:t>Deleting</w:t>
      </w:r>
      <w:r>
        <w:t xml:space="preserve"> elements</w:t>
      </w:r>
    </w:p>
    <w:p w14:paraId="4C5F4FF9" w14:textId="6FC17D0C" w:rsidR="79D20CCD" w:rsidRDefault="475CE5A8" w:rsidP="0FC21AB3">
      <w:r>
        <w:t xml:space="preserve">Anytime you assign a value to a collection and the key for that element does not exist a new element is added to the collection. If the key does </w:t>
      </w:r>
      <w:proofErr w:type="gramStart"/>
      <w:r>
        <w:t>exist</w:t>
      </w:r>
      <w:proofErr w:type="gramEnd"/>
      <w:r>
        <w:t xml:space="preserve"> the element in the collection is updated. </w:t>
      </w:r>
      <w:r w:rsidR="343C9CBE">
        <w:t xml:space="preserve">If you assign the value </w:t>
      </w:r>
      <w:proofErr w:type="spellStart"/>
      <w:r w:rsidR="7BB4ACFC">
        <w:t>nul</w:t>
      </w:r>
      <w:proofErr w:type="spellEnd"/>
      <w:r w:rsidR="343C9CBE">
        <w:t xml:space="preserve"> to an element in a collection, the collections element is removed.</w:t>
      </w:r>
      <w:r w:rsidR="409C0847">
        <w:t xml:space="preserve"> For example, to add a value to the </w:t>
      </w:r>
      <w:proofErr w:type="spellStart"/>
      <w:r w:rsidR="409C0847">
        <w:t>myData</w:t>
      </w:r>
      <w:proofErr w:type="spellEnd"/>
      <w:r w:rsidR="409C0847">
        <w:t xml:space="preserve"> collection,</w:t>
      </w:r>
    </w:p>
    <w:p w14:paraId="008F551D" w14:textId="1D824E4D" w:rsidR="79D20CCD" w:rsidRDefault="409C0847" w:rsidP="0FC21AB3">
      <w:proofErr w:type="spellStart"/>
      <w:proofErr w:type="gramStart"/>
      <w:r>
        <w:t>myData</w:t>
      </w:r>
      <w:proofErr w:type="spellEnd"/>
      <w:r>
        <w:t>[</w:t>
      </w:r>
      <w:proofErr w:type="gramEnd"/>
      <w:r>
        <w:t>4] = 4;</w:t>
      </w:r>
    </w:p>
    <w:p w14:paraId="48883737" w14:textId="36BF8FDA" w:rsidR="79D20CCD" w:rsidRDefault="409C0847" w:rsidP="0FC21AB3">
      <w:r>
        <w:t xml:space="preserve">Would add a new element to the </w:t>
      </w:r>
      <w:proofErr w:type="spellStart"/>
      <w:r>
        <w:t>myData</w:t>
      </w:r>
      <w:proofErr w:type="spellEnd"/>
      <w:r>
        <w:t xml:space="preserve"> collection.  </w:t>
      </w:r>
      <w:r w:rsidR="68A326DE">
        <w:t xml:space="preserve">The following would replace the value with the key 1 in the </w:t>
      </w:r>
      <w:proofErr w:type="spellStart"/>
      <w:r w:rsidR="68A326DE">
        <w:t>myData</w:t>
      </w:r>
      <w:proofErr w:type="spellEnd"/>
      <w:r w:rsidR="68A326DE">
        <w:t xml:space="preserve"> collection,</w:t>
      </w:r>
    </w:p>
    <w:p w14:paraId="180612F0" w14:textId="31459D0A" w:rsidR="79D20CCD" w:rsidRDefault="68A326DE" w:rsidP="0FC21AB3">
      <w:proofErr w:type="spellStart"/>
      <w:proofErr w:type="gramStart"/>
      <w:r>
        <w:t>myData</w:t>
      </w:r>
      <w:proofErr w:type="spellEnd"/>
      <w:r>
        <w:t>[</w:t>
      </w:r>
      <w:proofErr w:type="gramEnd"/>
      <w:r>
        <w:t>1] = 1;</w:t>
      </w:r>
    </w:p>
    <w:p w14:paraId="60CF9DE5" w14:textId="3177F6C1" w:rsidR="79D20CCD" w:rsidRDefault="68A326DE" w:rsidP="0FC21AB3">
      <w:r>
        <w:t>Removing an element from the collection can also be accomplished as shown here,</w:t>
      </w:r>
    </w:p>
    <w:p w14:paraId="2FF20028" w14:textId="762C745E" w:rsidR="79D20CCD" w:rsidRDefault="5C856D6D" w:rsidP="0FC21AB3">
      <w:proofErr w:type="spellStart"/>
      <w:proofErr w:type="gramStart"/>
      <w:r>
        <w:t>m</w:t>
      </w:r>
      <w:r w:rsidR="68A326DE">
        <w:t>yData</w:t>
      </w:r>
      <w:proofErr w:type="spellEnd"/>
      <w:r w:rsidR="68A326DE">
        <w:t>[</w:t>
      </w:r>
      <w:proofErr w:type="gramEnd"/>
      <w:r w:rsidR="68A326DE">
        <w:t xml:space="preserve">2] = </w:t>
      </w:r>
      <w:proofErr w:type="spellStart"/>
      <w:r w:rsidR="68A326DE">
        <w:t>nul</w:t>
      </w:r>
      <w:proofErr w:type="spellEnd"/>
      <w:r w:rsidR="68A326DE">
        <w:t>;</w:t>
      </w:r>
    </w:p>
    <w:p w14:paraId="772E9400" w14:textId="67497826" w:rsidR="79D20CCD" w:rsidRDefault="156862A8" w:rsidP="0FC21AB3">
      <w:r>
        <w:t>You can also replace a value in a collection and change that items keys by adding the key replace key while assigning a value</w:t>
      </w:r>
      <w:r w:rsidR="49E6FAE6">
        <w:t>. For example,</w:t>
      </w:r>
    </w:p>
    <w:p w14:paraId="38AACA83" w14:textId="5315EDEC" w:rsidR="79D20CCD" w:rsidRDefault="5283CD05" w:rsidP="0FC21AB3">
      <w:proofErr w:type="spellStart"/>
      <w:proofErr w:type="gramStart"/>
      <w:r>
        <w:t>myData</w:t>
      </w:r>
      <w:proofErr w:type="spellEnd"/>
      <w:r>
        <w:t>[</w:t>
      </w:r>
      <w:proofErr w:type="gramEnd"/>
      <w:r>
        <w:t>3=5] = 5;</w:t>
      </w:r>
    </w:p>
    <w:p w14:paraId="07CD435B" w14:textId="56549F8F" w:rsidR="79D20CCD" w:rsidRDefault="5283CD05" w:rsidP="0FC21AB3">
      <w:r>
        <w:t xml:space="preserve">Key assignments and collection element access to no have to be scalar values. You can use variable values as shown </w:t>
      </w:r>
      <w:r w:rsidR="59606F26">
        <w:t>here,</w:t>
      </w:r>
    </w:p>
    <w:p w14:paraId="4F423F32" w14:textId="4DD24CF8" w:rsidR="79D20CCD" w:rsidRDefault="59606F26" w:rsidP="0FC21AB3">
      <w:r>
        <w:t xml:space="preserve">var </w:t>
      </w:r>
      <w:proofErr w:type="spellStart"/>
      <w:r>
        <w:t>newCollection</w:t>
      </w:r>
      <w:proofErr w:type="spellEnd"/>
      <w:r>
        <w:t xml:space="preserve"> = </w:t>
      </w:r>
      <w:proofErr w:type="gramStart"/>
      <w:r>
        <w:t>{ }</w:t>
      </w:r>
      <w:proofErr w:type="gramEnd"/>
      <w:r>
        <w:t>;</w:t>
      </w:r>
    </w:p>
    <w:p w14:paraId="5F9F2AF3" w14:textId="41416209" w:rsidR="79D20CCD" w:rsidRDefault="59606F26" w:rsidP="0FC21AB3">
      <w:r>
        <w:t>var stuff = “</w:t>
      </w:r>
      <w:proofErr w:type="spellStart"/>
      <w:r>
        <w:t>MyStuff</w:t>
      </w:r>
      <w:proofErr w:type="spellEnd"/>
      <w:proofErr w:type="gramStart"/>
      <w:r>
        <w:t>”;</w:t>
      </w:r>
      <w:proofErr w:type="gramEnd"/>
    </w:p>
    <w:p w14:paraId="2EF4BBA3" w14:textId="50F083D2" w:rsidR="79D20CCD" w:rsidRDefault="59606F26" w:rsidP="0FC21AB3">
      <w:proofErr w:type="spellStart"/>
      <w:r>
        <w:t>newCollection</w:t>
      </w:r>
      <w:proofErr w:type="spellEnd"/>
      <w:r>
        <w:t xml:space="preserve">[stuff] = </w:t>
      </w:r>
      <w:proofErr w:type="gramStart"/>
      <w:r>
        <w:t>{ “</w:t>
      </w:r>
      <w:proofErr w:type="gramEnd"/>
      <w:r>
        <w:t>Wrench”, “Hammer”, “Nail” };</w:t>
      </w:r>
    </w:p>
    <w:p w14:paraId="3075611C" w14:textId="5AD27857" w:rsidR="79D20CCD" w:rsidRDefault="59606F26" w:rsidP="0FC21AB3">
      <w:r>
        <w:t>stuff = “</w:t>
      </w:r>
      <w:proofErr w:type="spellStart"/>
      <w:r>
        <w:t>YourStuff</w:t>
      </w:r>
      <w:proofErr w:type="spellEnd"/>
      <w:proofErr w:type="gramStart"/>
      <w:r>
        <w:t>”;</w:t>
      </w:r>
      <w:proofErr w:type="gramEnd"/>
    </w:p>
    <w:p w14:paraId="7260669C" w14:textId="44037F00" w:rsidR="79D20CCD" w:rsidRDefault="59606F26" w:rsidP="0FC21AB3">
      <w:proofErr w:type="spellStart"/>
      <w:r>
        <w:t>newCollection</w:t>
      </w:r>
      <w:proofErr w:type="spellEnd"/>
      <w:r>
        <w:t xml:space="preserve">[stuff] = </w:t>
      </w:r>
      <w:proofErr w:type="gramStart"/>
      <w:r>
        <w:t>{ “</w:t>
      </w:r>
      <w:proofErr w:type="gramEnd"/>
      <w:r>
        <w:t>Computer”, “Mouse”, “Desk” };</w:t>
      </w:r>
    </w:p>
    <w:p w14:paraId="43FCD769" w14:textId="55455134" w:rsidR="79D20CCD" w:rsidRDefault="79D20CCD" w:rsidP="0FC21AB3"/>
    <w:p w14:paraId="32025BDB" w14:textId="50423EC7" w:rsidR="79D20CCD" w:rsidRDefault="6FE9F83A" w:rsidP="750B4A18">
      <w:pPr>
        <w:pStyle w:val="Heading3"/>
      </w:pPr>
      <w:r>
        <w:t>Value Retrieval</w:t>
      </w:r>
    </w:p>
    <w:p w14:paraId="633080B1" w14:textId="43971B44" w:rsidR="79D20CCD" w:rsidRDefault="360EE753" w:rsidP="0FC21AB3">
      <w:r>
        <w:t xml:space="preserve">Retrieving a single element in a collection is straightforward and uses syntax like accessing elements of an array. You can also </w:t>
      </w:r>
      <w:r w:rsidR="1FB2293B">
        <w:t xml:space="preserve">retrieve multiple elements from </w:t>
      </w:r>
      <w:r w:rsidR="4D9FA8B9">
        <w:t>a collection.</w:t>
      </w:r>
      <w:r w:rsidR="1D251FFB">
        <w:t xml:space="preserve"> For example, </w:t>
      </w:r>
    </w:p>
    <w:p w14:paraId="43CF8226" w14:textId="4F738351" w:rsidR="79D20CCD" w:rsidRDefault="4D9FA8B9" w:rsidP="0FC21AB3">
      <w:r>
        <w:t xml:space="preserve">var </w:t>
      </w:r>
      <w:r w:rsidR="57326DC2">
        <w:t>states</w:t>
      </w:r>
      <w:r>
        <w:t xml:space="preserve"> = { </w:t>
      </w:r>
    </w:p>
    <w:p w14:paraId="16D7B7F7" w14:textId="6B9BC5BD" w:rsidR="79D20CCD" w:rsidRDefault="3AF74D7F" w:rsidP="0FC21AB3">
      <w:r>
        <w:t xml:space="preserve">    </w:t>
      </w:r>
      <w:r w:rsidR="7530FB5C">
        <w:t>“EST</w:t>
      </w:r>
      <w:proofErr w:type="gramStart"/>
      <w:r w:rsidR="7530FB5C">
        <w:t>”</w:t>
      </w:r>
      <w:r w:rsidR="14DD54DE">
        <w:t>:</w:t>
      </w:r>
      <w:r w:rsidR="5BA4DAE6">
        <w:t>{</w:t>
      </w:r>
      <w:proofErr w:type="gramEnd"/>
      <w:r w:rsidR="687207AE">
        <w:t xml:space="preserve"> </w:t>
      </w:r>
    </w:p>
    <w:p w14:paraId="2F7C1A1E" w14:textId="14C50467" w:rsidR="79D20CCD" w:rsidRDefault="3B818CE1" w:rsidP="0FC21AB3">
      <w:r>
        <w:t xml:space="preserve">      </w:t>
      </w:r>
      <w:r w:rsidR="280CB3E0">
        <w:t xml:space="preserve"> </w:t>
      </w:r>
      <w:proofErr w:type="gramStart"/>
      <w:r w:rsidR="1980835D">
        <w:t>{</w:t>
      </w:r>
      <w:r w:rsidR="70B39907">
        <w:t xml:space="preserve"> </w:t>
      </w:r>
      <w:r w:rsidR="4D9FA8B9">
        <w:t>“</w:t>
      </w:r>
      <w:proofErr w:type="gramEnd"/>
      <w:r w:rsidR="0E0A2914">
        <w:t>VA</w:t>
      </w:r>
      <w:r w:rsidR="34004421">
        <w:t>”</w:t>
      </w:r>
      <w:r w:rsidR="4D9FA8B9">
        <w:t xml:space="preserve">, </w:t>
      </w:r>
      <w:r w:rsidR="55F170DC">
        <w:t xml:space="preserve">{ “Mclean”, </w:t>
      </w:r>
      <w:r w:rsidR="7368FFAC">
        <w:t xml:space="preserve">“Richmond” </w:t>
      </w:r>
      <w:r w:rsidR="55F170DC">
        <w:t>}</w:t>
      </w:r>
      <w:r w:rsidR="52EF7E0B">
        <w:t xml:space="preserve"> </w:t>
      </w:r>
      <w:r w:rsidR="55F170DC">
        <w:t>},</w:t>
      </w:r>
    </w:p>
    <w:p w14:paraId="2D52C83B" w14:textId="50B6C4DD" w:rsidR="79D20CCD" w:rsidRDefault="6B1A0431" w:rsidP="0FC21AB3">
      <w:r>
        <w:t xml:space="preserve">   </w:t>
      </w:r>
      <w:r w:rsidR="7F28C154">
        <w:t xml:space="preserve">    </w:t>
      </w:r>
      <w:r w:rsidR="71BA1730">
        <w:t>{“MA”, {</w:t>
      </w:r>
      <w:r w:rsidR="089B62F4">
        <w:t>“Ocean City”, “Rockville</w:t>
      </w:r>
      <w:proofErr w:type="gramStart"/>
      <w:r w:rsidR="089B62F4">
        <w:t xml:space="preserve">” </w:t>
      </w:r>
      <w:r w:rsidR="71BA1730">
        <w:t>}</w:t>
      </w:r>
      <w:proofErr w:type="gramEnd"/>
      <w:r w:rsidR="789C89A7">
        <w:t xml:space="preserve"> </w:t>
      </w:r>
      <w:r w:rsidR="71BA1730">
        <w:t>},</w:t>
      </w:r>
    </w:p>
    <w:p w14:paraId="5BFBE855" w14:textId="15A041BF" w:rsidR="79D20CCD" w:rsidRDefault="6FC4A937" w:rsidP="0FC21AB3">
      <w:r>
        <w:lastRenderedPageBreak/>
        <w:t xml:space="preserve">   },</w:t>
      </w:r>
    </w:p>
    <w:p w14:paraId="1CD73E21" w14:textId="759997E2" w:rsidR="79D20CCD" w:rsidRDefault="6FC4A937" w:rsidP="0FC21AB3">
      <w:r>
        <w:t xml:space="preserve">   </w:t>
      </w:r>
      <w:r w:rsidR="7EA69C93">
        <w:t>“PST</w:t>
      </w:r>
      <w:proofErr w:type="gramStart"/>
      <w:r w:rsidR="7EA69C93">
        <w:t>”:</w:t>
      </w:r>
      <w:r>
        <w:t>{</w:t>
      </w:r>
      <w:proofErr w:type="gramEnd"/>
      <w:r>
        <w:t xml:space="preserve"> </w:t>
      </w:r>
    </w:p>
    <w:p w14:paraId="1A4A0047" w14:textId="58B4CBEE" w:rsidR="79D20CCD" w:rsidRDefault="6FC4A937" w:rsidP="0FC21AB3">
      <w:r>
        <w:t xml:space="preserve">      </w:t>
      </w:r>
      <w:proofErr w:type="gramStart"/>
      <w:r w:rsidR="55F170DC">
        <w:t>{</w:t>
      </w:r>
      <w:r w:rsidR="45F86092">
        <w:t xml:space="preserve"> </w:t>
      </w:r>
      <w:r w:rsidR="55F170DC">
        <w:t>“</w:t>
      </w:r>
      <w:proofErr w:type="gramEnd"/>
      <w:r w:rsidR="55F170DC">
        <w:t>WA”</w:t>
      </w:r>
      <w:r w:rsidR="2D00CC2C">
        <w:t>,</w:t>
      </w:r>
      <w:r w:rsidR="55F170DC">
        <w:t xml:space="preserve"> </w:t>
      </w:r>
      <w:r w:rsidR="7D42075F">
        <w:t xml:space="preserve"> </w:t>
      </w:r>
      <w:r w:rsidR="1570D35F">
        <w:t>{</w:t>
      </w:r>
      <w:r w:rsidR="0D9790F8">
        <w:t xml:space="preserve">“Seattle”, “Redmond” </w:t>
      </w:r>
      <w:r w:rsidR="1570D35F">
        <w:t xml:space="preserve"> }</w:t>
      </w:r>
      <w:r w:rsidR="55F170DC">
        <w:t xml:space="preserve"> }</w:t>
      </w:r>
      <w:r w:rsidR="58EEA549">
        <w:t>,</w:t>
      </w:r>
    </w:p>
    <w:p w14:paraId="72AAF136" w14:textId="79E2BBF1" w:rsidR="79D20CCD" w:rsidRDefault="58EEA549" w:rsidP="0FC21AB3">
      <w:r>
        <w:t xml:space="preserve">     </w:t>
      </w:r>
      <w:proofErr w:type="gramStart"/>
      <w:r>
        <w:t>{ “</w:t>
      </w:r>
      <w:proofErr w:type="gramEnd"/>
      <w:r>
        <w:t>CA”, { “</w:t>
      </w:r>
      <w:proofErr w:type="spellStart"/>
      <w:r>
        <w:t>Losangles</w:t>
      </w:r>
      <w:proofErr w:type="spellEnd"/>
      <w:r>
        <w:t>”, “</w:t>
      </w:r>
      <w:proofErr w:type="spellStart"/>
      <w:r>
        <w:t>Sanfranciso</w:t>
      </w:r>
      <w:proofErr w:type="spellEnd"/>
      <w:r>
        <w:t>” } },</w:t>
      </w:r>
    </w:p>
    <w:p w14:paraId="64892F8E" w14:textId="57BE66D2" w:rsidR="79D20CCD" w:rsidRDefault="028274C7" w:rsidP="0FC21AB3">
      <w:r>
        <w:t xml:space="preserve"> </w:t>
      </w:r>
      <w:r w:rsidR="4D9FA8B9">
        <w:t>}</w:t>
      </w:r>
      <w:r w:rsidR="7BC74D47">
        <w:t>;</w:t>
      </w:r>
    </w:p>
    <w:p w14:paraId="679E0FBF" w14:textId="1304B628" w:rsidR="79D20CCD" w:rsidRDefault="65AD98F7" w:rsidP="0FC21AB3">
      <w:r>
        <w:t>print(states[“EST”]</w:t>
      </w:r>
      <w:proofErr w:type="gramStart"/>
      <w:r>
        <w:t>);</w:t>
      </w:r>
      <w:proofErr w:type="gramEnd"/>
    </w:p>
    <w:p w14:paraId="75941235" w14:textId="3D497A29" w:rsidR="79D20CCD" w:rsidRDefault="65AD98F7" w:rsidP="0FC21AB3">
      <w:r>
        <w:t xml:space="preserve">Would display only the states and cities in the eastern time zone in the order they </w:t>
      </w:r>
      <w:r w:rsidR="09875504">
        <w:t xml:space="preserve">were added to the collection. You can override the order in which collection information is retrieved by using the </w:t>
      </w:r>
      <w:proofErr w:type="spellStart"/>
      <w:r w:rsidR="09875504">
        <w:t>orderby</w:t>
      </w:r>
      <w:proofErr w:type="spellEnd"/>
      <w:r w:rsidR="09875504">
        <w:t xml:space="preserve"> function. For example</w:t>
      </w:r>
      <w:r w:rsidR="0A0B8726">
        <w:t xml:space="preserve">, using the previous collection the retrieved information can be displayed in ascending </w:t>
      </w:r>
      <w:proofErr w:type="spellStart"/>
      <w:r w:rsidR="0A0B8726">
        <w:t>alphabetial</w:t>
      </w:r>
      <w:proofErr w:type="spellEnd"/>
      <w:r w:rsidR="0A0B8726">
        <w:t xml:space="preserve"> order with the following line of code,</w:t>
      </w:r>
    </w:p>
    <w:p w14:paraId="663AE505" w14:textId="68512EC4" w:rsidR="79D20CCD" w:rsidRDefault="0A0B8726" w:rsidP="0FC21AB3">
      <w:r>
        <w:t>print(states[“EST”</w:t>
      </w:r>
      <w:proofErr w:type="gramStart"/>
      <w:r>
        <w:t>].order</w:t>
      </w:r>
      <w:proofErr w:type="gramEnd"/>
      <w:r>
        <w:t>(</w:t>
      </w:r>
      <w:r w:rsidR="09A1D000">
        <w:t>0, true));</w:t>
      </w:r>
    </w:p>
    <w:p w14:paraId="4EE38492" w14:textId="76525EDA" w:rsidR="79D20CCD" w:rsidRDefault="09A1D000" w:rsidP="0FC21AB3">
      <w:r>
        <w:t xml:space="preserve">The </w:t>
      </w:r>
      <w:proofErr w:type="gramStart"/>
      <w:r>
        <w:t>order(</w:t>
      </w:r>
      <w:proofErr w:type="gramEnd"/>
      <w:r>
        <w:t>0) tells the DSL that you want to sort the retrieved data on the first element of the retrieved data. In this case that is the state prefix.</w:t>
      </w:r>
      <w:r w:rsidR="1E8A94E3">
        <w:t xml:space="preserve"> The second parameter to the order function specifies you want the data retrieved in ascending order.</w:t>
      </w:r>
    </w:p>
    <w:p w14:paraId="4DF9FAF3" w14:textId="503C535A" w:rsidR="79D20CCD" w:rsidRDefault="79D20CCD" w:rsidP="0FC21AB3"/>
    <w:p w14:paraId="52E02CBD" w14:textId="7124E0F2" w:rsidR="79D20CCD" w:rsidRDefault="79D20CCD" w:rsidP="0FC21AB3"/>
    <w:p w14:paraId="06383EC8" w14:textId="0A3A4344" w:rsidR="79D20CCD" w:rsidRDefault="49BCE487" w:rsidP="0FC21AB3">
      <w:proofErr w:type="gramStart"/>
      <w:r>
        <w:t>print( states</w:t>
      </w:r>
      <w:proofErr w:type="gramEnd"/>
      <w:r>
        <w:t>[0] );</w:t>
      </w:r>
    </w:p>
    <w:p w14:paraId="7400E969" w14:textId="2801953C" w:rsidR="79D20CCD" w:rsidRDefault="49BCE487" w:rsidP="0FC21AB3">
      <w:r>
        <w:t>Would display Mclean Richmond</w:t>
      </w:r>
    </w:p>
    <w:p w14:paraId="3604E8C6" w14:textId="018D867D" w:rsidR="79D20CCD" w:rsidRDefault="26491C5A" w:rsidP="0FC21AB3">
      <w:r>
        <w:t>You can also create an association to some data in the collection by assigning instead of calling print. For example,</w:t>
      </w:r>
    </w:p>
    <w:p w14:paraId="69A81DFD" w14:textId="36194DBD" w:rsidR="79D20CCD" w:rsidRDefault="26491C5A" w:rsidP="0FC21AB3">
      <w:r>
        <w:t xml:space="preserve">var </w:t>
      </w:r>
      <w:proofErr w:type="spellStart"/>
      <w:r>
        <w:t>westernStates</w:t>
      </w:r>
      <w:proofErr w:type="spellEnd"/>
      <w:r>
        <w:t xml:space="preserve"> = </w:t>
      </w:r>
      <w:proofErr w:type="gramStart"/>
      <w:r>
        <w:t>states[</w:t>
      </w:r>
      <w:proofErr w:type="gramEnd"/>
      <w:r>
        <w:t>1];</w:t>
      </w:r>
    </w:p>
    <w:p w14:paraId="2317336C" w14:textId="03891FDD" w:rsidR="79D20CCD" w:rsidRDefault="2E8A61E6" w:rsidP="0FC21AB3">
      <w:r>
        <w:t>Order</w:t>
      </w:r>
    </w:p>
    <w:p w14:paraId="39C4B30C" w14:textId="0F8BD44C" w:rsidR="79D20CCD" w:rsidRDefault="2E8A61E6" w:rsidP="0FC21AB3">
      <w:r>
        <w:t xml:space="preserve">… orders a </w:t>
      </w:r>
      <w:proofErr w:type="spellStart"/>
      <w:r>
        <w:t>retreive</w:t>
      </w:r>
      <w:proofErr w:type="spellEnd"/>
      <w:r>
        <w:t xml:space="preserve"> set of collection values in ascending or descending </w:t>
      </w:r>
      <w:proofErr w:type="gramStart"/>
      <w:r>
        <w:t>manner</w:t>
      </w:r>
      <w:proofErr w:type="gramEnd"/>
    </w:p>
    <w:p w14:paraId="134703CB" w14:textId="5B83B0C7" w:rsidR="79D20CCD" w:rsidRDefault="2E8A61E6" w:rsidP="0FC21AB3">
      <w:proofErr w:type="gramStart"/>
      <w:r>
        <w:t>Where(</w:t>
      </w:r>
      <w:proofErr w:type="gramEnd"/>
      <w:r>
        <w:t>collection elements, expression)</w:t>
      </w:r>
    </w:p>
    <w:p w14:paraId="1EB32DEE" w14:textId="3F61DE3F" w:rsidR="79D20CCD" w:rsidRDefault="78A83D3E" w:rsidP="0FC21AB3">
      <w:r>
        <w:t xml:space="preserve">…  restricts a </w:t>
      </w:r>
      <w:proofErr w:type="gramStart"/>
      <w:r>
        <w:t>collections</w:t>
      </w:r>
      <w:proofErr w:type="gramEnd"/>
      <w:r>
        <w:t xml:space="preserve"> retrieved values where a set of keys matches the expression</w:t>
      </w:r>
    </w:p>
    <w:p w14:paraId="6405243A" w14:textId="4A4B0B6C" w:rsidR="79D20CCD" w:rsidRDefault="79D20CCD" w:rsidP="750B4A18">
      <w:pPr>
        <w:pStyle w:val="Heading3"/>
      </w:pPr>
    </w:p>
    <w:p w14:paraId="2BA9BD50" w14:textId="636018B9" w:rsidR="79D20CCD" w:rsidRDefault="00431682" w:rsidP="750B4A18">
      <w:pPr>
        <w:pStyle w:val="Heading3"/>
      </w:pPr>
      <w:r>
        <w:t>Composite Keys</w:t>
      </w:r>
    </w:p>
    <w:p w14:paraId="097944FC" w14:textId="2F34E9E4" w:rsidR="79D20CCD" w:rsidRDefault="00431682" w:rsidP="750B4A18">
      <w:r>
        <w:t xml:space="preserve">Multiple keys can be </w:t>
      </w:r>
      <w:proofErr w:type="spellStart"/>
      <w:r>
        <w:t>combied</w:t>
      </w:r>
      <w:proofErr w:type="spellEnd"/>
      <w:r>
        <w:t xml:space="preserve"> into a composite key. A composite key contains the parts of the key separated by commas. </w:t>
      </w:r>
      <w:r w:rsidR="01B6D026">
        <w:t>For example, using the previous collection the cities that are in the eastern time zone for the Maryland sta</w:t>
      </w:r>
      <w:r w:rsidR="56F97BF1">
        <w:t>te could be printed as shown here:</w:t>
      </w:r>
    </w:p>
    <w:p w14:paraId="0D9F8B06" w14:textId="52ABE413" w:rsidR="79D20CCD" w:rsidRDefault="00431682" w:rsidP="750B4A18">
      <w:proofErr w:type="gramStart"/>
      <w:r>
        <w:lastRenderedPageBreak/>
        <w:t>print(</w:t>
      </w:r>
      <w:proofErr w:type="gramEnd"/>
      <w:r>
        <w:t>states[“EST”, “MA”]);</w:t>
      </w:r>
    </w:p>
    <w:p w14:paraId="12EE41DE" w14:textId="19EA85C1" w:rsidR="79D20CCD" w:rsidRDefault="79D20CCD" w:rsidP="750B4A18"/>
    <w:p w14:paraId="420E5337" w14:textId="35817CD9" w:rsidR="79D20CCD" w:rsidRDefault="3DC3D52B" w:rsidP="560638D6">
      <w:r>
        <w:t xml:space="preserve">When EST and MA are passed to the DSL, the DSL constructs a composite key and uses it to </w:t>
      </w:r>
      <w:proofErr w:type="spellStart"/>
      <w:r>
        <w:t>retreive</w:t>
      </w:r>
      <w:proofErr w:type="spellEnd"/>
      <w:r>
        <w:t xml:space="preserve"> the information which is then printed.</w:t>
      </w:r>
    </w:p>
    <w:p w14:paraId="4F46BDE5" w14:textId="27D59687" w:rsidR="79D20CCD" w:rsidRDefault="79D20CCD" w:rsidP="0FC21AB3">
      <w:pPr>
        <w:spacing w:line="252" w:lineRule="auto"/>
      </w:pPr>
    </w:p>
    <w:p w14:paraId="3824AD45" w14:textId="1E02A68D" w:rsidR="79D20CCD" w:rsidRDefault="51C7F2ED" w:rsidP="560638D6">
      <w:pPr>
        <w:pStyle w:val="Heading2"/>
      </w:pPr>
      <w:r>
        <w:t>Saving a collection</w:t>
      </w:r>
    </w:p>
    <w:p w14:paraId="17E5A430" w14:textId="1A6F8366" w:rsidR="79D20CCD" w:rsidRDefault="51C7F2ED" w:rsidP="0FC21AB3">
      <w:pPr>
        <w:spacing w:line="252" w:lineRule="auto"/>
      </w:pPr>
      <w:r>
        <w:t xml:space="preserve">Call </w:t>
      </w:r>
      <w:proofErr w:type="gramStart"/>
      <w:r>
        <w:t>write</w:t>
      </w:r>
      <w:proofErr w:type="gramEnd"/>
      <w:r>
        <w:t xml:space="preserve"> to save a collection or any set of retrieved values from a collection. The data will be saved in JSON format.</w:t>
      </w:r>
    </w:p>
    <w:p w14:paraId="78B62420" w14:textId="4ABB9AE6" w:rsidR="79D20CCD" w:rsidRDefault="79D20CCD" w:rsidP="0FC21AB3">
      <w:pPr>
        <w:spacing w:line="252" w:lineRule="auto"/>
      </w:pPr>
    </w:p>
    <w:p w14:paraId="43B1C899" w14:textId="5ED84142" w:rsidR="79D20CCD" w:rsidRDefault="51C7F2ED" w:rsidP="560638D6">
      <w:pPr>
        <w:pStyle w:val="Heading2"/>
      </w:pPr>
      <w:r>
        <w:t>Reading a collection</w:t>
      </w:r>
    </w:p>
    <w:p w14:paraId="14B6A474" w14:textId="7383E2AE" w:rsidR="79D20CCD" w:rsidRDefault="51C7F2ED" w:rsidP="0FC21AB3">
      <w:pPr>
        <w:spacing w:line="252" w:lineRule="auto"/>
      </w:pPr>
      <w:r>
        <w:t xml:space="preserve">Call </w:t>
      </w:r>
      <w:proofErr w:type="gramStart"/>
      <w:r>
        <w:t>write</w:t>
      </w:r>
      <w:proofErr w:type="gramEnd"/>
      <w:r>
        <w:t xml:space="preserve"> to read a collection. The read method will translate the JSON format </w:t>
      </w:r>
      <w:proofErr w:type="spellStart"/>
      <w:r>
        <w:t>finput</w:t>
      </w:r>
      <w:proofErr w:type="spellEnd"/>
      <w:r>
        <w:t xml:space="preserve"> into a collection and return those values to your program.</w:t>
      </w:r>
    </w:p>
    <w:p w14:paraId="4CA5FDD4" w14:textId="0C270BA7" w:rsidR="560638D6" w:rsidRDefault="560638D6" w:rsidP="560638D6">
      <w:pPr>
        <w:pStyle w:val="ListParagraph"/>
        <w:numPr>
          <w:ilvl w:val="0"/>
          <w:numId w:val="1"/>
        </w:numPr>
        <w:spacing w:line="252" w:lineRule="auto"/>
      </w:pPr>
    </w:p>
    <w:p w14:paraId="37C49A39" w14:textId="15B219B8" w:rsidR="082FA41C" w:rsidRDefault="0CCBAEFD" w:rsidP="77C6E4C4">
      <w:pPr>
        <w:pStyle w:val="Heading2"/>
        <w:spacing w:before="0" w:after="160"/>
      </w:pPr>
      <w:r>
        <w:t>Write</w:t>
      </w:r>
    </w:p>
    <w:p w14:paraId="32316FFB" w14:textId="4C526D9F" w:rsidR="082FA41C" w:rsidRDefault="0CCBAEFD" w:rsidP="6D244ECD">
      <w:r>
        <w:t>Collections can be written to a by calling the Write function.  For example,</w:t>
      </w:r>
    </w:p>
    <w:p w14:paraId="19493BFC" w14:textId="3F4F62FC" w:rsidR="6D244ECD" w:rsidRDefault="6D244ECD" w:rsidP="6D244ECD"/>
    <w:p w14:paraId="4BF552FF" w14:textId="32886A92" w:rsidR="082FA41C" w:rsidRDefault="0CCBAEFD" w:rsidP="6D244ECD">
      <w:r>
        <w:t xml:space="preserve">var c = </w:t>
      </w:r>
      <w:proofErr w:type="gramStart"/>
      <w:r>
        <w:t>{ 1</w:t>
      </w:r>
      <w:proofErr w:type="gramEnd"/>
      <w:r>
        <w:t>, 2, 3 };</w:t>
      </w:r>
    </w:p>
    <w:p w14:paraId="3E2B8B99" w14:textId="01E84BC9" w:rsidR="082FA41C" w:rsidRDefault="0CCBAEFD" w:rsidP="6D244ECD">
      <w:proofErr w:type="gramStart"/>
      <w:r>
        <w:t>Write(</w:t>
      </w:r>
      <w:proofErr w:type="gramEnd"/>
      <w:r>
        <w:t>“</w:t>
      </w:r>
      <w:r w:rsidR="322F33DC">
        <w:t>https://www.someserver.com</w:t>
      </w:r>
      <w:r>
        <w:t>”, c);</w:t>
      </w:r>
    </w:p>
    <w:p w14:paraId="003A74A8" w14:textId="6C07C3CE" w:rsidR="6D244ECD" w:rsidRDefault="6D244ECD" w:rsidP="6D244ECD"/>
    <w:p w14:paraId="1258D587" w14:textId="286A82D4" w:rsidR="082FA41C" w:rsidRDefault="0CCBAEFD" w:rsidP="6D244ECD">
      <w:r>
        <w:t xml:space="preserve">Each value in the collection will be written to the </w:t>
      </w:r>
      <w:r w:rsidR="5E5F30A4">
        <w:t xml:space="preserve">server at someserver.com </w:t>
      </w:r>
      <w:r>
        <w:t>in JSON format. For the previous example this would result in a JSON file containing:</w:t>
      </w:r>
    </w:p>
    <w:p w14:paraId="1144943C" w14:textId="2935EA00" w:rsidR="307B71C3" w:rsidRDefault="5EE14DEA" w:rsidP="6D244ECD">
      <w:r>
        <w:t>{</w:t>
      </w:r>
    </w:p>
    <w:p w14:paraId="48C4C296" w14:textId="504309BE" w:rsidR="307B71C3" w:rsidRDefault="1656C617" w:rsidP="6D244ECD">
      <w:r>
        <w:t xml:space="preserve">  "0": "1",</w:t>
      </w:r>
    </w:p>
    <w:p w14:paraId="22F6A6B8" w14:textId="4F337E57" w:rsidR="307B71C3" w:rsidRDefault="1656C617" w:rsidP="6D244ECD">
      <w:r>
        <w:t xml:space="preserve">  "1": "2",</w:t>
      </w:r>
    </w:p>
    <w:p w14:paraId="1AF5E33E" w14:textId="411F13D0" w:rsidR="307B71C3" w:rsidRDefault="1656C617" w:rsidP="6D244ECD">
      <w:r>
        <w:t xml:space="preserve">  "2": "3"</w:t>
      </w:r>
    </w:p>
    <w:p w14:paraId="241A8E9F" w14:textId="7594499A" w:rsidR="307B71C3" w:rsidRDefault="5EE14DEA" w:rsidP="6D244ECD">
      <w:r>
        <w:t>}</w:t>
      </w:r>
    </w:p>
    <w:p w14:paraId="6CDA653C" w14:textId="3583A868" w:rsidR="6D244ECD" w:rsidRDefault="6D244ECD" w:rsidP="6D244ECD"/>
    <w:p w14:paraId="3EB8CCD2" w14:textId="3406E68F" w:rsidR="5471F8BD" w:rsidRDefault="7FF8B3C1" w:rsidP="52854AE0">
      <w:pPr>
        <w:pStyle w:val="Heading2"/>
      </w:pPr>
      <w:r>
        <w:lastRenderedPageBreak/>
        <w:t>Read</w:t>
      </w:r>
    </w:p>
    <w:p w14:paraId="37B5332A" w14:textId="717FE37E" w:rsidR="5471F8BD" w:rsidRDefault="5471F8BD" w:rsidP="52854AE0">
      <w:r>
        <w:t>Collections can be read from another resource by calling the Read function.</w:t>
      </w:r>
      <w:r w:rsidR="2B12CB16">
        <w:t xml:space="preserve"> The file is read and the information in the file is returned as a JSON formatted collection.</w:t>
      </w:r>
    </w:p>
    <w:p w14:paraId="6F64B54C" w14:textId="0936F28C" w:rsidR="381D5D45" w:rsidRDefault="2347FC87" w:rsidP="52854AE0">
      <w:pPr>
        <w:pStyle w:val="Heading2"/>
      </w:pPr>
      <w:r>
        <w:t>Print</w:t>
      </w:r>
    </w:p>
    <w:p w14:paraId="33EAF2B2" w14:textId="0F36378F" w:rsidR="6D244ECD" w:rsidRDefault="66D540E4" w:rsidP="6D244ECD">
      <w:r>
        <w:t xml:space="preserve">Collections and elements of a collection can be printed to the standard output device by calling the print function. </w:t>
      </w:r>
    </w:p>
    <w:p w14:paraId="32CB7C9C" w14:textId="3A169841" w:rsidR="52854AE0" w:rsidRDefault="52854AE0" w:rsidP="52854AE0"/>
    <w:p w14:paraId="578D281E" w14:textId="6B7CB09B" w:rsidR="381D5D45" w:rsidRDefault="2347FC87" w:rsidP="52854AE0">
      <w:pPr>
        <w:pStyle w:val="Heading2"/>
      </w:pPr>
      <w:r>
        <w:t>Input</w:t>
      </w:r>
    </w:p>
    <w:p w14:paraId="31040606" w14:textId="386214A1" w:rsidR="6D244ECD" w:rsidRDefault="44C53FD5" w:rsidP="6D244ECD">
      <w:r>
        <w:t>Information can be entered in the standard input device and this information is returned as a collection.</w:t>
      </w:r>
    </w:p>
    <w:p w14:paraId="5F8769E8" w14:textId="620E965D" w:rsidR="42879A42" w:rsidRDefault="1796AF1C" w:rsidP="52854AE0">
      <w:r>
        <w:t>Read, Write, Print, Input</w:t>
      </w:r>
    </w:p>
    <w:p w14:paraId="305BD659" w14:textId="3B9B7CC6" w:rsidR="42879A42" w:rsidRDefault="0810A2EF" w:rsidP="6D244ECD">
      <w:r>
        <w:t xml:space="preserve">Collections can be Read from a file, written to a file, Printed, even entered via input.  When a collection is written to a file it is written in serialized JSON format. </w:t>
      </w:r>
      <w:r w:rsidR="78FF199F">
        <w:t xml:space="preserve">This allows for easy data interchange with other applications and systems. Reading is similar and the returned collection will represent the JSON format </w:t>
      </w:r>
      <w:r w:rsidR="3398CFC6">
        <w:t>of the</w:t>
      </w:r>
      <w:r w:rsidR="78FF199F">
        <w:t xml:space="preserve"> file.  </w:t>
      </w:r>
    </w:p>
    <w:p w14:paraId="26545D34" w14:textId="18E5183D" w:rsidR="44F5B99D" w:rsidRDefault="79844367" w:rsidP="5A0FDC7A">
      <w:pPr>
        <w:pStyle w:val="Heading1"/>
      </w:pPr>
      <w:r>
        <w:t>Operators</w:t>
      </w:r>
    </w:p>
    <w:p w14:paraId="5306B2C0" w14:textId="0DFCE39D" w:rsidR="0C33387D" w:rsidRDefault="7FA353A5" w:rsidP="5A0FDC7A">
      <w:r>
        <w:t xml:space="preserve">The DSL is an operator rich language allowing expressions to be </w:t>
      </w:r>
      <w:r w:rsidR="7EA232A4">
        <w:t>succinctly</w:t>
      </w:r>
      <w:r>
        <w:t xml:space="preserve"> </w:t>
      </w:r>
      <w:r w:rsidR="03CA42E8">
        <w:t>specified. The order processing of operators determi</w:t>
      </w:r>
      <w:r w:rsidR="4BCE4424">
        <w:t>nes how the expressions in the DSL are interpreted by the language compiler. Anyone familiar with modern programming languages will be immediately</w:t>
      </w:r>
      <w:r w:rsidR="18DB182E">
        <w:t xml:space="preserve"> familiar with the precedence of the operators </w:t>
      </w:r>
      <w:r w:rsidR="69EE426E">
        <w:t>that the DSL provides</w:t>
      </w:r>
      <w:r w:rsidR="18DB182E">
        <w:t>. The table below outlines the provided operators and their order of precedence.</w:t>
      </w:r>
    </w:p>
    <w:tbl>
      <w:tblPr>
        <w:tblStyle w:val="PlainTable4"/>
        <w:tblW w:w="9360" w:type="dxa"/>
        <w:tblLayout w:type="fixed"/>
        <w:tblLook w:val="06A0" w:firstRow="1" w:lastRow="0" w:firstColumn="1" w:lastColumn="0" w:noHBand="1" w:noVBand="1"/>
      </w:tblPr>
      <w:tblGrid>
        <w:gridCol w:w="1170"/>
        <w:gridCol w:w="1575"/>
        <w:gridCol w:w="1410"/>
        <w:gridCol w:w="1455"/>
        <w:gridCol w:w="3750"/>
      </w:tblGrid>
      <w:tr w:rsidR="5A0FDC7A" w14:paraId="712E588C" w14:textId="77777777" w:rsidTr="560638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B7AD87" w14:textId="579A372B" w:rsidR="70AAC38F" w:rsidRDefault="45598884" w:rsidP="5A0FDC7A">
            <w:r>
              <w:t>Symbol</w:t>
            </w:r>
          </w:p>
        </w:tc>
        <w:tc>
          <w:tcPr>
            <w:tcW w:w="1575" w:type="dxa"/>
          </w:tcPr>
          <w:p w14:paraId="6CCDEBE9" w14:textId="3D006875"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Type</w:t>
            </w:r>
          </w:p>
        </w:tc>
        <w:tc>
          <w:tcPr>
            <w:tcW w:w="1410" w:type="dxa"/>
          </w:tcPr>
          <w:p w14:paraId="571A2445" w14:textId="1FC559EF"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Precedence or</w:t>
            </w:r>
          </w:p>
          <w:p w14:paraId="579FE070" w14:textId="3F9BE94D" w:rsidR="5F420BEE" w:rsidRDefault="74450FA8" w:rsidP="5A0FDC7A">
            <w:pPr>
              <w:spacing w:line="259" w:lineRule="auto"/>
              <w:cnfStyle w:val="100000000000" w:firstRow="1" w:lastRow="0" w:firstColumn="0" w:lastColumn="0" w:oddVBand="0" w:evenVBand="0" w:oddHBand="0" w:evenHBand="0" w:firstRowFirstColumn="0" w:firstRowLastColumn="0" w:lastRowFirstColumn="0" w:lastRowLastColumn="0"/>
            </w:pPr>
            <w:r>
              <w:t>Binding power</w:t>
            </w:r>
          </w:p>
        </w:tc>
        <w:tc>
          <w:tcPr>
            <w:tcW w:w="1455" w:type="dxa"/>
          </w:tcPr>
          <w:p w14:paraId="6214570D" w14:textId="4CF7F453" w:rsidR="70AAC38F" w:rsidRDefault="45598884" w:rsidP="5A0FDC7A">
            <w:pPr>
              <w:spacing w:line="259" w:lineRule="auto"/>
              <w:cnfStyle w:val="100000000000" w:firstRow="1" w:lastRow="0" w:firstColumn="0" w:lastColumn="0" w:oddVBand="0" w:evenVBand="0" w:oddHBand="0" w:evenHBand="0" w:firstRowFirstColumn="0" w:firstRowLastColumn="0" w:lastRowFirstColumn="0" w:lastRowLastColumn="0"/>
            </w:pPr>
            <w:r>
              <w:t>associativity</w:t>
            </w:r>
          </w:p>
        </w:tc>
        <w:tc>
          <w:tcPr>
            <w:tcW w:w="3750" w:type="dxa"/>
          </w:tcPr>
          <w:p w14:paraId="3D286EB0" w14:textId="777657D5" w:rsidR="70AAC38F" w:rsidRDefault="45598884" w:rsidP="5A0FDC7A">
            <w:pPr>
              <w:cnfStyle w:val="100000000000" w:firstRow="1" w:lastRow="0" w:firstColumn="0" w:lastColumn="0" w:oddVBand="0" w:evenVBand="0" w:oddHBand="0" w:evenHBand="0" w:firstRowFirstColumn="0" w:firstRowLastColumn="0" w:lastRowFirstColumn="0" w:lastRowLastColumn="0"/>
            </w:pPr>
            <w:r>
              <w:t>Remarks</w:t>
            </w:r>
          </w:p>
        </w:tc>
      </w:tr>
      <w:tr w:rsidR="5E68EB0C" w14:paraId="091C91D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17FE11" w14:textId="497B6B9E" w:rsidR="5C120BF3" w:rsidRDefault="5C120BF3" w:rsidP="5E68EB0C">
            <w:r>
              <w:t>{}</w:t>
            </w:r>
          </w:p>
        </w:tc>
        <w:tc>
          <w:tcPr>
            <w:tcW w:w="1575" w:type="dxa"/>
          </w:tcPr>
          <w:p w14:paraId="37677F9A" w14:textId="6BBAFC6D" w:rsidR="5C120BF3" w:rsidRDefault="5C120BF3" w:rsidP="5E68EB0C">
            <w:pPr>
              <w:cnfStyle w:val="000000000000" w:firstRow="0" w:lastRow="0" w:firstColumn="0" w:lastColumn="0" w:oddVBand="0" w:evenVBand="0" w:oddHBand="0" w:evenHBand="0" w:firstRowFirstColumn="0" w:firstRowLastColumn="0" w:lastRowFirstColumn="0" w:lastRowLastColumn="0"/>
            </w:pPr>
            <w:r>
              <w:t>Block</w:t>
            </w:r>
          </w:p>
        </w:tc>
        <w:tc>
          <w:tcPr>
            <w:tcW w:w="1410" w:type="dxa"/>
          </w:tcPr>
          <w:p w14:paraId="687CAFBA" w14:textId="5CFDA1BE" w:rsidR="5C120BF3" w:rsidRDefault="5C120BF3" w:rsidP="5E68EB0C">
            <w:pPr>
              <w:cnfStyle w:val="000000000000" w:firstRow="0" w:lastRow="0" w:firstColumn="0" w:lastColumn="0" w:oddVBand="0" w:evenVBand="0" w:oddHBand="0" w:evenHBand="0" w:firstRowFirstColumn="0" w:firstRowLastColumn="0" w:lastRowFirstColumn="0" w:lastRowLastColumn="0"/>
            </w:pPr>
            <w:r>
              <w:t>16</w:t>
            </w:r>
          </w:p>
        </w:tc>
        <w:tc>
          <w:tcPr>
            <w:tcW w:w="1455" w:type="dxa"/>
          </w:tcPr>
          <w:p w14:paraId="757A1540" w14:textId="48777799" w:rsidR="5C120BF3" w:rsidRDefault="5C120BF3" w:rsidP="5E68EB0C">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3237D70" w14:textId="09B3C81D" w:rsidR="5C120BF3" w:rsidRDefault="5C120BF3" w:rsidP="5E68EB0C">
            <w:pPr>
              <w:cnfStyle w:val="000000000000" w:firstRow="0" w:lastRow="0" w:firstColumn="0" w:lastColumn="0" w:oddVBand="0" w:evenVBand="0" w:oddHBand="0" w:evenHBand="0" w:firstRowFirstColumn="0" w:firstRowLastColumn="0" w:lastRowFirstColumn="0" w:lastRowLastColumn="0"/>
            </w:pPr>
            <w:r>
              <w:t>Defines a group of statements or items in a collection.</w:t>
            </w:r>
          </w:p>
        </w:tc>
      </w:tr>
      <w:tr w:rsidR="5A0FDC7A" w14:paraId="7BCE3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9A019EC" w14:textId="6EC98AF9" w:rsidR="17FD4C84" w:rsidRDefault="7AB27A30" w:rsidP="5A0FDC7A">
            <w:r>
              <w:t>()</w:t>
            </w:r>
          </w:p>
        </w:tc>
        <w:tc>
          <w:tcPr>
            <w:tcW w:w="1575" w:type="dxa"/>
          </w:tcPr>
          <w:p w14:paraId="5C2D564D" w14:textId="288D53C3" w:rsidR="17FD4C84" w:rsidRDefault="74697A8F" w:rsidP="5A0FDC7A">
            <w:pPr>
              <w:cnfStyle w:val="000000000000" w:firstRow="0" w:lastRow="0" w:firstColumn="0" w:lastColumn="0" w:oddVBand="0" w:evenVBand="0" w:oddHBand="0" w:evenHBand="0" w:firstRowFirstColumn="0" w:firstRowLastColumn="0" w:lastRowFirstColumn="0" w:lastRowLastColumn="0"/>
            </w:pPr>
            <w:r>
              <w:t>grouping</w:t>
            </w:r>
          </w:p>
        </w:tc>
        <w:tc>
          <w:tcPr>
            <w:tcW w:w="1410" w:type="dxa"/>
          </w:tcPr>
          <w:p w14:paraId="7A028662" w14:textId="03B6C583" w:rsidR="17FD4C84" w:rsidRDefault="71452D2E" w:rsidP="5A0FDC7A">
            <w:pPr>
              <w:cnfStyle w:val="000000000000" w:firstRow="0" w:lastRow="0" w:firstColumn="0" w:lastColumn="0" w:oddVBand="0" w:evenVBand="0" w:oddHBand="0" w:evenHBand="0" w:firstRowFirstColumn="0" w:firstRowLastColumn="0" w:lastRowFirstColumn="0" w:lastRowLastColumn="0"/>
            </w:pPr>
            <w:r>
              <w:t>1</w:t>
            </w:r>
            <w:r w:rsidR="316FC402">
              <w:t>5</w:t>
            </w:r>
          </w:p>
        </w:tc>
        <w:tc>
          <w:tcPr>
            <w:tcW w:w="1455" w:type="dxa"/>
          </w:tcPr>
          <w:p w14:paraId="5CD40220" w14:textId="7886583F"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BA99848" w14:textId="6DF25F65" w:rsidR="30125008" w:rsidRDefault="7E929A6B" w:rsidP="5A0FDC7A">
            <w:pPr>
              <w:cnfStyle w:val="000000000000" w:firstRow="0" w:lastRow="0" w:firstColumn="0" w:lastColumn="0" w:oddVBand="0" w:evenVBand="0" w:oddHBand="0" w:evenHBand="0" w:firstRowFirstColumn="0" w:firstRowLastColumn="0" w:lastRowFirstColumn="0" w:lastRowLastColumn="0"/>
            </w:pPr>
            <w:r>
              <w:t>Groups terms in an expression, or   parameters in a function</w:t>
            </w:r>
            <w:r w:rsidR="3F98E93A">
              <w:t>.</w:t>
            </w:r>
          </w:p>
        </w:tc>
      </w:tr>
      <w:tr w:rsidR="5A0FDC7A" w14:paraId="5E8E82E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F33B48" w14:textId="1AFBCFA3" w:rsidR="30125008" w:rsidRDefault="47AC5120" w:rsidP="5A0FDC7A">
            <w:r>
              <w:t>[]</w:t>
            </w:r>
          </w:p>
        </w:tc>
        <w:tc>
          <w:tcPr>
            <w:tcW w:w="1575" w:type="dxa"/>
          </w:tcPr>
          <w:p w14:paraId="39A786F3" w14:textId="4D610FE6"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w:t>
            </w:r>
          </w:p>
        </w:tc>
        <w:tc>
          <w:tcPr>
            <w:tcW w:w="1410" w:type="dxa"/>
          </w:tcPr>
          <w:p w14:paraId="2E973811" w14:textId="4CE3C918" w:rsidR="30125008" w:rsidRDefault="0A7109AF" w:rsidP="250BB199">
            <w:pPr>
              <w:spacing w:line="259" w:lineRule="auto"/>
              <w:cnfStyle w:val="000000000000" w:firstRow="0" w:lastRow="0" w:firstColumn="0" w:lastColumn="0" w:oddVBand="0" w:evenVBand="0" w:oddHBand="0" w:evenHBand="0" w:firstRowFirstColumn="0" w:firstRowLastColumn="0" w:lastRowFirstColumn="0" w:lastRowLastColumn="0"/>
            </w:pPr>
            <w:r>
              <w:t>15</w:t>
            </w:r>
          </w:p>
        </w:tc>
        <w:tc>
          <w:tcPr>
            <w:tcW w:w="1455" w:type="dxa"/>
          </w:tcPr>
          <w:p w14:paraId="5FE7D6C8" w14:textId="38AB7EBD" w:rsidR="30125008" w:rsidRDefault="410F64A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8551EF4" w14:textId="0E962A6E"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Access element in a </w:t>
            </w:r>
            <w:r w:rsidR="147DF549">
              <w:t>collection.</w:t>
            </w:r>
          </w:p>
        </w:tc>
      </w:tr>
      <w:tr w:rsidR="750B4A18" w14:paraId="45C9F0E4"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6FCC9BB" w14:textId="00D4673D" w:rsidR="2FAB0E82" w:rsidRDefault="2FAB0E82" w:rsidP="750B4A18">
            <w:r>
              <w:t>**</w:t>
            </w:r>
          </w:p>
        </w:tc>
        <w:tc>
          <w:tcPr>
            <w:tcW w:w="1575" w:type="dxa"/>
          </w:tcPr>
          <w:p w14:paraId="597A9B45" w14:textId="5D6B74D3" w:rsidR="2FAB0E82" w:rsidRDefault="2FAB0E82" w:rsidP="750B4A18">
            <w:pPr>
              <w:cnfStyle w:val="000000000000" w:firstRow="0" w:lastRow="0" w:firstColumn="0" w:lastColumn="0" w:oddVBand="0" w:evenVBand="0" w:oddHBand="0" w:evenHBand="0" w:firstRowFirstColumn="0" w:firstRowLastColumn="0" w:lastRowFirstColumn="0" w:lastRowLastColumn="0"/>
            </w:pPr>
            <w:proofErr w:type="spellStart"/>
            <w:r>
              <w:t>Exponetiation</w:t>
            </w:r>
            <w:proofErr w:type="spellEnd"/>
          </w:p>
        </w:tc>
        <w:tc>
          <w:tcPr>
            <w:tcW w:w="1410" w:type="dxa"/>
          </w:tcPr>
          <w:p w14:paraId="4FF0FB38" w14:textId="5CCBDA2A" w:rsidR="2A44C123" w:rsidRDefault="2A44C123" w:rsidP="750B4A18">
            <w:pPr>
              <w:cnfStyle w:val="000000000000" w:firstRow="0" w:lastRow="0" w:firstColumn="0" w:lastColumn="0" w:oddVBand="0" w:evenVBand="0" w:oddHBand="0" w:evenHBand="0" w:firstRowFirstColumn="0" w:firstRowLastColumn="0" w:lastRowFirstColumn="0" w:lastRowLastColumn="0"/>
            </w:pPr>
            <w:r>
              <w:t>1</w:t>
            </w:r>
            <w:r w:rsidR="70781ADC">
              <w:t>4</w:t>
            </w:r>
          </w:p>
        </w:tc>
        <w:tc>
          <w:tcPr>
            <w:tcW w:w="1455" w:type="dxa"/>
          </w:tcPr>
          <w:p w14:paraId="04491B9F" w14:textId="122511F0" w:rsidR="2FAB0E82" w:rsidRDefault="2FAB0E82" w:rsidP="750B4A18">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4A3FDFB" w14:textId="318F4C4D" w:rsidR="2FAB0E82" w:rsidRDefault="2FAB0E82" w:rsidP="750B4A18">
            <w:pPr>
              <w:cnfStyle w:val="000000000000" w:firstRow="0" w:lastRow="0" w:firstColumn="0" w:lastColumn="0" w:oddVBand="0" w:evenVBand="0" w:oddHBand="0" w:evenHBand="0" w:firstRowFirstColumn="0" w:firstRowLastColumn="0" w:lastRowFirstColumn="0" w:lastRowLastColumn="0"/>
            </w:pPr>
            <w:r>
              <w:t xml:space="preserve">Raises the left </w:t>
            </w:r>
            <w:r w:rsidR="50EAF9F9">
              <w:t xml:space="preserve">expression </w:t>
            </w:r>
            <w:r w:rsidR="2D1AA359">
              <w:t xml:space="preserve">to the power of the </w:t>
            </w:r>
            <w:r w:rsidR="0532E4A4">
              <w:t>right expression.</w:t>
            </w:r>
          </w:p>
        </w:tc>
      </w:tr>
      <w:tr w:rsidR="5A0FDC7A" w14:paraId="5AE340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233C053" w14:textId="64E7FFD2" w:rsidR="30125008" w:rsidRDefault="410F64AE" w:rsidP="5A0FDC7A">
            <w:r>
              <w:t>++</w:t>
            </w:r>
          </w:p>
        </w:tc>
        <w:tc>
          <w:tcPr>
            <w:tcW w:w="1575" w:type="dxa"/>
          </w:tcPr>
          <w:p w14:paraId="2F58C7FE" w14:textId="5BBAA302"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3F936ACE" w14:textId="248B79B1" w:rsidR="77703C90" w:rsidRDefault="7EF8171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3003055E" w14:textId="5E26460B" w:rsidR="30125008" w:rsidRDefault="410F64AE"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3E16224" w14:textId="02D98FDD" w:rsidR="30125008" w:rsidRDefault="410F64AE" w:rsidP="5A0FDC7A">
            <w:pPr>
              <w:cnfStyle w:val="000000000000" w:firstRow="0" w:lastRow="0" w:firstColumn="0" w:lastColumn="0" w:oddVBand="0" w:evenVBand="0" w:oddHBand="0" w:evenHBand="0" w:firstRowFirstColumn="0" w:firstRowLastColumn="0" w:lastRowFirstColumn="0" w:lastRowLastColumn="0"/>
            </w:pPr>
            <w:r>
              <w:t xml:space="preserve">Increment the </w:t>
            </w:r>
            <w:r w:rsidR="3D059D5C">
              <w:t xml:space="preserve">next variable </w:t>
            </w:r>
            <w:r>
              <w:t>by 1.</w:t>
            </w:r>
          </w:p>
        </w:tc>
      </w:tr>
      <w:tr w:rsidR="5A0FDC7A" w14:paraId="7A519D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A5C77CF" w14:textId="2601352D" w:rsidR="30125008" w:rsidRDefault="3F98E93A" w:rsidP="5A0FDC7A">
            <w:r>
              <w:lastRenderedPageBreak/>
              <w:t>--</w:t>
            </w:r>
          </w:p>
        </w:tc>
        <w:tc>
          <w:tcPr>
            <w:tcW w:w="1575" w:type="dxa"/>
          </w:tcPr>
          <w:p w14:paraId="79BB8F07" w14:textId="7EB8598A" w:rsidR="30125008" w:rsidRDefault="410F64AE" w:rsidP="5A0FDC7A">
            <w:pPr>
              <w:cnfStyle w:val="000000000000" w:firstRow="0" w:lastRow="0" w:firstColumn="0" w:lastColumn="0" w:oddVBand="0" w:evenVBand="0" w:oddHBand="0" w:evenHBand="0" w:firstRowFirstColumn="0" w:firstRowLastColumn="0" w:lastRowFirstColumn="0" w:lastRowLastColumn="0"/>
            </w:pPr>
            <w:r>
              <w:t>prefix</w:t>
            </w:r>
          </w:p>
        </w:tc>
        <w:tc>
          <w:tcPr>
            <w:tcW w:w="1410" w:type="dxa"/>
          </w:tcPr>
          <w:p w14:paraId="1F356FEA" w14:textId="75610990" w:rsidR="779FA84A" w:rsidRDefault="4D2345EE" w:rsidP="5A0FDC7A">
            <w:pPr>
              <w:cnfStyle w:val="000000000000" w:firstRow="0" w:lastRow="0" w:firstColumn="0" w:lastColumn="0" w:oddVBand="0" w:evenVBand="0" w:oddHBand="0" w:evenHBand="0" w:firstRowFirstColumn="0" w:firstRowLastColumn="0" w:lastRowFirstColumn="0" w:lastRowLastColumn="0"/>
            </w:pPr>
            <w:r>
              <w:t>1</w:t>
            </w:r>
            <w:r w:rsidR="18A8153A">
              <w:t>3</w:t>
            </w:r>
          </w:p>
        </w:tc>
        <w:tc>
          <w:tcPr>
            <w:tcW w:w="1455" w:type="dxa"/>
          </w:tcPr>
          <w:p w14:paraId="1DD848CB" w14:textId="128AF936"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32CB245" w14:textId="6836C747" w:rsidR="779FA84A" w:rsidRDefault="0B96D475" w:rsidP="5A0FDC7A">
            <w:pPr>
              <w:cnfStyle w:val="000000000000" w:firstRow="0" w:lastRow="0" w:firstColumn="0" w:lastColumn="0" w:oddVBand="0" w:evenVBand="0" w:oddHBand="0" w:evenHBand="0" w:firstRowFirstColumn="0" w:firstRowLastColumn="0" w:lastRowFirstColumn="0" w:lastRowLastColumn="0"/>
            </w:pPr>
            <w:r>
              <w:t>Decrement next variable by 1.</w:t>
            </w:r>
          </w:p>
        </w:tc>
      </w:tr>
      <w:tr w:rsidR="5A0FDC7A" w14:paraId="1A49A77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1BEFB13" w14:textId="3AE6A5DD" w:rsidR="779FA84A" w:rsidRDefault="0B96D475" w:rsidP="5A0FDC7A">
            <w:r>
              <w:t>+</w:t>
            </w:r>
          </w:p>
        </w:tc>
        <w:tc>
          <w:tcPr>
            <w:tcW w:w="1575" w:type="dxa"/>
          </w:tcPr>
          <w:p w14:paraId="04B19E60" w14:textId="52E1C986"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0FB6AFCB" w14:textId="1C87E5DA" w:rsidR="779FA84A" w:rsidRDefault="49314471"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7A42CB0A" w14:textId="48F22A52"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6E5F1F6" w14:textId="31E52545"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positive.</w:t>
            </w:r>
          </w:p>
        </w:tc>
      </w:tr>
      <w:tr w:rsidR="5A0FDC7A" w14:paraId="4A4D766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C25DF6A" w14:textId="2DC8880C" w:rsidR="779FA84A" w:rsidRDefault="542BF26C" w:rsidP="5A0FDC7A">
            <w:r>
              <w:t>-</w:t>
            </w:r>
          </w:p>
        </w:tc>
        <w:tc>
          <w:tcPr>
            <w:tcW w:w="1575" w:type="dxa"/>
          </w:tcPr>
          <w:p w14:paraId="581C24AA" w14:textId="1DF9F579"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B64F667" w14:textId="2A7974CF" w:rsidR="779FA84A" w:rsidRDefault="365EC2DD" w:rsidP="5A0FDC7A">
            <w:pPr>
              <w:cnfStyle w:val="000000000000" w:firstRow="0" w:lastRow="0" w:firstColumn="0" w:lastColumn="0" w:oddVBand="0" w:evenVBand="0" w:oddHBand="0" w:evenHBand="0" w:firstRowFirstColumn="0" w:firstRowLastColumn="0" w:lastRowFirstColumn="0" w:lastRowLastColumn="0"/>
            </w:pPr>
            <w:r>
              <w:t>1</w:t>
            </w:r>
            <w:r w:rsidR="15C5951B">
              <w:t>3</w:t>
            </w:r>
          </w:p>
        </w:tc>
        <w:tc>
          <w:tcPr>
            <w:tcW w:w="1455" w:type="dxa"/>
          </w:tcPr>
          <w:p w14:paraId="49992F62" w14:textId="382360BE" w:rsidR="779FA84A" w:rsidRDefault="0B96D475"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C328458" w14:textId="1474FEA1" w:rsidR="779FA84A" w:rsidRDefault="0B96D475" w:rsidP="5A0FDC7A">
            <w:pPr>
              <w:spacing w:line="259" w:lineRule="auto"/>
              <w:cnfStyle w:val="000000000000" w:firstRow="0" w:lastRow="0" w:firstColumn="0" w:lastColumn="0" w:oddVBand="0" w:evenVBand="0" w:oddHBand="0" w:evenHBand="0" w:firstRowFirstColumn="0" w:firstRowLastColumn="0" w:lastRowFirstColumn="0" w:lastRowLastColumn="0"/>
            </w:pPr>
            <w:r>
              <w:t>Next value is negative.</w:t>
            </w:r>
          </w:p>
        </w:tc>
      </w:tr>
      <w:tr w:rsidR="5A0FDC7A" w14:paraId="3147BAD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776808" w14:textId="7A2F5629" w:rsidR="250BB199" w:rsidRDefault="250BB199">
            <w:r>
              <w:t>!</w:t>
            </w:r>
          </w:p>
        </w:tc>
        <w:tc>
          <w:tcPr>
            <w:tcW w:w="1575" w:type="dxa"/>
          </w:tcPr>
          <w:p w14:paraId="52678005" w14:textId="2F5FC07C"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9C1E8FF" w14:textId="65BDE8F9" w:rsidR="250BB199" w:rsidRDefault="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642B9368" w14:textId="68D6139A" w:rsidR="250BB199" w:rsidRDefault="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230301D" w14:textId="58E7B9FD"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r>
              <w:t>Logical not toggles true/false state.</w:t>
            </w:r>
          </w:p>
        </w:tc>
      </w:tr>
      <w:tr w:rsidR="250BB199" w14:paraId="0802C87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4512B01" w14:textId="3732D010" w:rsidR="6F2EFFB6" w:rsidRDefault="6F2EFFB6" w:rsidP="250BB199">
            <w:r>
              <w:t>(int)</w:t>
            </w:r>
          </w:p>
        </w:tc>
        <w:tc>
          <w:tcPr>
            <w:tcW w:w="1575" w:type="dxa"/>
          </w:tcPr>
          <w:p w14:paraId="3F5D2CD7" w14:textId="596A6FF8"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3464FDFE" w14:textId="4641403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07D090FE" w14:textId="4C5C7C77"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F0A8875" w14:textId="4E95E46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an integer.</w:t>
            </w:r>
          </w:p>
        </w:tc>
      </w:tr>
      <w:tr w:rsidR="250BB199" w14:paraId="166724C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E880C97" w14:textId="183CF89C" w:rsidR="6F2EFFB6" w:rsidRDefault="6F2EFFB6" w:rsidP="250BB199">
            <w:r>
              <w:t>(double)</w:t>
            </w:r>
          </w:p>
        </w:tc>
        <w:tc>
          <w:tcPr>
            <w:tcW w:w="1575" w:type="dxa"/>
          </w:tcPr>
          <w:p w14:paraId="6E3BBFD2" w14:textId="430537D9"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2710FAD" w14:textId="39207F73"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F633B00" w14:textId="3A00A47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B57E9F9" w14:textId="338D0F5A"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double.</w:t>
            </w:r>
          </w:p>
        </w:tc>
      </w:tr>
      <w:tr w:rsidR="250BB199" w14:paraId="7C9D2B4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3EF79F7B" w14:textId="306DE498" w:rsidR="6F2EFFB6" w:rsidRDefault="6F2EFFB6" w:rsidP="250BB199">
            <w:r>
              <w:t>(char)</w:t>
            </w:r>
          </w:p>
        </w:tc>
        <w:tc>
          <w:tcPr>
            <w:tcW w:w="1575" w:type="dxa"/>
          </w:tcPr>
          <w:p w14:paraId="06CCDDEC" w14:textId="72890852"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6883F013" w14:textId="12D14994"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4A2D4C" w14:textId="54B11524"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0D68268" w14:textId="28500D6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UTF8 character.</w:t>
            </w:r>
          </w:p>
        </w:tc>
      </w:tr>
      <w:tr w:rsidR="250BB199" w14:paraId="22AB7CB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E8B77B8" w14:textId="2E6DA4A4" w:rsidR="6F2EFFB6" w:rsidRDefault="6F2EFFB6" w:rsidP="250BB199">
            <w:r>
              <w:t>(string)</w:t>
            </w:r>
          </w:p>
        </w:tc>
        <w:tc>
          <w:tcPr>
            <w:tcW w:w="1575" w:type="dxa"/>
          </w:tcPr>
          <w:p w14:paraId="2408ACE6" w14:textId="11715BB4"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2D9585D0" w14:textId="68CE0468"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709FCF24" w14:textId="4046E2F8"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40D8E5E" w14:textId="4C012F77"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Converts the next value to a string.</w:t>
            </w:r>
          </w:p>
        </w:tc>
      </w:tr>
      <w:tr w:rsidR="250BB199" w14:paraId="5A46E6A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C40EFC" w14:textId="10FD4073" w:rsidR="6F2EFFB6" w:rsidRDefault="6F2EFFB6" w:rsidP="250BB199">
            <w:r>
              <w:t>(bool)</w:t>
            </w:r>
          </w:p>
        </w:tc>
        <w:tc>
          <w:tcPr>
            <w:tcW w:w="1575" w:type="dxa"/>
          </w:tcPr>
          <w:p w14:paraId="79C9BCF9" w14:textId="681FFCA3"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Unary</w:t>
            </w:r>
          </w:p>
        </w:tc>
        <w:tc>
          <w:tcPr>
            <w:tcW w:w="1410" w:type="dxa"/>
          </w:tcPr>
          <w:p w14:paraId="77060615" w14:textId="3A2A7ED6" w:rsidR="6F2EFFB6" w:rsidRDefault="6F2EFFB6" w:rsidP="250BB199">
            <w:pPr>
              <w:cnfStyle w:val="000000000000" w:firstRow="0" w:lastRow="0" w:firstColumn="0" w:lastColumn="0" w:oddVBand="0" w:evenVBand="0" w:oddHBand="0" w:evenHBand="0" w:firstRowFirstColumn="0" w:firstRowLastColumn="0" w:lastRowFirstColumn="0" w:lastRowLastColumn="0"/>
            </w:pPr>
            <w:r>
              <w:t>13</w:t>
            </w:r>
          </w:p>
        </w:tc>
        <w:tc>
          <w:tcPr>
            <w:tcW w:w="1455" w:type="dxa"/>
          </w:tcPr>
          <w:p w14:paraId="216CAD5F" w14:textId="7CC03972" w:rsidR="6F2EFFB6" w:rsidRDefault="6F2EFFB6" w:rsidP="250BB199">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7C112D6E" w14:textId="5649AC2C" w:rsidR="6F2EFFB6" w:rsidRDefault="6F2EFFB6"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Converts the next value to a </w:t>
            </w:r>
            <w:proofErr w:type="spellStart"/>
            <w:r>
              <w:t>boolean</w:t>
            </w:r>
            <w:proofErr w:type="spellEnd"/>
            <w:r>
              <w:t>.</w:t>
            </w:r>
          </w:p>
        </w:tc>
      </w:tr>
      <w:tr w:rsidR="5A0FDC7A" w14:paraId="4196F8A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C0CDDCF" w14:textId="18784E9D" w:rsidR="64C0AB86" w:rsidRDefault="6B37C23E" w:rsidP="5A0FDC7A">
            <w:r>
              <w:t>*</w:t>
            </w:r>
          </w:p>
        </w:tc>
        <w:tc>
          <w:tcPr>
            <w:tcW w:w="1575" w:type="dxa"/>
          </w:tcPr>
          <w:p w14:paraId="6D059489" w14:textId="30E70B1B" w:rsidR="64C0AB86" w:rsidRDefault="4DDD70D8" w:rsidP="5A0FDC7A">
            <w:pPr>
              <w:spacing w:line="259" w:lineRule="auto"/>
              <w:cnfStyle w:val="000000000000" w:firstRow="0" w:lastRow="0" w:firstColumn="0" w:lastColumn="0" w:oddVBand="0" w:evenVBand="0" w:oddHBand="0" w:evenHBand="0" w:firstRowFirstColumn="0" w:firstRowLastColumn="0" w:lastRowFirstColumn="0" w:lastRowLastColumn="0"/>
            </w:pPr>
            <w:r>
              <w:t>Multiply</w:t>
            </w:r>
          </w:p>
        </w:tc>
        <w:tc>
          <w:tcPr>
            <w:tcW w:w="1410" w:type="dxa"/>
          </w:tcPr>
          <w:p w14:paraId="41FB758B" w14:textId="163E3794" w:rsidR="29918FAD" w:rsidRDefault="6E2C4EAE"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516A397C" w14:textId="1ED4E6F4"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B3BAF41" w14:textId="4976EE71"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Multiply the left and right </w:t>
            </w:r>
            <w:r w:rsidR="5E90EAD7">
              <w:t>expression</w:t>
            </w:r>
            <w:r>
              <w:t>s.</w:t>
            </w:r>
          </w:p>
        </w:tc>
      </w:tr>
      <w:tr w:rsidR="5A0FDC7A" w14:paraId="4F3BC2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18CBD56" w14:textId="72B207EF" w:rsidR="29918FAD" w:rsidRDefault="0F1BFE58" w:rsidP="5A0FDC7A">
            <w:r>
              <w:t>/</w:t>
            </w:r>
          </w:p>
        </w:tc>
        <w:tc>
          <w:tcPr>
            <w:tcW w:w="1575" w:type="dxa"/>
          </w:tcPr>
          <w:p w14:paraId="62700E28" w14:textId="523E980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Divide</w:t>
            </w:r>
          </w:p>
        </w:tc>
        <w:tc>
          <w:tcPr>
            <w:tcW w:w="1410" w:type="dxa"/>
          </w:tcPr>
          <w:p w14:paraId="17E725E7" w14:textId="04E93DCE" w:rsidR="29918FAD" w:rsidRDefault="3F47296D" w:rsidP="5A0FDC7A">
            <w:pPr>
              <w:cnfStyle w:val="000000000000" w:firstRow="0" w:lastRow="0" w:firstColumn="0" w:lastColumn="0" w:oddVBand="0" w:evenVBand="0" w:oddHBand="0" w:evenHBand="0" w:firstRowFirstColumn="0" w:firstRowLastColumn="0" w:lastRowFirstColumn="0" w:lastRowLastColumn="0"/>
            </w:pPr>
            <w:r>
              <w:t>1</w:t>
            </w:r>
            <w:r w:rsidR="6768D91E">
              <w:t>2</w:t>
            </w:r>
          </w:p>
        </w:tc>
        <w:tc>
          <w:tcPr>
            <w:tcW w:w="1455" w:type="dxa"/>
          </w:tcPr>
          <w:p w14:paraId="4D705180" w14:textId="3004C3B5"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6B8971D" w14:textId="7E327E1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Divide the left and right </w:t>
            </w:r>
            <w:r w:rsidR="6259FFB0">
              <w:t>expression</w:t>
            </w:r>
            <w:r>
              <w:t>s.</w:t>
            </w:r>
          </w:p>
        </w:tc>
      </w:tr>
      <w:tr w:rsidR="5A0FDC7A" w14:paraId="57B47FB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8390988" w14:textId="68806B1C" w:rsidR="29918FAD" w:rsidRDefault="0F1BFE58" w:rsidP="5A0FDC7A">
            <w:r>
              <w:t>%</w:t>
            </w:r>
          </w:p>
        </w:tc>
        <w:tc>
          <w:tcPr>
            <w:tcW w:w="1575" w:type="dxa"/>
          </w:tcPr>
          <w:p w14:paraId="185CCA38" w14:textId="0DBB8A6B"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Modulo</w:t>
            </w:r>
          </w:p>
        </w:tc>
        <w:tc>
          <w:tcPr>
            <w:tcW w:w="1410" w:type="dxa"/>
          </w:tcPr>
          <w:p w14:paraId="0E80722A" w14:textId="02E51199" w:rsidR="29918FAD" w:rsidRDefault="0921BAAE" w:rsidP="5A0FDC7A">
            <w:pPr>
              <w:cnfStyle w:val="000000000000" w:firstRow="0" w:lastRow="0" w:firstColumn="0" w:lastColumn="0" w:oddVBand="0" w:evenVBand="0" w:oddHBand="0" w:evenHBand="0" w:firstRowFirstColumn="0" w:firstRowLastColumn="0" w:lastRowFirstColumn="0" w:lastRowLastColumn="0"/>
            </w:pPr>
            <w:r>
              <w:t>1</w:t>
            </w:r>
            <w:r w:rsidR="679C3F85">
              <w:t>2</w:t>
            </w:r>
          </w:p>
        </w:tc>
        <w:tc>
          <w:tcPr>
            <w:tcW w:w="1455" w:type="dxa"/>
          </w:tcPr>
          <w:p w14:paraId="4E9FEC6E" w14:textId="49C428BE"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D6CBF2D" w14:textId="3A90506A" w:rsidR="0D12C882" w:rsidRDefault="3048E6B9" w:rsidP="5A0FDC7A">
            <w:pPr>
              <w:spacing w:line="259" w:lineRule="auto"/>
              <w:cnfStyle w:val="000000000000" w:firstRow="0" w:lastRow="0" w:firstColumn="0" w:lastColumn="0" w:oddVBand="0" w:evenVBand="0" w:oddHBand="0" w:evenHBand="0" w:firstRowFirstColumn="0" w:firstRowLastColumn="0" w:lastRowFirstColumn="0" w:lastRowLastColumn="0"/>
            </w:pPr>
            <w:r>
              <w:t>Take the remainder of the left and right expressions. Note: floating point values will generate an error.</w:t>
            </w:r>
          </w:p>
        </w:tc>
      </w:tr>
      <w:tr w:rsidR="5A0FDC7A" w14:paraId="4CCF4BC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8E0130B" w14:textId="2ECFD6E0" w:rsidR="29918FAD" w:rsidRDefault="22F69182" w:rsidP="5A0FDC7A">
            <w:r>
              <w:t>+</w:t>
            </w:r>
          </w:p>
        </w:tc>
        <w:tc>
          <w:tcPr>
            <w:tcW w:w="1575" w:type="dxa"/>
          </w:tcPr>
          <w:p w14:paraId="7BF02259" w14:textId="49C8D350"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Addition</w:t>
            </w:r>
          </w:p>
        </w:tc>
        <w:tc>
          <w:tcPr>
            <w:tcW w:w="1410" w:type="dxa"/>
          </w:tcPr>
          <w:p w14:paraId="1A3C13B7" w14:textId="250C4964" w:rsidR="29918FAD" w:rsidRDefault="1CE7AC72"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6EAF9AD" w14:textId="6A1E40C7"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0412AEC" w14:textId="2BBADDE0"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Add the left and right </w:t>
            </w:r>
            <w:r w:rsidR="1D46B9BA">
              <w:t>expressions</w:t>
            </w:r>
            <w:r>
              <w:t>.</w:t>
            </w:r>
          </w:p>
        </w:tc>
      </w:tr>
      <w:tr w:rsidR="5A0FDC7A" w14:paraId="7D4A14E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26C0144" w14:textId="7E7AE339" w:rsidR="29918FAD" w:rsidRDefault="0F1BFE58" w:rsidP="5A0FDC7A">
            <w:r>
              <w:t>-</w:t>
            </w:r>
          </w:p>
        </w:tc>
        <w:tc>
          <w:tcPr>
            <w:tcW w:w="1575" w:type="dxa"/>
          </w:tcPr>
          <w:p w14:paraId="2C66F093" w14:textId="56FDC04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Subtraction</w:t>
            </w:r>
          </w:p>
        </w:tc>
        <w:tc>
          <w:tcPr>
            <w:tcW w:w="1410" w:type="dxa"/>
          </w:tcPr>
          <w:p w14:paraId="488DC03F" w14:textId="2EFF54F2" w:rsidR="29918FAD" w:rsidRDefault="732C5B28" w:rsidP="5A0FDC7A">
            <w:pPr>
              <w:cnfStyle w:val="000000000000" w:firstRow="0" w:lastRow="0" w:firstColumn="0" w:lastColumn="0" w:oddVBand="0" w:evenVBand="0" w:oddHBand="0" w:evenHBand="0" w:firstRowFirstColumn="0" w:firstRowLastColumn="0" w:lastRowFirstColumn="0" w:lastRowLastColumn="0"/>
            </w:pPr>
            <w:r>
              <w:t>1</w:t>
            </w:r>
            <w:r w:rsidR="4F51F379">
              <w:t>1</w:t>
            </w:r>
          </w:p>
        </w:tc>
        <w:tc>
          <w:tcPr>
            <w:tcW w:w="1455" w:type="dxa"/>
          </w:tcPr>
          <w:p w14:paraId="72871D4C" w14:textId="09B9ABD3"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F50261" w14:textId="5650D68D"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Subtract the right </w:t>
            </w:r>
            <w:r w:rsidR="362947DE">
              <w:t xml:space="preserve">expression </w:t>
            </w:r>
            <w:r>
              <w:t>from the left.</w:t>
            </w:r>
          </w:p>
        </w:tc>
      </w:tr>
      <w:tr w:rsidR="250BB199" w14:paraId="175FBE2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3B75CB7" w14:textId="18F815C1" w:rsidR="2519DC15" w:rsidRDefault="2519DC15" w:rsidP="250BB199">
            <w:r>
              <w:t>&lt;&lt;</w:t>
            </w:r>
          </w:p>
        </w:tc>
        <w:tc>
          <w:tcPr>
            <w:tcW w:w="1575" w:type="dxa"/>
          </w:tcPr>
          <w:p w14:paraId="133593DF" w14:textId="755DF3B9" w:rsidR="2519DC15" w:rsidRDefault="2519DC15" w:rsidP="250BB199">
            <w:pPr>
              <w:spacing w:line="259" w:lineRule="auto"/>
              <w:cnfStyle w:val="000000000000" w:firstRow="0" w:lastRow="0" w:firstColumn="0" w:lastColumn="0" w:oddVBand="0" w:evenVBand="0" w:oddHBand="0" w:evenHBand="0" w:firstRowFirstColumn="0" w:firstRowLastColumn="0" w:lastRowFirstColumn="0" w:lastRowLastColumn="0"/>
            </w:pPr>
            <w:r>
              <w:t>Bitwise Shift Left</w:t>
            </w:r>
          </w:p>
        </w:tc>
        <w:tc>
          <w:tcPr>
            <w:tcW w:w="1410" w:type="dxa"/>
          </w:tcPr>
          <w:p w14:paraId="53F5AE3F" w14:textId="75135E9D" w:rsidR="4A75D114" w:rsidRDefault="4A75D11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6AB310AD" w14:textId="2743C12A" w:rsidR="4A75D114" w:rsidRDefault="4A75D11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506930" w14:textId="40806D2C" w:rsidR="69B5432D" w:rsidRDefault="69B5432D" w:rsidP="250BB199">
            <w:pPr>
              <w:spacing w:line="259" w:lineRule="auto"/>
              <w:cnfStyle w:val="000000000000" w:firstRow="0" w:lastRow="0" w:firstColumn="0" w:lastColumn="0" w:oddVBand="0" w:evenVBand="0" w:oddHBand="0" w:evenHBand="0" w:firstRowFirstColumn="0" w:firstRowLastColumn="0" w:lastRowFirstColumn="0" w:lastRowLastColumn="0"/>
            </w:pPr>
            <w:r>
              <w:t>Shifts the bits in the left expression to the left. The number of places shifted are specified in the right expression.</w:t>
            </w:r>
          </w:p>
          <w:p w14:paraId="02F250DF" w14:textId="0678A8AB" w:rsidR="250BB199" w:rsidRDefault="250BB199" w:rsidP="250BB199">
            <w:pPr>
              <w:spacing w:line="259" w:lineRule="auto"/>
              <w:cnfStyle w:val="000000000000" w:firstRow="0" w:lastRow="0" w:firstColumn="0" w:lastColumn="0" w:oddVBand="0" w:evenVBand="0" w:oddHBand="0" w:evenHBand="0" w:firstRowFirstColumn="0" w:firstRowLastColumn="0" w:lastRowFirstColumn="0" w:lastRowLastColumn="0"/>
            </w:pPr>
          </w:p>
        </w:tc>
      </w:tr>
      <w:tr w:rsidR="250BB199" w14:paraId="4EB7C85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96F769D" w14:textId="191002EF" w:rsidR="0D9D3854" w:rsidRDefault="0D9D3854" w:rsidP="250BB199">
            <w:r>
              <w:t>&gt;&gt;</w:t>
            </w:r>
          </w:p>
        </w:tc>
        <w:tc>
          <w:tcPr>
            <w:tcW w:w="1575" w:type="dxa"/>
          </w:tcPr>
          <w:p w14:paraId="7767BEEB" w14:textId="3539DDEB"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proofErr w:type="spellStart"/>
            <w:r>
              <w:t>Bitwize</w:t>
            </w:r>
            <w:proofErr w:type="spellEnd"/>
            <w:r>
              <w:t xml:space="preserve"> shift right</w:t>
            </w:r>
          </w:p>
        </w:tc>
        <w:tc>
          <w:tcPr>
            <w:tcW w:w="1410" w:type="dxa"/>
          </w:tcPr>
          <w:p w14:paraId="205FA3B9" w14:textId="0895DE96" w:rsidR="0D9D3854" w:rsidRDefault="0D9D3854" w:rsidP="250BB199">
            <w:pPr>
              <w:cnfStyle w:val="000000000000" w:firstRow="0" w:lastRow="0" w:firstColumn="0" w:lastColumn="0" w:oddVBand="0" w:evenVBand="0" w:oddHBand="0" w:evenHBand="0" w:firstRowFirstColumn="0" w:firstRowLastColumn="0" w:lastRowFirstColumn="0" w:lastRowLastColumn="0"/>
            </w:pPr>
            <w:r>
              <w:t>10</w:t>
            </w:r>
          </w:p>
        </w:tc>
        <w:tc>
          <w:tcPr>
            <w:tcW w:w="1455" w:type="dxa"/>
          </w:tcPr>
          <w:p w14:paraId="22E0A851" w14:textId="71375520" w:rsidR="0D9D3854" w:rsidRDefault="0D9D3854" w:rsidP="250BB199">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17323A" w14:textId="19103C6F" w:rsidR="0D9D3854" w:rsidRDefault="0D9D3854" w:rsidP="250BB199">
            <w:pPr>
              <w:spacing w:line="259" w:lineRule="auto"/>
              <w:cnfStyle w:val="000000000000" w:firstRow="0" w:lastRow="0" w:firstColumn="0" w:lastColumn="0" w:oddVBand="0" w:evenVBand="0" w:oddHBand="0" w:evenHBand="0" w:firstRowFirstColumn="0" w:firstRowLastColumn="0" w:lastRowFirstColumn="0" w:lastRowLastColumn="0"/>
            </w:pPr>
            <w:r>
              <w:t xml:space="preserve">Shifts the bits in the left expression </w:t>
            </w:r>
            <w:r w:rsidR="588B182B">
              <w:t>to the right. The number of places shifted are specified in the right expression.</w:t>
            </w:r>
          </w:p>
        </w:tc>
      </w:tr>
      <w:tr w:rsidR="5A0FDC7A" w14:paraId="6C6AF8A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475110A" w14:textId="027960B5" w:rsidR="29918FAD" w:rsidRDefault="22F69182" w:rsidP="5A0FDC7A">
            <w:r>
              <w:t>&lt;</w:t>
            </w:r>
          </w:p>
        </w:tc>
        <w:tc>
          <w:tcPr>
            <w:tcW w:w="1575" w:type="dxa"/>
          </w:tcPr>
          <w:p w14:paraId="27F98138" w14:textId="4172BD3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w:t>
            </w:r>
          </w:p>
        </w:tc>
        <w:tc>
          <w:tcPr>
            <w:tcW w:w="1410" w:type="dxa"/>
          </w:tcPr>
          <w:p w14:paraId="7B8FDA08" w14:textId="0EE02CAF" w:rsidR="29918FAD" w:rsidRDefault="420BE942"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192515E" w14:textId="69CDAC8F"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7E7AD25" w14:textId="293EF994"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w:t>
            </w:r>
            <w:r w:rsidR="07ECCEF6">
              <w:t>the left</w:t>
            </w:r>
            <w:r>
              <w:t xml:space="preserve"> </w:t>
            </w:r>
            <w:r w:rsidR="046AB2D5">
              <w:t xml:space="preserve">expression </w:t>
            </w:r>
            <w:r>
              <w:t>is less than the right.</w:t>
            </w:r>
          </w:p>
        </w:tc>
      </w:tr>
      <w:tr w:rsidR="5A0FDC7A" w14:paraId="706902F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F3E2E6F" w14:textId="60D74A13" w:rsidR="29918FAD" w:rsidRDefault="22F69182" w:rsidP="5A0FDC7A">
            <w:r>
              <w:t>&lt;=</w:t>
            </w:r>
          </w:p>
        </w:tc>
        <w:tc>
          <w:tcPr>
            <w:tcW w:w="1575" w:type="dxa"/>
          </w:tcPr>
          <w:p w14:paraId="30DA2A3B" w14:textId="2CFA1E58"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Less than or equal to</w:t>
            </w:r>
          </w:p>
        </w:tc>
        <w:tc>
          <w:tcPr>
            <w:tcW w:w="1410" w:type="dxa"/>
          </w:tcPr>
          <w:p w14:paraId="7B27AAD2" w14:textId="6109367C" w:rsidR="29918FAD" w:rsidRDefault="739C4303" w:rsidP="5A0FDC7A">
            <w:pPr>
              <w:cnfStyle w:val="000000000000" w:firstRow="0" w:lastRow="0" w:firstColumn="0" w:lastColumn="0" w:oddVBand="0" w:evenVBand="0" w:oddHBand="0" w:evenHBand="0" w:firstRowFirstColumn="0" w:firstRowLastColumn="0" w:lastRowFirstColumn="0" w:lastRowLastColumn="0"/>
            </w:pPr>
            <w:r>
              <w:t>9</w:t>
            </w:r>
          </w:p>
        </w:tc>
        <w:tc>
          <w:tcPr>
            <w:tcW w:w="1455" w:type="dxa"/>
          </w:tcPr>
          <w:p w14:paraId="078A3ECA" w14:textId="7C24F39B"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7F5E460F" w14:textId="06AAF54C"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145CB08E">
              <w:t xml:space="preserve">expression </w:t>
            </w:r>
            <w:r>
              <w:t>is less than or equal to the right.</w:t>
            </w:r>
          </w:p>
        </w:tc>
      </w:tr>
      <w:tr w:rsidR="5A0FDC7A" w14:paraId="69A2261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7FCC781" w14:textId="60E2E97D" w:rsidR="29918FAD" w:rsidRDefault="22F69182" w:rsidP="5A0FDC7A">
            <w:r>
              <w:lastRenderedPageBreak/>
              <w:t>&gt;</w:t>
            </w:r>
          </w:p>
        </w:tc>
        <w:tc>
          <w:tcPr>
            <w:tcW w:w="1575" w:type="dxa"/>
          </w:tcPr>
          <w:p w14:paraId="73DDE78F" w14:textId="171D637E"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w:t>
            </w:r>
          </w:p>
        </w:tc>
        <w:tc>
          <w:tcPr>
            <w:tcW w:w="1410" w:type="dxa"/>
          </w:tcPr>
          <w:p w14:paraId="04786BEB" w14:textId="176CBA3A" w:rsidR="29918FAD" w:rsidRDefault="7FE95EEA"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6ED79F06" w14:textId="1F65A139"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F852875" w14:textId="7722458F"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0BC554FC">
              <w:t xml:space="preserve">expression </w:t>
            </w:r>
            <w:r>
              <w:t>is greater than the right e</w:t>
            </w:r>
            <w:r w:rsidR="690D5B1A">
              <w:t>xpression</w:t>
            </w:r>
            <w:r>
              <w:t>.</w:t>
            </w:r>
          </w:p>
        </w:tc>
      </w:tr>
      <w:tr w:rsidR="5A0FDC7A" w14:paraId="009CBB3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1FC2008" w14:textId="465064BD" w:rsidR="29918FAD" w:rsidRDefault="22F69182" w:rsidP="5A0FDC7A">
            <w:r>
              <w:t>&gt;=</w:t>
            </w:r>
          </w:p>
        </w:tc>
        <w:tc>
          <w:tcPr>
            <w:tcW w:w="1575" w:type="dxa"/>
          </w:tcPr>
          <w:p w14:paraId="5E464E6F" w14:textId="0256E9C7" w:rsidR="29918FAD" w:rsidRDefault="22F69182" w:rsidP="5A0FDC7A">
            <w:pPr>
              <w:spacing w:line="259" w:lineRule="auto"/>
              <w:cnfStyle w:val="000000000000" w:firstRow="0" w:lastRow="0" w:firstColumn="0" w:lastColumn="0" w:oddVBand="0" w:evenVBand="0" w:oddHBand="0" w:evenHBand="0" w:firstRowFirstColumn="0" w:firstRowLastColumn="0" w:lastRowFirstColumn="0" w:lastRowLastColumn="0"/>
            </w:pPr>
            <w:r>
              <w:t>Greater than or equal to</w:t>
            </w:r>
          </w:p>
        </w:tc>
        <w:tc>
          <w:tcPr>
            <w:tcW w:w="1410" w:type="dxa"/>
          </w:tcPr>
          <w:p w14:paraId="063BE71D" w14:textId="125CE9E0" w:rsidR="29918FAD" w:rsidRDefault="610AEB33" w:rsidP="5A0FDC7A">
            <w:pPr>
              <w:spacing w:line="259" w:lineRule="auto"/>
              <w:cnfStyle w:val="000000000000" w:firstRow="0" w:lastRow="0" w:firstColumn="0" w:lastColumn="0" w:oddVBand="0" w:evenVBand="0" w:oddHBand="0" w:evenHBand="0" w:firstRowFirstColumn="0" w:firstRowLastColumn="0" w:lastRowFirstColumn="0" w:lastRowLastColumn="0"/>
            </w:pPr>
            <w:r>
              <w:t>9</w:t>
            </w:r>
          </w:p>
        </w:tc>
        <w:tc>
          <w:tcPr>
            <w:tcW w:w="1455" w:type="dxa"/>
          </w:tcPr>
          <w:p w14:paraId="4AC45A6B" w14:textId="34D4643D" w:rsidR="29918FAD" w:rsidRDefault="22F69182"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EC71F5" w14:textId="08917865" w:rsidR="29918FAD" w:rsidRDefault="0F1BFE58"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D60CCD5">
              <w:t xml:space="preserve">expression </w:t>
            </w:r>
            <w:r>
              <w:t xml:space="preserve">is greater than or equal to the right </w:t>
            </w:r>
            <w:r w:rsidR="470C69AA">
              <w:t>expression</w:t>
            </w:r>
            <w:r>
              <w:t>.</w:t>
            </w:r>
          </w:p>
        </w:tc>
      </w:tr>
      <w:tr w:rsidR="5A0FDC7A" w14:paraId="6FDB568C"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67BF010" w14:textId="30E49FD9" w:rsidR="4C184A7D" w:rsidRDefault="2011836E" w:rsidP="5A0FDC7A">
            <w:r>
              <w:t>==</w:t>
            </w:r>
          </w:p>
        </w:tc>
        <w:tc>
          <w:tcPr>
            <w:tcW w:w="1575" w:type="dxa"/>
          </w:tcPr>
          <w:p w14:paraId="53013660" w14:textId="0813996C"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Equal to</w:t>
            </w:r>
          </w:p>
        </w:tc>
        <w:tc>
          <w:tcPr>
            <w:tcW w:w="1410" w:type="dxa"/>
          </w:tcPr>
          <w:p w14:paraId="1C12EF2F" w14:textId="374E0467" w:rsidR="4C184A7D" w:rsidRDefault="13BAE72E"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7974122F" w14:textId="620B46FD"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128C2CBC" w14:textId="1D828652"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7091D024">
              <w:t xml:space="preserve">expression </w:t>
            </w:r>
            <w:r>
              <w:t xml:space="preserve">and the right </w:t>
            </w:r>
            <w:r w:rsidR="1CF908F4">
              <w:t xml:space="preserve">expressions </w:t>
            </w:r>
            <w:r>
              <w:t>are the same.</w:t>
            </w:r>
          </w:p>
        </w:tc>
      </w:tr>
      <w:tr w:rsidR="5A0FDC7A" w14:paraId="761B39C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EFC6F0" w14:textId="01D735DA" w:rsidR="4C184A7D" w:rsidRDefault="2011836E" w:rsidP="5A0FDC7A">
            <w:r>
              <w:t>!=</w:t>
            </w:r>
          </w:p>
        </w:tc>
        <w:tc>
          <w:tcPr>
            <w:tcW w:w="1575" w:type="dxa"/>
          </w:tcPr>
          <w:p w14:paraId="4B02AC30" w14:textId="5B252DF0"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Not equal to</w:t>
            </w:r>
          </w:p>
        </w:tc>
        <w:tc>
          <w:tcPr>
            <w:tcW w:w="1410" w:type="dxa"/>
          </w:tcPr>
          <w:p w14:paraId="4184747B" w14:textId="191CC964" w:rsidR="4C184A7D" w:rsidRDefault="50197D12" w:rsidP="5A0FDC7A">
            <w:pPr>
              <w:spacing w:line="259" w:lineRule="auto"/>
              <w:cnfStyle w:val="000000000000" w:firstRow="0" w:lastRow="0" w:firstColumn="0" w:lastColumn="0" w:oddVBand="0" w:evenVBand="0" w:oddHBand="0" w:evenHBand="0" w:firstRowFirstColumn="0" w:firstRowLastColumn="0" w:lastRowFirstColumn="0" w:lastRowLastColumn="0"/>
            </w:pPr>
            <w:r>
              <w:t>8</w:t>
            </w:r>
          </w:p>
        </w:tc>
        <w:tc>
          <w:tcPr>
            <w:tcW w:w="1455" w:type="dxa"/>
          </w:tcPr>
          <w:p w14:paraId="3DA13F8E" w14:textId="1C9EF6C1" w:rsidR="4C184A7D" w:rsidRDefault="2011836E"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64F9274A" w14:textId="0AF0022F" w:rsidR="4C184A7D" w:rsidRDefault="2011836E"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True if the left </w:t>
            </w:r>
            <w:r w:rsidR="679DC698">
              <w:t xml:space="preserve">expression </w:t>
            </w:r>
            <w:r>
              <w:t xml:space="preserve">and the right </w:t>
            </w:r>
            <w:r w:rsidR="2ECABA59">
              <w:t xml:space="preserve">expressions </w:t>
            </w:r>
            <w:r>
              <w:t>are not the same value.</w:t>
            </w:r>
          </w:p>
        </w:tc>
      </w:tr>
      <w:tr w:rsidR="5A0FDC7A" w14:paraId="53AECE85"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3B742B1" w14:textId="5113C912" w:rsidR="750B4A18" w:rsidRDefault="750B4A18" w:rsidP="750B4A18">
            <w:r>
              <w:t>&amp;</w:t>
            </w:r>
          </w:p>
        </w:tc>
        <w:tc>
          <w:tcPr>
            <w:tcW w:w="1575" w:type="dxa"/>
          </w:tcPr>
          <w:p w14:paraId="55556572" w14:textId="385AF5AF"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AND</w:t>
            </w:r>
          </w:p>
        </w:tc>
        <w:tc>
          <w:tcPr>
            <w:tcW w:w="1410" w:type="dxa"/>
          </w:tcPr>
          <w:p w14:paraId="54EFF842" w14:textId="1F9BA45C"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7</w:t>
            </w:r>
          </w:p>
        </w:tc>
        <w:tc>
          <w:tcPr>
            <w:tcW w:w="1455" w:type="dxa"/>
          </w:tcPr>
          <w:p w14:paraId="6E8946D0" w14:textId="14B3D429"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24F36224" w14:textId="0529672D"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AND operation with the bits in the integer expression. Any bits set to 1 in both values remain 1 all other bits are set to 0.</w:t>
            </w:r>
          </w:p>
        </w:tc>
      </w:tr>
      <w:tr w:rsidR="5A0FDC7A" w14:paraId="76B0EB1A"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C6D257" w14:textId="6205363D" w:rsidR="750B4A18" w:rsidRDefault="750B4A18" w:rsidP="750B4A18">
            <w:r>
              <w:t>^</w:t>
            </w:r>
          </w:p>
        </w:tc>
        <w:tc>
          <w:tcPr>
            <w:tcW w:w="1575" w:type="dxa"/>
          </w:tcPr>
          <w:p w14:paraId="561CAAF0" w14:textId="312B0AA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Exclusive OR</w:t>
            </w:r>
          </w:p>
        </w:tc>
        <w:tc>
          <w:tcPr>
            <w:tcW w:w="1410" w:type="dxa"/>
          </w:tcPr>
          <w:p w14:paraId="5363E3B8" w14:textId="6A865C74"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6</w:t>
            </w:r>
          </w:p>
        </w:tc>
        <w:tc>
          <w:tcPr>
            <w:tcW w:w="1455" w:type="dxa"/>
          </w:tcPr>
          <w:p w14:paraId="477B0441" w14:textId="475F7D96"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445D2748" w14:textId="07FECBC1"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 xml:space="preserve">Performs a bitwise exclusive OR operation with the bits in the integer expression. Any bits that are different are set to 1, any bits that are the same are set to 0. </w:t>
            </w:r>
          </w:p>
        </w:tc>
      </w:tr>
      <w:tr w:rsidR="5A0FDC7A" w14:paraId="53151A99"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DD857EC" w14:textId="32428331" w:rsidR="750B4A18" w:rsidRDefault="750B4A18" w:rsidP="750B4A18">
            <w:r>
              <w:t>|</w:t>
            </w:r>
          </w:p>
        </w:tc>
        <w:tc>
          <w:tcPr>
            <w:tcW w:w="1575" w:type="dxa"/>
          </w:tcPr>
          <w:p w14:paraId="4D01055F" w14:textId="516513CA"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Bitwise Inclusive OR</w:t>
            </w:r>
          </w:p>
        </w:tc>
        <w:tc>
          <w:tcPr>
            <w:tcW w:w="1410" w:type="dxa"/>
          </w:tcPr>
          <w:p w14:paraId="5B027BDC" w14:textId="55106525"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5</w:t>
            </w:r>
          </w:p>
        </w:tc>
        <w:tc>
          <w:tcPr>
            <w:tcW w:w="1455" w:type="dxa"/>
          </w:tcPr>
          <w:p w14:paraId="2C71B08C" w14:textId="24AAC5E8" w:rsidR="750B4A18" w:rsidRDefault="750B4A18" w:rsidP="750B4A18">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AA2CE25" w14:textId="4C2D78D2" w:rsidR="750B4A18" w:rsidRDefault="750B4A18" w:rsidP="750B4A18">
            <w:pPr>
              <w:spacing w:line="259" w:lineRule="auto"/>
              <w:cnfStyle w:val="000000000000" w:firstRow="0" w:lastRow="0" w:firstColumn="0" w:lastColumn="0" w:oddVBand="0" w:evenVBand="0" w:oddHBand="0" w:evenHBand="0" w:firstRowFirstColumn="0" w:firstRowLastColumn="0" w:lastRowFirstColumn="0" w:lastRowLastColumn="0"/>
            </w:pPr>
            <w:r>
              <w:t>Performs a bitwise OR operation on the bits in the integer expression. Any bits that are 1 in either the value remain on all other bits are set to 0.</w:t>
            </w:r>
          </w:p>
        </w:tc>
      </w:tr>
      <w:tr w:rsidR="560638D6" w14:paraId="620FEE3D"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22AE951" w14:textId="177D6EA1" w:rsidR="51208BC7" w:rsidRDefault="51208BC7" w:rsidP="560638D6">
            <w:r>
              <w:t>=</w:t>
            </w:r>
          </w:p>
        </w:tc>
        <w:tc>
          <w:tcPr>
            <w:tcW w:w="1575" w:type="dxa"/>
          </w:tcPr>
          <w:p w14:paraId="2C82886C" w14:textId="40F294D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78A3639A" w14:textId="02CEEF17"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39BF47CB" w14:textId="0A219CF2" w:rsidR="735D6D74" w:rsidRDefault="735D6D74"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38DBE0F2" w14:textId="0343A101"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Copies the value or result of the expression on the right side to the variable on the left side.</w:t>
            </w:r>
          </w:p>
        </w:tc>
      </w:tr>
      <w:tr w:rsidR="560638D6" w14:paraId="051EF492"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9E9C1F0" w14:textId="27CAC1CB" w:rsidR="500F69FF" w:rsidRDefault="500F69FF" w:rsidP="560638D6">
            <w:r>
              <w:t>-&gt;</w:t>
            </w:r>
          </w:p>
        </w:tc>
        <w:tc>
          <w:tcPr>
            <w:tcW w:w="1575" w:type="dxa"/>
          </w:tcPr>
          <w:p w14:paraId="32501CE5" w14:textId="3CDA5FFA"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Reference</w:t>
            </w:r>
          </w:p>
        </w:tc>
        <w:tc>
          <w:tcPr>
            <w:tcW w:w="1410" w:type="dxa"/>
          </w:tcPr>
          <w:p w14:paraId="0A912908" w14:textId="1ED0D228"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79C436F5" w14:textId="799AA816" w:rsidR="02E8CBB3" w:rsidRDefault="02E8CBB3" w:rsidP="560638D6">
            <w:pPr>
              <w:spacing w:line="259" w:lineRule="auto"/>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585BDD9F" w14:textId="3EA30285" w:rsidR="51208BC7" w:rsidRDefault="51208BC7" w:rsidP="560638D6">
            <w:pPr>
              <w:spacing w:line="259" w:lineRule="auto"/>
              <w:cnfStyle w:val="000000000000" w:firstRow="0" w:lastRow="0" w:firstColumn="0" w:lastColumn="0" w:oddVBand="0" w:evenVBand="0" w:oddHBand="0" w:evenHBand="0" w:firstRowFirstColumn="0" w:firstRowLastColumn="0" w:lastRowFirstColumn="0" w:lastRowLastColumn="0"/>
            </w:pPr>
            <w:r>
              <w:t xml:space="preserve">Creates a </w:t>
            </w:r>
            <w:r w:rsidR="5B814A59">
              <w:t xml:space="preserve">pointer or </w:t>
            </w:r>
            <w:r>
              <w:t>reference to the variable or collection on the right side.</w:t>
            </w:r>
            <w:r w:rsidR="6E4D656A">
              <w:t xml:space="preserve"> Any changes to the left side variable also effect the </w:t>
            </w:r>
            <w:proofErr w:type="gramStart"/>
            <w:r w:rsidR="6E4D656A">
              <w:t>right side</w:t>
            </w:r>
            <w:proofErr w:type="gramEnd"/>
            <w:r w:rsidR="6E4D656A">
              <w:t xml:space="preserve"> variable.</w:t>
            </w:r>
          </w:p>
        </w:tc>
      </w:tr>
      <w:tr w:rsidR="5A0FDC7A" w14:paraId="5431D31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7FE1C86" w14:textId="728ADA69" w:rsidR="1059FD16" w:rsidRDefault="6DFCE24F" w:rsidP="5A0FDC7A">
            <w:r>
              <w:t>*=</w:t>
            </w:r>
          </w:p>
        </w:tc>
        <w:tc>
          <w:tcPr>
            <w:tcW w:w="1575" w:type="dxa"/>
          </w:tcPr>
          <w:p w14:paraId="4665848D" w14:textId="7B0DDE2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552C105" w14:textId="4CB0D19A" w:rsidR="1059FD16" w:rsidRDefault="01B34E6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D91EE1A" w14:textId="50633C0C"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23C7F992" w14:textId="64B7A311"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Assigns the product of the right expression and the left variable to the left variable. </w:t>
            </w:r>
          </w:p>
        </w:tc>
      </w:tr>
      <w:tr w:rsidR="5A0FDC7A" w14:paraId="517DFFCF"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BABAF7D" w14:textId="7A849B1E" w:rsidR="1059FD16" w:rsidRDefault="6DFCE24F" w:rsidP="5A0FDC7A">
            <w:r>
              <w:t>/=</w:t>
            </w:r>
          </w:p>
        </w:tc>
        <w:tc>
          <w:tcPr>
            <w:tcW w:w="1575" w:type="dxa"/>
          </w:tcPr>
          <w:p w14:paraId="024AD44B" w14:textId="0FE5B4EC"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28E38A78" w14:textId="59DEBAB0" w:rsidR="1059FD16" w:rsidRDefault="2AB611D9"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077DCBA4" w14:textId="28A398DE"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090CA374" w14:textId="10FCDA8D"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quotient of the right expression and the left variable to the left variable.</w:t>
            </w:r>
          </w:p>
        </w:tc>
      </w:tr>
      <w:tr w:rsidR="5A0FDC7A" w14:paraId="2AB11E7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48A26C37" w14:textId="325B33CE" w:rsidR="1059FD16" w:rsidRDefault="6DFCE24F" w:rsidP="5A0FDC7A">
            <w:r>
              <w:t>%=</w:t>
            </w:r>
          </w:p>
        </w:tc>
        <w:tc>
          <w:tcPr>
            <w:tcW w:w="1575" w:type="dxa"/>
          </w:tcPr>
          <w:p w14:paraId="6B2EE4DF" w14:textId="31D8409E" w:rsidR="1059FD16" w:rsidRDefault="6DFCE24F" w:rsidP="5A0FDC7A">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367D7B7D" w14:textId="44DE2008" w:rsidR="1059FD16" w:rsidRDefault="505BC2D3" w:rsidP="5A0FDC7A">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65EE2ECC" w14:textId="0697FD43" w:rsidR="1059FD16" w:rsidRDefault="6DFCE24F" w:rsidP="5A0FDC7A">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69E3BE10" w14:textId="7BC71CD9" w:rsidR="1059FD16" w:rsidRDefault="3E3A1C9F" w:rsidP="5A0FDC7A">
            <w:pPr>
              <w:spacing w:line="259" w:lineRule="auto"/>
              <w:cnfStyle w:val="000000000000" w:firstRow="0" w:lastRow="0" w:firstColumn="0" w:lastColumn="0" w:oddVBand="0" w:evenVBand="0" w:oddHBand="0" w:evenHBand="0" w:firstRowFirstColumn="0" w:firstRowLastColumn="0" w:lastRowFirstColumn="0" w:lastRowLastColumn="0"/>
            </w:pPr>
            <w:r>
              <w:t>Assigns the remainder of the right expression and the left variable to the left variable.</w:t>
            </w:r>
          </w:p>
        </w:tc>
      </w:tr>
      <w:tr w:rsidR="63B61F22" w14:paraId="777DA741"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55643E86" w14:textId="32AEF4D3" w:rsidR="63B61F22" w:rsidRDefault="51722F28" w:rsidP="63B61F22">
            <w:r>
              <w:lastRenderedPageBreak/>
              <w:t>+=</w:t>
            </w:r>
          </w:p>
        </w:tc>
        <w:tc>
          <w:tcPr>
            <w:tcW w:w="1575" w:type="dxa"/>
          </w:tcPr>
          <w:p w14:paraId="4DABCEEA" w14:textId="07611108"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12FCE7B7" w14:textId="227E7ABD" w:rsidR="63B61F22" w:rsidRDefault="209CB917"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574961C4" w14:textId="6735AD24"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1A913818" w14:textId="61F245A1"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sum of the left variable and the right expression to the left variable.</w:t>
            </w:r>
          </w:p>
        </w:tc>
      </w:tr>
      <w:tr w:rsidR="5A0FDC7A" w14:paraId="57759247"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67FE0847" w14:textId="718A4988" w:rsidR="63B61F22" w:rsidRDefault="51722F28" w:rsidP="63B61F22">
            <w:r>
              <w:t>-=</w:t>
            </w:r>
          </w:p>
        </w:tc>
        <w:tc>
          <w:tcPr>
            <w:tcW w:w="1575" w:type="dxa"/>
          </w:tcPr>
          <w:p w14:paraId="174D51E2" w14:textId="64934A9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Assignment</w:t>
            </w:r>
          </w:p>
        </w:tc>
        <w:tc>
          <w:tcPr>
            <w:tcW w:w="1410" w:type="dxa"/>
          </w:tcPr>
          <w:p w14:paraId="6252A78A" w14:textId="249379EB" w:rsidR="63B61F22" w:rsidRDefault="278FC8CF" w:rsidP="63B61F22">
            <w:pPr>
              <w:spacing w:line="259" w:lineRule="auto"/>
              <w:cnfStyle w:val="000000000000" w:firstRow="0" w:lastRow="0" w:firstColumn="0" w:lastColumn="0" w:oddVBand="0" w:evenVBand="0" w:oddHBand="0" w:evenHBand="0" w:firstRowFirstColumn="0" w:firstRowLastColumn="0" w:lastRowFirstColumn="0" w:lastRowLastColumn="0"/>
            </w:pPr>
            <w:r>
              <w:t>4</w:t>
            </w:r>
          </w:p>
        </w:tc>
        <w:tc>
          <w:tcPr>
            <w:tcW w:w="1455" w:type="dxa"/>
          </w:tcPr>
          <w:p w14:paraId="1FA711B5" w14:textId="1601FEC9" w:rsidR="63B61F22" w:rsidRDefault="51722F28" w:rsidP="63B61F22">
            <w:pPr>
              <w:cnfStyle w:val="000000000000" w:firstRow="0" w:lastRow="0" w:firstColumn="0" w:lastColumn="0" w:oddVBand="0" w:evenVBand="0" w:oddHBand="0" w:evenHBand="0" w:firstRowFirstColumn="0" w:firstRowLastColumn="0" w:lastRowFirstColumn="0" w:lastRowLastColumn="0"/>
            </w:pPr>
            <w:r>
              <w:t>Right to left</w:t>
            </w:r>
          </w:p>
        </w:tc>
        <w:tc>
          <w:tcPr>
            <w:tcW w:w="3750" w:type="dxa"/>
          </w:tcPr>
          <w:p w14:paraId="48EDC23C" w14:textId="06A45E5C" w:rsidR="63B61F22" w:rsidRDefault="51722F28" w:rsidP="63B61F22">
            <w:pPr>
              <w:spacing w:line="259" w:lineRule="auto"/>
              <w:cnfStyle w:val="000000000000" w:firstRow="0" w:lastRow="0" w:firstColumn="0" w:lastColumn="0" w:oddVBand="0" w:evenVBand="0" w:oddHBand="0" w:evenHBand="0" w:firstRowFirstColumn="0" w:firstRowLastColumn="0" w:lastRowFirstColumn="0" w:lastRowLastColumn="0"/>
            </w:pPr>
            <w:r>
              <w:t>Assigns the difference of the right expression from the left variable to the left variable.</w:t>
            </w:r>
          </w:p>
        </w:tc>
      </w:tr>
      <w:tr w:rsidR="63B61F22" w14:paraId="34AC4E88"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2410F68B" w14:textId="0DC2AC4D" w:rsidR="2A6D7E06" w:rsidRDefault="50EDC7BB" w:rsidP="63B61F22">
            <w:r>
              <w:t>++</w:t>
            </w:r>
          </w:p>
        </w:tc>
        <w:tc>
          <w:tcPr>
            <w:tcW w:w="1575" w:type="dxa"/>
          </w:tcPr>
          <w:p w14:paraId="6AA81A6A" w14:textId="0995C23C" w:rsidR="2A6D7E06" w:rsidRDefault="50EDC7BB" w:rsidP="63B61F22">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57B1AADA" w14:textId="3426785A" w:rsidR="2A6D7E06" w:rsidRDefault="4A40F6EC" w:rsidP="63B61F22">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2B2E60E8" w14:textId="48ACA0C6" w:rsidR="2A6D7E06" w:rsidRDefault="50EDC7BB"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3962489C" w14:textId="78D94C5D" w:rsidR="2A6D7E06" w:rsidRDefault="38E5079D" w:rsidP="63B61F22">
            <w:pPr>
              <w:cnfStyle w:val="000000000000" w:firstRow="0" w:lastRow="0" w:firstColumn="0" w:lastColumn="0" w:oddVBand="0" w:evenVBand="0" w:oddHBand="0" w:evenHBand="0" w:firstRowFirstColumn="0" w:firstRowLastColumn="0" w:lastRowFirstColumn="0" w:lastRowLastColumn="0"/>
            </w:pPr>
            <w:r>
              <w:t>Increment the previous variable by 1.</w:t>
            </w:r>
            <w:r w:rsidR="0B42C67B">
              <w:t xml:space="preserve"> </w:t>
            </w:r>
            <w:r w:rsidR="0B42C67B" w:rsidRPr="0FC21AB3">
              <w:rPr>
                <w:i/>
                <w:iCs/>
              </w:rPr>
              <w:t>Note: Postfix operations are applied after all other expressions have been evaluated.</w:t>
            </w:r>
          </w:p>
        </w:tc>
      </w:tr>
      <w:tr w:rsidR="7083C2DB" w14:paraId="5B4AFB4E"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79D91798" w14:textId="49C6B7CF" w:rsidR="7083C2DB" w:rsidRDefault="0081E04D" w:rsidP="7083C2DB">
            <w:r>
              <w:t>--</w:t>
            </w:r>
          </w:p>
        </w:tc>
        <w:tc>
          <w:tcPr>
            <w:tcW w:w="1575" w:type="dxa"/>
          </w:tcPr>
          <w:p w14:paraId="5B2A9DA5" w14:textId="4AA51FE6" w:rsidR="7083C2DB" w:rsidRDefault="10E97AC1" w:rsidP="7083C2DB">
            <w:pPr>
              <w:cnfStyle w:val="000000000000" w:firstRow="0" w:lastRow="0" w:firstColumn="0" w:lastColumn="0" w:oddVBand="0" w:evenVBand="0" w:oddHBand="0" w:evenHBand="0" w:firstRowFirstColumn="0" w:firstRowLastColumn="0" w:lastRowFirstColumn="0" w:lastRowLastColumn="0"/>
            </w:pPr>
            <w:r>
              <w:t>postfix</w:t>
            </w:r>
          </w:p>
        </w:tc>
        <w:tc>
          <w:tcPr>
            <w:tcW w:w="1410" w:type="dxa"/>
          </w:tcPr>
          <w:p w14:paraId="30CF376D" w14:textId="1FF3A586" w:rsidR="08AF64A4" w:rsidRDefault="0DF82DBC" w:rsidP="7083C2DB">
            <w:pPr>
              <w:spacing w:line="259" w:lineRule="auto"/>
              <w:cnfStyle w:val="000000000000" w:firstRow="0" w:lastRow="0" w:firstColumn="0" w:lastColumn="0" w:oddVBand="0" w:evenVBand="0" w:oddHBand="0" w:evenHBand="0" w:firstRowFirstColumn="0" w:firstRowLastColumn="0" w:lastRowFirstColumn="0" w:lastRowLastColumn="0"/>
            </w:pPr>
            <w:r>
              <w:t>3</w:t>
            </w:r>
          </w:p>
        </w:tc>
        <w:tc>
          <w:tcPr>
            <w:tcW w:w="1455" w:type="dxa"/>
          </w:tcPr>
          <w:p w14:paraId="3A7950C3" w14:textId="7F9341B5" w:rsidR="7083C2DB" w:rsidRDefault="10E97AC1" w:rsidP="7083C2DB">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EF233CF" w14:textId="1DD91C2E" w:rsidR="7083C2DB" w:rsidRDefault="0081E04D" w:rsidP="7083C2DB">
            <w:pPr>
              <w:cnfStyle w:val="000000000000" w:firstRow="0" w:lastRow="0" w:firstColumn="0" w:lastColumn="0" w:oddVBand="0" w:evenVBand="0" w:oddHBand="0" w:evenHBand="0" w:firstRowFirstColumn="0" w:firstRowLastColumn="0" w:lastRowFirstColumn="0" w:lastRowLastColumn="0"/>
            </w:pPr>
            <w:r>
              <w:t>Decrement the previous variable by 1.</w:t>
            </w:r>
            <w:r w:rsidR="7858E1BF" w:rsidRPr="0FC21AB3">
              <w:rPr>
                <w:i/>
                <w:iCs/>
              </w:rPr>
              <w:t xml:space="preserve"> Note: Postfix operations are applied after all other expressions have been evaluated.</w:t>
            </w:r>
          </w:p>
        </w:tc>
      </w:tr>
      <w:tr w:rsidR="63B61F22" w14:paraId="1AE7C673"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12D78464" w14:textId="2838B5C6" w:rsidR="09BFF09F" w:rsidRDefault="02CB931F" w:rsidP="63B61F22">
            <w:r>
              <w:t>,</w:t>
            </w:r>
          </w:p>
        </w:tc>
        <w:tc>
          <w:tcPr>
            <w:tcW w:w="1575" w:type="dxa"/>
          </w:tcPr>
          <w:p w14:paraId="7267FAE8" w14:textId="1C1868AC" w:rsidR="09BFF09F" w:rsidRDefault="66AB036D" w:rsidP="63B61F22">
            <w:pPr>
              <w:cnfStyle w:val="000000000000" w:firstRow="0" w:lastRow="0" w:firstColumn="0" w:lastColumn="0" w:oddVBand="0" w:evenVBand="0" w:oddHBand="0" w:evenHBand="0" w:firstRowFirstColumn="0" w:firstRowLastColumn="0" w:lastRowFirstColumn="0" w:lastRowLastColumn="0"/>
            </w:pPr>
            <w:r>
              <w:t>comma</w:t>
            </w:r>
          </w:p>
        </w:tc>
        <w:tc>
          <w:tcPr>
            <w:tcW w:w="1410" w:type="dxa"/>
          </w:tcPr>
          <w:p w14:paraId="2457EDED" w14:textId="46437694" w:rsidR="09BFF09F" w:rsidRDefault="45E4B1D4" w:rsidP="63B61F22">
            <w:pPr>
              <w:spacing w:line="259" w:lineRule="auto"/>
              <w:cnfStyle w:val="000000000000" w:firstRow="0" w:lastRow="0" w:firstColumn="0" w:lastColumn="0" w:oddVBand="0" w:evenVBand="0" w:oddHBand="0" w:evenHBand="0" w:firstRowFirstColumn="0" w:firstRowLastColumn="0" w:lastRowFirstColumn="0" w:lastRowLastColumn="0"/>
            </w:pPr>
            <w:r>
              <w:t>2</w:t>
            </w:r>
          </w:p>
        </w:tc>
        <w:tc>
          <w:tcPr>
            <w:tcW w:w="1455" w:type="dxa"/>
          </w:tcPr>
          <w:p w14:paraId="23D40752" w14:textId="35C08FA8" w:rsidR="09BFF09F" w:rsidRDefault="66AB036D" w:rsidP="63B61F22">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0ECDD4DC" w14:textId="76DCFF9F" w:rsidR="09BFF09F" w:rsidRDefault="66AB036D" w:rsidP="63B61F22">
            <w:pPr>
              <w:cnfStyle w:val="000000000000" w:firstRow="0" w:lastRow="0" w:firstColumn="0" w:lastColumn="0" w:oddVBand="0" w:evenVBand="0" w:oddHBand="0" w:evenHBand="0" w:firstRowFirstColumn="0" w:firstRowLastColumn="0" w:lastRowFirstColumn="0" w:lastRowLastColumn="0"/>
            </w:pPr>
            <w:r>
              <w:t>Expression terminator forces the expression to be evaluated.</w:t>
            </w:r>
          </w:p>
        </w:tc>
      </w:tr>
      <w:tr w:rsidR="5A0FDC7A" w14:paraId="3C8B946B" w14:textId="77777777" w:rsidTr="560638D6">
        <w:trPr>
          <w:trHeight w:val="300"/>
        </w:trPr>
        <w:tc>
          <w:tcPr>
            <w:cnfStyle w:val="001000000000" w:firstRow="0" w:lastRow="0" w:firstColumn="1" w:lastColumn="0" w:oddVBand="0" w:evenVBand="0" w:oddHBand="0" w:evenHBand="0" w:firstRowFirstColumn="0" w:firstRowLastColumn="0" w:lastRowFirstColumn="0" w:lastRowLastColumn="0"/>
            <w:tcW w:w="1170" w:type="dxa"/>
          </w:tcPr>
          <w:p w14:paraId="09D0AA65" w14:textId="768C9494" w:rsidR="6A7DE665" w:rsidRDefault="4AA363D3" w:rsidP="5A0FDC7A">
            <w:r>
              <w:t>;</w:t>
            </w:r>
          </w:p>
        </w:tc>
        <w:tc>
          <w:tcPr>
            <w:tcW w:w="1575" w:type="dxa"/>
          </w:tcPr>
          <w:p w14:paraId="407CA5B4" w14:textId="693F1C63"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Statement terminator</w:t>
            </w:r>
          </w:p>
        </w:tc>
        <w:tc>
          <w:tcPr>
            <w:tcW w:w="1410" w:type="dxa"/>
          </w:tcPr>
          <w:p w14:paraId="46DCE5EC" w14:textId="192EF597" w:rsidR="6A7DE665" w:rsidRDefault="699FFC0D" w:rsidP="5A0FDC7A">
            <w:pPr>
              <w:spacing w:line="259" w:lineRule="auto"/>
              <w:cnfStyle w:val="000000000000" w:firstRow="0" w:lastRow="0" w:firstColumn="0" w:lastColumn="0" w:oddVBand="0" w:evenVBand="0" w:oddHBand="0" w:evenHBand="0" w:firstRowFirstColumn="0" w:firstRowLastColumn="0" w:lastRowFirstColumn="0" w:lastRowLastColumn="0"/>
            </w:pPr>
            <w:r>
              <w:t>1</w:t>
            </w:r>
          </w:p>
        </w:tc>
        <w:tc>
          <w:tcPr>
            <w:tcW w:w="1455" w:type="dxa"/>
          </w:tcPr>
          <w:p w14:paraId="346BE125" w14:textId="286A32EF" w:rsidR="6A7DE665" w:rsidRDefault="699FFC0D" w:rsidP="5A0FDC7A">
            <w:pPr>
              <w:cnfStyle w:val="000000000000" w:firstRow="0" w:lastRow="0" w:firstColumn="0" w:lastColumn="0" w:oddVBand="0" w:evenVBand="0" w:oddHBand="0" w:evenHBand="0" w:firstRowFirstColumn="0" w:firstRowLastColumn="0" w:lastRowFirstColumn="0" w:lastRowLastColumn="0"/>
            </w:pPr>
            <w:r>
              <w:t>Left to right</w:t>
            </w:r>
          </w:p>
        </w:tc>
        <w:tc>
          <w:tcPr>
            <w:tcW w:w="3750" w:type="dxa"/>
          </w:tcPr>
          <w:p w14:paraId="517568DA" w14:textId="0E88E883" w:rsidR="2F16FA13" w:rsidRDefault="03CE4D06" w:rsidP="5A0FDC7A">
            <w:pPr>
              <w:spacing w:line="259" w:lineRule="auto"/>
              <w:cnfStyle w:val="000000000000" w:firstRow="0" w:lastRow="0" w:firstColumn="0" w:lastColumn="0" w:oddVBand="0" w:evenVBand="0" w:oddHBand="0" w:evenHBand="0" w:firstRowFirstColumn="0" w:firstRowLastColumn="0" w:lastRowFirstColumn="0" w:lastRowLastColumn="0"/>
            </w:pPr>
            <w:r>
              <w:t xml:space="preserve">Statement terminator </w:t>
            </w:r>
            <w:r w:rsidR="54C5B0A9">
              <w:t>forces immediate evaluation.</w:t>
            </w:r>
          </w:p>
        </w:tc>
      </w:tr>
    </w:tbl>
    <w:p w14:paraId="2122F474" w14:textId="1144A9EA" w:rsidR="5A0FDC7A" w:rsidRDefault="5A0FDC7A"/>
    <w:p w14:paraId="42636AAB" w14:textId="17EBBAAD" w:rsidR="00030B8C" w:rsidRDefault="2AA47A08" w:rsidP="5A0FDC7A">
      <w:pPr>
        <w:pStyle w:val="Heading1"/>
      </w:pPr>
      <w:r>
        <w:t>Expressions</w:t>
      </w:r>
    </w:p>
    <w:p w14:paraId="7978AA85" w14:textId="595E8995" w:rsidR="0C5ABD05" w:rsidRDefault="5F6F929A" w:rsidP="02AB97AA">
      <w:r>
        <w:t xml:space="preserve">Expressions are formed by combining values, variables, functions, and operators. </w:t>
      </w:r>
      <w:r w:rsidR="677CDD19">
        <w:t xml:space="preserve">The end of an expression is indicated by a </w:t>
      </w:r>
      <w:r w:rsidR="2B41CDAF">
        <w:t>semi-colon, comma</w:t>
      </w:r>
      <w:r w:rsidR="0E682F7D">
        <w:t>, and in some cases a close parenthesis.</w:t>
      </w:r>
      <w:r w:rsidR="2B41CDAF">
        <w:t xml:space="preserve"> </w:t>
      </w:r>
      <w:r w:rsidR="57201C91">
        <w:t xml:space="preserve">For example, the DSL </w:t>
      </w:r>
      <w:r w:rsidR="4E474E98">
        <w:t xml:space="preserve">script shown here </w:t>
      </w:r>
      <w:r w:rsidR="5731D1A5">
        <w:t>contain</w:t>
      </w:r>
      <w:r w:rsidR="4E474E98">
        <w:t>s several expressions outlined in bold:</w:t>
      </w:r>
    </w:p>
    <w:p w14:paraId="5A4BFBE8" w14:textId="70D1EC04" w:rsidR="6F5D7AF5" w:rsidRDefault="159B1732" w:rsidP="02AB97AA">
      <w:r>
        <w:t>while (</w:t>
      </w:r>
      <w:r w:rsidRPr="0FC21AB3">
        <w:rPr>
          <w:b/>
          <w:bCs/>
        </w:rPr>
        <w:t>f &lt; 100</w:t>
      </w:r>
      <w:r>
        <w:t>)</w:t>
      </w:r>
    </w:p>
    <w:p w14:paraId="0EA49CE4" w14:textId="02184F41" w:rsidR="6F5D7AF5" w:rsidRDefault="159B1732" w:rsidP="02AB97AA">
      <w:r>
        <w:t>{</w:t>
      </w:r>
    </w:p>
    <w:p w14:paraId="05A436C7" w14:textId="7F1E3C8E" w:rsidR="6F5D7AF5" w:rsidRDefault="159B1732" w:rsidP="02AB97AA">
      <w:pPr>
        <w:ind w:firstLine="720"/>
        <w:rPr>
          <w:b/>
          <w:bCs/>
        </w:rPr>
      </w:pPr>
      <w:r w:rsidRPr="0FC21AB3">
        <w:rPr>
          <w:b/>
          <w:bCs/>
        </w:rPr>
        <w:t xml:space="preserve">F += </w:t>
      </w:r>
      <w:proofErr w:type="gramStart"/>
      <w:r w:rsidRPr="0FC21AB3">
        <w:rPr>
          <w:b/>
          <w:bCs/>
        </w:rPr>
        <w:t>5;</w:t>
      </w:r>
      <w:proofErr w:type="gramEnd"/>
    </w:p>
    <w:p w14:paraId="727E973C" w14:textId="1318CD92" w:rsidR="6F5D7AF5" w:rsidRDefault="159B1732" w:rsidP="02AB97AA">
      <w:pPr>
        <w:ind w:firstLine="720"/>
      </w:pPr>
      <w:r w:rsidRPr="0FC21AB3">
        <w:rPr>
          <w:b/>
          <w:bCs/>
        </w:rPr>
        <w:t xml:space="preserve">c = (70-32) * </w:t>
      </w:r>
      <w:proofErr w:type="gramStart"/>
      <w:r w:rsidRPr="0FC21AB3">
        <w:rPr>
          <w:b/>
          <w:bCs/>
        </w:rPr>
        <w:t>5/9</w:t>
      </w:r>
      <w:r>
        <w:t>;</w:t>
      </w:r>
      <w:proofErr w:type="gramEnd"/>
    </w:p>
    <w:p w14:paraId="044D2E28" w14:textId="55E6D31A" w:rsidR="4A5EC13F" w:rsidRDefault="2D9805EE" w:rsidP="02AB97AA">
      <w:pPr>
        <w:ind w:firstLine="720"/>
      </w:pPr>
      <w:r>
        <w:t>print</w:t>
      </w:r>
      <w:r w:rsidR="0F17F6C8">
        <w:t xml:space="preserve"> </w:t>
      </w:r>
      <w:r w:rsidR="159B1732">
        <w:t>(</w:t>
      </w:r>
      <w:r w:rsidR="3190A422" w:rsidRPr="0FC21AB3">
        <w:rPr>
          <w:b/>
          <w:bCs/>
        </w:rPr>
        <w:t>c</w:t>
      </w:r>
      <w:r w:rsidR="3190A422">
        <w:t>)</w:t>
      </w:r>
    </w:p>
    <w:p w14:paraId="43DBECF6" w14:textId="0785170F" w:rsidR="6F5D7AF5" w:rsidRDefault="159B1732" w:rsidP="02AB97AA">
      <w:r>
        <w:t>}</w:t>
      </w:r>
    </w:p>
    <w:p w14:paraId="743BA596" w14:textId="0450F8FF" w:rsidR="549D7F6F" w:rsidRDefault="451F5DDC" w:rsidP="5A0FDC7A">
      <w:pPr>
        <w:pStyle w:val="Heading1"/>
      </w:pPr>
      <w:r>
        <w:t>Order of Evaluation</w:t>
      </w:r>
    </w:p>
    <w:p w14:paraId="16077171" w14:textId="5EDED547" w:rsidR="032D8411" w:rsidRDefault="77B3A52B" w:rsidP="63B61F22">
      <w:r>
        <w:t xml:space="preserve">The DSL parser </w:t>
      </w:r>
      <w:r w:rsidR="5D3AE2FF">
        <w:t xml:space="preserve">uses precedence climbing which </w:t>
      </w:r>
      <w:r>
        <w:t xml:space="preserve">evaluates expressions </w:t>
      </w:r>
      <w:r w:rsidR="60D396E9">
        <w:t>based on their evaluation order and precedence or binding power.</w:t>
      </w:r>
      <w:r w:rsidR="66F30921">
        <w:t xml:space="preserve"> This approach is known as Pratt Parser named after its inventor</w:t>
      </w:r>
      <w:r w:rsidR="500E0353">
        <w:t xml:space="preserve"> Professor Vaughan Pratt</w:t>
      </w:r>
      <w:r w:rsidR="64202900">
        <w:t xml:space="preserve">. The </w:t>
      </w:r>
      <w:r w:rsidR="6D06C653">
        <w:t>print</w:t>
      </w:r>
      <w:r w:rsidR="7511134A">
        <w:t xml:space="preserve"> of the expression evaluation is added to the AST which is rasterized as a flowchart within the IDE designer.</w:t>
      </w:r>
    </w:p>
    <w:p w14:paraId="2071C746" w14:textId="5519AEC3" w:rsidR="5890324F" w:rsidRDefault="5E03416F" w:rsidP="7083C2DB">
      <w:pPr>
        <w:pStyle w:val="Heading2"/>
      </w:pPr>
      <w:r>
        <w:lastRenderedPageBreak/>
        <w:t>Postfix Increment, Decrement</w:t>
      </w:r>
    </w:p>
    <w:p w14:paraId="29C8F745" w14:textId="00EF9A24" w:rsidR="1A5DC1C8" w:rsidRDefault="64F7819A" w:rsidP="63B61F22">
      <w:r>
        <w:t xml:space="preserve">In C the evaluation of post increment and decrement operators </w:t>
      </w:r>
      <w:r w:rsidR="73A98BAB">
        <w:t>is</w:t>
      </w:r>
      <w:r>
        <w:t xml:space="preserve"> left </w:t>
      </w:r>
      <w:r w:rsidR="70DCB569">
        <w:t>up to the compiler implementor.</w:t>
      </w:r>
      <w:r w:rsidR="72FF15CD">
        <w:t xml:space="preserve"> Over the years the way post increment operations work</w:t>
      </w:r>
      <w:r w:rsidR="277E861B">
        <w:t xml:space="preserve"> in C has been unofficially standardized so that post increment and decrement operators are applied after the other operations </w:t>
      </w:r>
      <w:r w:rsidR="72FF15CD">
        <w:t xml:space="preserve"> </w:t>
      </w:r>
      <w:r w:rsidR="70DCB569">
        <w:t xml:space="preserve"> </w:t>
      </w:r>
      <w:r w:rsidR="0023D3F9">
        <w:t xml:space="preserve">The benefit of this approach is that it allows expressions to be evaluated and then the indexers adjusted to prepare for the next evaluation. </w:t>
      </w:r>
      <w:r w:rsidR="749466CA">
        <w:t xml:space="preserve">In the DSL </w:t>
      </w:r>
      <w:r w:rsidR="27D37ACA" w:rsidRPr="0FC21AB3">
        <w:rPr>
          <w:b/>
          <w:bCs/>
        </w:rPr>
        <w:t xml:space="preserve">post increment and decrement operators are evaluated after </w:t>
      </w:r>
      <w:r w:rsidR="1076E84D" w:rsidRPr="0FC21AB3">
        <w:rPr>
          <w:b/>
          <w:bCs/>
        </w:rPr>
        <w:t xml:space="preserve">the other </w:t>
      </w:r>
      <w:r w:rsidR="27D37ACA" w:rsidRPr="0FC21AB3">
        <w:rPr>
          <w:b/>
          <w:bCs/>
        </w:rPr>
        <w:t>operations have been evaluated</w:t>
      </w:r>
      <w:r w:rsidR="27D37ACA">
        <w:t xml:space="preserve">. </w:t>
      </w:r>
      <w:r w:rsidR="124286D0">
        <w:t xml:space="preserve">For example, in the expression a = b++ + 5, that b + 5 is evaluated and the result assigned to a before 1 is added to b. </w:t>
      </w:r>
      <w:r w:rsidR="3795C8FA">
        <w:t xml:space="preserve">Postfix decrement operations work the same way. </w:t>
      </w:r>
    </w:p>
    <w:p w14:paraId="5ED74688" w14:textId="5919E6BD" w:rsidR="71501F04" w:rsidRDefault="12D7480F" w:rsidP="7083C2DB">
      <w:pPr>
        <w:pStyle w:val="Heading2"/>
      </w:pPr>
      <w:r>
        <w:t>Unary operators</w:t>
      </w:r>
    </w:p>
    <w:p w14:paraId="6D2EA53C" w14:textId="2857FC80" w:rsidR="7B8CF085" w:rsidRDefault="1806BDF0" w:rsidP="6E8F623A">
      <w:r>
        <w:t>The DSL provides three unary or single value operations. These operations are shown here:</w:t>
      </w:r>
    </w:p>
    <w:tbl>
      <w:tblPr>
        <w:tblStyle w:val="TableGrid"/>
        <w:tblW w:w="0" w:type="auto"/>
        <w:tblLayout w:type="fixed"/>
        <w:tblLook w:val="06A0" w:firstRow="1" w:lastRow="0" w:firstColumn="1" w:lastColumn="0" w:noHBand="1" w:noVBand="1"/>
      </w:tblPr>
      <w:tblGrid>
        <w:gridCol w:w="1080"/>
        <w:gridCol w:w="8280"/>
      </w:tblGrid>
      <w:tr w:rsidR="6E8F623A" w14:paraId="0578D986"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080" w:type="dxa"/>
          </w:tcPr>
          <w:p w14:paraId="760A9D26" w14:textId="060F1E90" w:rsidR="7B8CF085" w:rsidRDefault="5DB13DF3" w:rsidP="6E8F623A">
            <w:r>
              <w:t>Symbol</w:t>
            </w:r>
          </w:p>
        </w:tc>
        <w:tc>
          <w:tcPr>
            <w:tcW w:w="8280" w:type="dxa"/>
          </w:tcPr>
          <w:p w14:paraId="1EA32A5C" w14:textId="300A5DEC" w:rsidR="7B8CF085" w:rsidRDefault="5DB13DF3" w:rsidP="6E8F623A">
            <w:r>
              <w:t>Description</w:t>
            </w:r>
          </w:p>
        </w:tc>
      </w:tr>
      <w:tr w:rsidR="6E8F623A" w14:paraId="0DE08F92" w14:textId="77777777" w:rsidTr="0FC21AB3">
        <w:tblPrEx>
          <w:tblCellMar>
            <w:top w:w="0" w:type="dxa"/>
            <w:left w:w="108" w:type="dxa"/>
            <w:bottom w:w="0" w:type="dxa"/>
            <w:right w:w="108" w:type="dxa"/>
          </w:tblCellMar>
        </w:tblPrEx>
        <w:trPr>
          <w:trHeight w:val="300"/>
        </w:trPr>
        <w:tc>
          <w:tcPr>
            <w:tcW w:w="1080" w:type="dxa"/>
          </w:tcPr>
          <w:p w14:paraId="03880805" w14:textId="7A340753" w:rsidR="7B8CF085" w:rsidRDefault="5DB13DF3" w:rsidP="6E8F623A">
            <w:r>
              <w:t>+</w:t>
            </w:r>
          </w:p>
        </w:tc>
        <w:tc>
          <w:tcPr>
            <w:tcW w:w="8280" w:type="dxa"/>
          </w:tcPr>
          <w:p w14:paraId="05C0D329" w14:textId="0878D2B4" w:rsidR="7B8CF085" w:rsidRDefault="1806BDF0" w:rsidP="6E8F623A">
            <w:r>
              <w:t xml:space="preserve">Unary </w:t>
            </w:r>
            <w:proofErr w:type="gramStart"/>
            <w:r>
              <w:t>Positive,  Multiplies</w:t>
            </w:r>
            <w:proofErr w:type="gramEnd"/>
            <w:r>
              <w:t xml:space="preserve"> </w:t>
            </w:r>
            <w:r w:rsidR="5AA0FB8E">
              <w:t xml:space="preserve">the following target by 1. Note: In the compiler unary positive is ignored since 1 * any value </w:t>
            </w:r>
            <w:r w:rsidR="31093AD1">
              <w:t>results in any value.</w:t>
            </w:r>
          </w:p>
        </w:tc>
      </w:tr>
      <w:tr w:rsidR="6E8F623A" w14:paraId="68F973C0" w14:textId="77777777" w:rsidTr="0FC21AB3">
        <w:tblPrEx>
          <w:tblCellMar>
            <w:top w:w="0" w:type="dxa"/>
            <w:left w:w="108" w:type="dxa"/>
            <w:bottom w:w="0" w:type="dxa"/>
            <w:right w:w="108" w:type="dxa"/>
          </w:tblCellMar>
        </w:tblPrEx>
        <w:trPr>
          <w:trHeight w:val="300"/>
        </w:trPr>
        <w:tc>
          <w:tcPr>
            <w:tcW w:w="1080" w:type="dxa"/>
          </w:tcPr>
          <w:p w14:paraId="4BD04C9B" w14:textId="279C127F" w:rsidR="7B8CF085" w:rsidRDefault="1806BDF0" w:rsidP="6E8F623A">
            <w:r>
              <w:t>-</w:t>
            </w:r>
          </w:p>
        </w:tc>
        <w:tc>
          <w:tcPr>
            <w:tcW w:w="8280" w:type="dxa"/>
          </w:tcPr>
          <w:p w14:paraId="5043763D" w14:textId="0756A3F9" w:rsidR="7B8CF085" w:rsidRDefault="1806BDF0" w:rsidP="6E8F623A">
            <w:r>
              <w:t>Unary minus, multiplies the following expression by –1</w:t>
            </w:r>
            <w:r w:rsidR="6F6FB3B5">
              <w:t>.</w:t>
            </w:r>
          </w:p>
        </w:tc>
      </w:tr>
      <w:tr w:rsidR="6E8F623A" w14:paraId="782FFC27" w14:textId="77777777" w:rsidTr="0FC21AB3">
        <w:tblPrEx>
          <w:tblCellMar>
            <w:top w:w="0" w:type="dxa"/>
            <w:left w:w="108" w:type="dxa"/>
            <w:bottom w:w="0" w:type="dxa"/>
            <w:right w:w="108" w:type="dxa"/>
          </w:tblCellMar>
        </w:tblPrEx>
        <w:trPr>
          <w:trHeight w:val="300"/>
        </w:trPr>
        <w:tc>
          <w:tcPr>
            <w:tcW w:w="1080" w:type="dxa"/>
          </w:tcPr>
          <w:p w14:paraId="533F860C" w14:textId="75E29DDF" w:rsidR="20239AF5" w:rsidRDefault="6F6FB3B5" w:rsidP="6E8F623A">
            <w:r>
              <w:t>!</w:t>
            </w:r>
          </w:p>
        </w:tc>
        <w:tc>
          <w:tcPr>
            <w:tcW w:w="8280" w:type="dxa"/>
          </w:tcPr>
          <w:p w14:paraId="3340AC72" w14:textId="0E3D7D9C" w:rsidR="20239AF5" w:rsidRDefault="66C89DAC" w:rsidP="6E8F623A">
            <w:r>
              <w:t xml:space="preserve">Unary NOT, inverts the following value. If the value is </w:t>
            </w:r>
            <w:r w:rsidR="11EB0FF8">
              <w:t>true,</w:t>
            </w:r>
            <w:r>
              <w:t xml:space="preserve"> it will become false</w:t>
            </w:r>
            <w:r w:rsidR="0E4ACA1F">
              <w:t xml:space="preserve">. If the value is </w:t>
            </w:r>
            <w:r w:rsidR="163DDF3B">
              <w:t>false,</w:t>
            </w:r>
            <w:r w:rsidR="0E4ACA1F">
              <w:t xml:space="preserve"> it will become true. </w:t>
            </w:r>
            <w:r w:rsidR="0E4ACA1F" w:rsidRPr="02AB97AA">
              <w:rPr>
                <w:i/>
                <w:iCs/>
              </w:rPr>
              <w:t xml:space="preserve">Note: Values other than true and false will be converted into </w:t>
            </w:r>
            <w:r w:rsidR="723BD214" w:rsidRPr="02AB97AA">
              <w:rPr>
                <w:i/>
                <w:iCs/>
              </w:rPr>
              <w:t>Boolean</w:t>
            </w:r>
            <w:r w:rsidR="0E4ACA1F" w:rsidRPr="02AB97AA">
              <w:rPr>
                <w:i/>
                <w:iCs/>
              </w:rPr>
              <w:t xml:space="preserve"> true and false values before the Unary NOT is applied.</w:t>
            </w:r>
          </w:p>
        </w:tc>
      </w:tr>
    </w:tbl>
    <w:p w14:paraId="6EA7ABC5" w14:textId="1477F016" w:rsidR="6E8F623A" w:rsidRDefault="6E8F623A" w:rsidP="6E8F623A"/>
    <w:p w14:paraId="331B0FB7" w14:textId="0500236E" w:rsidR="2A3A32EA" w:rsidRDefault="603A70A8" w:rsidP="6E8F623A">
      <w:r>
        <w:t xml:space="preserve">All unary operations must be followed by a valid target. This target can be a variable, value, or function call. For example, </w:t>
      </w:r>
      <w:r w:rsidR="67AB49F8">
        <w:t>all</w:t>
      </w:r>
      <w:r>
        <w:t xml:space="preserve"> the following are valid unary o</w:t>
      </w:r>
      <w:r w:rsidR="079A8AA2">
        <w:t>perations:</w:t>
      </w:r>
    </w:p>
    <w:p w14:paraId="335340D9" w14:textId="6C73B38A" w:rsidR="0BA76FA5" w:rsidRDefault="3F1708ED" w:rsidP="0FC21AB3">
      <w:r>
        <w:t xml:space="preserve">a </w:t>
      </w:r>
      <w:proofErr w:type="gramStart"/>
      <w:r>
        <w:t>= !</w:t>
      </w:r>
      <w:proofErr w:type="spellStart"/>
      <w:r>
        <w:t>GetResult</w:t>
      </w:r>
      <w:proofErr w:type="spellEnd"/>
      <w:proofErr w:type="gramEnd"/>
      <w:r>
        <w:t>(1, 2);</w:t>
      </w:r>
    </w:p>
    <w:p w14:paraId="3C144B70" w14:textId="3C692B2D" w:rsidR="0BA76FA5" w:rsidRDefault="3F1708ED" w:rsidP="0FC21AB3">
      <w:r>
        <w:t xml:space="preserve">b = </w:t>
      </w:r>
      <w:proofErr w:type="gramStart"/>
      <w:r>
        <w:t>-55;</w:t>
      </w:r>
      <w:proofErr w:type="gramEnd"/>
    </w:p>
    <w:p w14:paraId="4203C3B4" w14:textId="673DAEE7" w:rsidR="0BA76FA5" w:rsidRDefault="3F1708ED" w:rsidP="0FC21AB3">
      <w:r>
        <w:t xml:space="preserve">c = </w:t>
      </w:r>
      <w:proofErr w:type="gramStart"/>
      <w:r>
        <w:t>+100;</w:t>
      </w:r>
      <w:proofErr w:type="gramEnd"/>
    </w:p>
    <w:p w14:paraId="35285B45" w14:textId="79F0E0BB" w:rsidR="5ED8FDED" w:rsidRDefault="42585418" w:rsidP="5ED8FDED">
      <w:r>
        <w:t>d = (1 + -1</w:t>
      </w:r>
      <w:proofErr w:type="gramStart"/>
      <w:r>
        <w:t>);</w:t>
      </w:r>
      <w:proofErr w:type="gramEnd"/>
    </w:p>
    <w:p w14:paraId="2D7D1E19" w14:textId="258B9041" w:rsidR="1E209B27" w:rsidRDefault="02210BF8" w:rsidP="6E8F623A">
      <w:r>
        <w:t xml:space="preserve">In the DSL unary operations must have some immediate value to work with. This means that unary operators cannot be </w:t>
      </w:r>
      <w:r w:rsidR="02F63B8D">
        <w:t>strung together into chains of unary operations</w:t>
      </w:r>
      <w:r>
        <w:t>. For example,</w:t>
      </w:r>
    </w:p>
    <w:p w14:paraId="6FA4EBA5" w14:textId="577A592C" w:rsidR="1E209B27" w:rsidRDefault="02210BF8" w:rsidP="6E8F623A">
      <w:r>
        <w:t>a = !!</w:t>
      </w:r>
      <w:proofErr w:type="gramStart"/>
      <w:r>
        <w:t>5;</w:t>
      </w:r>
      <w:proofErr w:type="gramEnd"/>
    </w:p>
    <w:p w14:paraId="764B3566" w14:textId="43FB56DC" w:rsidR="147DECFB" w:rsidRDefault="49FAB398" w:rsidP="6E8F623A">
      <w:r>
        <w:t xml:space="preserve">Generates an error </w:t>
      </w:r>
      <w:r w:rsidR="32EBD0F1">
        <w:t>since either the first or second not operation does not have anything to work with. Another example is shown here:</w:t>
      </w:r>
    </w:p>
    <w:p w14:paraId="5751EBCB" w14:textId="60635AD4" w:rsidR="147DECFB" w:rsidRDefault="04B4857F" w:rsidP="6E8F623A">
      <w:r>
        <w:t xml:space="preserve">a </w:t>
      </w:r>
      <w:r w:rsidR="31204E0E">
        <w:t>-</w:t>
      </w:r>
      <w:r>
        <w:t>--</w:t>
      </w:r>
      <w:proofErr w:type="gramStart"/>
      <w:r>
        <w:t>5;</w:t>
      </w:r>
      <w:proofErr w:type="gramEnd"/>
    </w:p>
    <w:p w14:paraId="76F51AB6" w14:textId="0A18D08A" w:rsidR="147DECFB" w:rsidRDefault="299F47DF" w:rsidP="6E8F623A">
      <w:r>
        <w:t xml:space="preserve">In this example, the unary minus and unary minus is a pre decrement operation and will generate an error since pre decrement requires </w:t>
      </w:r>
      <w:r w:rsidR="7D08ED4C">
        <w:t>a variable</w:t>
      </w:r>
      <w:r>
        <w:t xml:space="preserve"> </w:t>
      </w:r>
      <w:r w:rsidR="29877864">
        <w:t>to assign the result of the operation.</w:t>
      </w:r>
    </w:p>
    <w:p w14:paraId="20C7772F" w14:textId="5CE21EE2" w:rsidR="6E8F623A" w:rsidRDefault="6E8F623A" w:rsidP="6E8F623A"/>
    <w:p w14:paraId="1EA4AD4F" w14:textId="0E0FF6FB" w:rsidR="63A20FC4" w:rsidRDefault="19F81C6F" w:rsidP="6E8F623A">
      <w:r>
        <w:t xml:space="preserve">Unary operators are evaluated from the right side of the expression to the left side of the expression in </w:t>
      </w:r>
      <w:r w:rsidR="03BAE525">
        <w:t>the</w:t>
      </w:r>
      <w:r>
        <w:t xml:space="preserve"> </w:t>
      </w:r>
      <w:r w:rsidR="63DA30A8">
        <w:t xml:space="preserve">order </w:t>
      </w:r>
      <w:r>
        <w:t>they occur. For example, in the following expression:</w:t>
      </w:r>
    </w:p>
    <w:p w14:paraId="0EF9DED9" w14:textId="2724CB19" w:rsidR="63A20FC4" w:rsidRDefault="164ADCA9" w:rsidP="6E8F623A">
      <w:r>
        <w:t xml:space="preserve">b = </w:t>
      </w:r>
      <w:proofErr w:type="gramStart"/>
      <w:r>
        <w:t>5;</w:t>
      </w:r>
      <w:proofErr w:type="gramEnd"/>
    </w:p>
    <w:p w14:paraId="3FF2D47C" w14:textId="78467C9C" w:rsidR="63A20FC4" w:rsidRDefault="627DDCAA" w:rsidP="6E8F623A">
      <w:r>
        <w:t>a = 5 - -b;</w:t>
      </w:r>
      <w:r w:rsidR="5D8F3BB2">
        <w:t xml:space="preserve"> //notice the space between the – and –5.</w:t>
      </w:r>
    </w:p>
    <w:p w14:paraId="52E158BD" w14:textId="7E856282" w:rsidR="6E8F623A" w:rsidRDefault="6E8F623A" w:rsidP="6E8F623A"/>
    <w:p w14:paraId="25F3C078" w14:textId="17D908F0" w:rsidR="72695092" w:rsidRDefault="5E417745" w:rsidP="6E8F623A">
      <w:r>
        <w:t>-b is evaluated first. This changes the value in b to 5, resulting in:</w:t>
      </w:r>
    </w:p>
    <w:p w14:paraId="1143DF48" w14:textId="4D0F260E" w:rsidR="72695092" w:rsidRDefault="5E417745" w:rsidP="6E8F623A">
      <w:r>
        <w:t xml:space="preserve">a = 5 - </w:t>
      </w:r>
      <w:proofErr w:type="gramStart"/>
      <w:r>
        <w:t>-5;</w:t>
      </w:r>
      <w:proofErr w:type="gramEnd"/>
    </w:p>
    <w:p w14:paraId="382FA341" w14:textId="26A1E896" w:rsidR="72695092" w:rsidRDefault="5E417745" w:rsidP="6E8F623A">
      <w:r>
        <w:t>Adding 5 and –5 results in the value 10 which is assigned to variable a. Another simplified way of looking at this expression is:</w:t>
      </w:r>
    </w:p>
    <w:p w14:paraId="1F1307AB" w14:textId="54074A4F" w:rsidR="6E8F623A" w:rsidRDefault="6E8F623A" w:rsidP="6E8F623A"/>
    <w:p w14:paraId="51DB261A" w14:textId="55A5D285" w:rsidR="72695092" w:rsidRDefault="5E417745" w:rsidP="6E8F623A">
      <w:r>
        <w:t>a = 5 - (-b</w:t>
      </w:r>
      <w:proofErr w:type="gramStart"/>
      <w:r>
        <w:t>);</w:t>
      </w:r>
      <w:proofErr w:type="gramEnd"/>
    </w:p>
    <w:p w14:paraId="22FC4A0A" w14:textId="23980388" w:rsidR="72695092" w:rsidRDefault="5E417745" w:rsidP="6E8F623A">
      <w:r>
        <w:t>or</w:t>
      </w:r>
    </w:p>
    <w:p w14:paraId="10058CAE" w14:textId="6AFBFD47" w:rsidR="72695092" w:rsidRDefault="5E417745" w:rsidP="6E8F623A">
      <w:r>
        <w:t xml:space="preserve">a = 5 + </w:t>
      </w:r>
      <w:proofErr w:type="gramStart"/>
      <w:r>
        <w:t>5;</w:t>
      </w:r>
      <w:proofErr w:type="gramEnd"/>
    </w:p>
    <w:p w14:paraId="04875109" w14:textId="0B0FF0B9" w:rsidR="6E8F623A" w:rsidRDefault="6E8F623A" w:rsidP="6E8F623A"/>
    <w:p w14:paraId="62DFEB6A" w14:textId="3C83D371" w:rsidR="72695092" w:rsidRDefault="5E417745" w:rsidP="6E8F623A">
      <w:r>
        <w:t>Notice in each case the –b is evaluated before the binary minus expression is evaluated. Another example,</w:t>
      </w:r>
    </w:p>
    <w:p w14:paraId="7ACAF9A2" w14:textId="009E07AA" w:rsidR="6E8F623A" w:rsidRDefault="6E8F623A" w:rsidP="6E8F623A"/>
    <w:p w14:paraId="75C1F5F0" w14:textId="6C7BF343" w:rsidR="72695092" w:rsidRDefault="21E0B73C" w:rsidP="0FC21AB3">
      <w:r>
        <w:t xml:space="preserve">a = </w:t>
      </w:r>
      <w:proofErr w:type="gramStart"/>
      <w:r>
        <w:t>10;</w:t>
      </w:r>
      <w:proofErr w:type="gramEnd"/>
    </w:p>
    <w:p w14:paraId="16965212" w14:textId="3B35226C" w:rsidR="72695092" w:rsidRDefault="21E0B73C" w:rsidP="0FC21AB3">
      <w:proofErr w:type="gramStart"/>
      <w:r>
        <w:t>a  =</w:t>
      </w:r>
      <w:proofErr w:type="gramEnd"/>
      <w:r>
        <w:t xml:space="preserve"> -5 + -6;</w:t>
      </w:r>
    </w:p>
    <w:p w14:paraId="468024EC" w14:textId="2800B7E5" w:rsidR="6E8F623A" w:rsidRDefault="6E8F623A" w:rsidP="0FC21AB3"/>
    <w:p w14:paraId="08504AA8" w14:textId="53A86C35" w:rsidR="72695092" w:rsidRDefault="21E0B73C" w:rsidP="6E8F623A">
      <w:r>
        <w:t xml:space="preserve">In this case the 6 is turned negative and then the 5 is turned negative. This is because the </w:t>
      </w:r>
      <w:r w:rsidR="46269D28">
        <w:t>expression</w:t>
      </w:r>
      <w:r>
        <w:t xml:space="preserve"> is evaluated </w:t>
      </w:r>
      <w:r w:rsidR="39A5805D">
        <w:t xml:space="preserve">from right to left for unary operations. Once </w:t>
      </w:r>
      <w:proofErr w:type="gramStart"/>
      <w:r w:rsidR="39A5805D">
        <w:t>all of</w:t>
      </w:r>
      <w:proofErr w:type="gramEnd"/>
      <w:r w:rsidR="39A5805D">
        <w:t xml:space="preserve"> the unary operations have </w:t>
      </w:r>
      <w:r w:rsidR="2D38E12F">
        <w:t>been calculated, the results are added together resulting in –11 being assigned to the variable a.</w:t>
      </w:r>
    </w:p>
    <w:p w14:paraId="1AD3166E" w14:textId="13D736C3" w:rsidR="6E8F623A" w:rsidRDefault="6E8F623A" w:rsidP="6E8F623A"/>
    <w:p w14:paraId="78FBFF56" w14:textId="23E27D2E" w:rsidR="2898F801" w:rsidRDefault="762A3DC9" w:rsidP="5A0FDC7A">
      <w:pPr>
        <w:pStyle w:val="Heading2"/>
      </w:pPr>
      <w:r>
        <w:t>Modifiers</w:t>
      </w:r>
    </w:p>
    <w:p w14:paraId="67818816" w14:textId="2B0E9AB2" w:rsidR="7DF3FCD9" w:rsidRDefault="3B75552C" w:rsidP="5A0FDC7A">
      <w:pPr>
        <w:pStyle w:val="Heading3"/>
      </w:pPr>
      <w:r>
        <w:t>c</w:t>
      </w:r>
      <w:r w:rsidR="762A3DC9">
        <w:t>onst</w:t>
      </w:r>
    </w:p>
    <w:p w14:paraId="770516EC" w14:textId="3CA789DE" w:rsidR="31057AE4" w:rsidRDefault="5E48D60D" w:rsidP="5A0FDC7A">
      <w:r>
        <w:t>Declares that the v</w:t>
      </w:r>
      <w:r w:rsidR="157BC588">
        <w:t>ariable</w:t>
      </w:r>
      <w:r>
        <w:t xml:space="preserve"> is immutable (read only) and cannot be changed</w:t>
      </w:r>
      <w:r w:rsidR="2BD39CFC">
        <w:t>.  For example:</w:t>
      </w:r>
    </w:p>
    <w:p w14:paraId="7235B023" w14:textId="11E5BCF9" w:rsidR="7A04D9EA" w:rsidRDefault="2BD39CFC" w:rsidP="5A0FDC7A">
      <w:r>
        <w:lastRenderedPageBreak/>
        <w:t xml:space="preserve">var </w:t>
      </w:r>
      <w:proofErr w:type="spellStart"/>
      <w:r>
        <w:t>distanceToField</w:t>
      </w:r>
      <w:proofErr w:type="spellEnd"/>
      <w:r>
        <w:t xml:space="preserve"> </w:t>
      </w:r>
      <w:r w:rsidR="55C444C4">
        <w:t xml:space="preserve">const </w:t>
      </w:r>
      <w:r>
        <w:t xml:space="preserve">= </w:t>
      </w:r>
      <w:proofErr w:type="gramStart"/>
      <w:r>
        <w:t>100.0;</w:t>
      </w:r>
      <w:proofErr w:type="gramEnd"/>
    </w:p>
    <w:p w14:paraId="7273B51D" w14:textId="24BDE3D1" w:rsidR="187267D6" w:rsidRDefault="59429B04" w:rsidP="0FC21AB3">
      <w:pPr>
        <w:rPr>
          <w:i/>
          <w:iCs/>
        </w:rPr>
      </w:pPr>
      <w:r w:rsidRPr="0FC21AB3">
        <w:rPr>
          <w:i/>
          <w:iCs/>
        </w:rPr>
        <w:t xml:space="preserve">Note: Because all variables are automatically assigned a default value when defined, it is not an error in the DSL to apply the const modifier to a variable without </w:t>
      </w:r>
      <w:r w:rsidR="453B7BF1" w:rsidRPr="0FC21AB3">
        <w:rPr>
          <w:i/>
          <w:iCs/>
        </w:rPr>
        <w:t>an expression.</w:t>
      </w:r>
    </w:p>
    <w:p w14:paraId="4425449F" w14:textId="2C3D9DC7" w:rsidR="7A04D9EA" w:rsidRDefault="1A661111" w:rsidP="7083C2DB">
      <w:pPr>
        <w:pStyle w:val="Heading3"/>
      </w:pPr>
      <w:r>
        <w:t>global</w:t>
      </w:r>
    </w:p>
    <w:p w14:paraId="3E9C6660" w14:textId="404E164C" w:rsidR="7A04D9EA" w:rsidRDefault="33264944" w:rsidP="7083C2DB">
      <w:r>
        <w:t xml:space="preserve">Declares that the variable </w:t>
      </w:r>
      <w:r w:rsidR="1CC99E5B">
        <w:t xml:space="preserve">or function </w:t>
      </w:r>
      <w:r>
        <w:t xml:space="preserve">is accessible everywhere even outside the current program. </w:t>
      </w:r>
    </w:p>
    <w:p w14:paraId="7D7419E5" w14:textId="693CE861" w:rsidR="7A04D9EA" w:rsidRDefault="0D82CA7F" w:rsidP="5A0FDC7A">
      <w:pPr>
        <w:pStyle w:val="Heading3"/>
      </w:pPr>
      <w:r>
        <w:t>script</w:t>
      </w:r>
    </w:p>
    <w:p w14:paraId="66AAD094" w14:textId="2FC8CEE0" w:rsidR="7A04D9EA" w:rsidRDefault="50DA5BA4" w:rsidP="7083C2DB">
      <w:r>
        <w:t xml:space="preserve">Declares that the variable </w:t>
      </w:r>
      <w:r w:rsidR="02A7BF26">
        <w:t xml:space="preserve">or function </w:t>
      </w:r>
      <w:r>
        <w:t xml:space="preserve">is accessible everywhere within the current </w:t>
      </w:r>
      <w:r w:rsidR="560EFD08">
        <w:t>script</w:t>
      </w:r>
      <w:r>
        <w:t>.</w:t>
      </w:r>
      <w:r w:rsidR="02D0FF3E">
        <w:t xml:space="preserve"> This is the default scoping rule and is applied if the scope of the variable is not specified.</w:t>
      </w:r>
    </w:p>
    <w:p w14:paraId="527E9F8D" w14:textId="49416F19" w:rsidR="7A04D9EA" w:rsidRDefault="4EF8AA4D" w:rsidP="5A0FDC7A">
      <w:pPr>
        <w:pStyle w:val="Heading3"/>
      </w:pPr>
      <w:r>
        <w:t>l</w:t>
      </w:r>
      <w:r w:rsidR="553A5649">
        <w:t>ocal</w:t>
      </w:r>
    </w:p>
    <w:p w14:paraId="114D2B27" w14:textId="67490D6C" w:rsidR="001D3384" w:rsidRDefault="73AC04B4" w:rsidP="7083C2DB">
      <w:r>
        <w:t xml:space="preserve">Declares that the </w:t>
      </w:r>
      <w:r w:rsidR="7B90E76D">
        <w:t xml:space="preserve">variable is only accessible within the current </w:t>
      </w:r>
      <w:r w:rsidR="3F195EA1">
        <w:t>function.</w:t>
      </w:r>
      <w:r w:rsidR="73A65309">
        <w:t xml:space="preserve"> </w:t>
      </w:r>
    </w:p>
    <w:p w14:paraId="2B6856BD" w14:textId="0378EC9F" w:rsidR="51BAEB66" w:rsidRDefault="262896D4" w:rsidP="7083C2DB">
      <w:pPr>
        <w:pStyle w:val="Heading3"/>
      </w:pPr>
      <w:r>
        <w:t>b</w:t>
      </w:r>
      <w:r w:rsidR="553A5649">
        <w:t>lock</w:t>
      </w:r>
    </w:p>
    <w:p w14:paraId="1AE6F9AC" w14:textId="630C1FA7" w:rsidR="3E6A184E" w:rsidRDefault="4D06019D" w:rsidP="7083C2DB">
      <w:r>
        <w:t>Declares that the variable is only accessible within the current statement block.</w:t>
      </w:r>
    </w:p>
    <w:p w14:paraId="10E20A80" w14:textId="123C89B3" w:rsidR="2898F801" w:rsidRDefault="762A3DC9" w:rsidP="5A0FDC7A">
      <w:pPr>
        <w:pStyle w:val="Heading2"/>
      </w:pPr>
      <w:r>
        <w:t>Declaration</w:t>
      </w:r>
    </w:p>
    <w:p w14:paraId="18508E1E" w14:textId="0A76C377" w:rsidR="3F7F1E2A" w:rsidRDefault="262B637C" w:rsidP="5A0FDC7A">
      <w:pPr>
        <w:pStyle w:val="Heading3"/>
      </w:pPr>
      <w:r>
        <w:t>v</w:t>
      </w:r>
      <w:r w:rsidR="762A3DC9">
        <w:t>ar</w:t>
      </w:r>
    </w:p>
    <w:p w14:paraId="3A6B81D5" w14:textId="23A59714" w:rsidR="551BDCE0" w:rsidRDefault="6E80FD00" w:rsidP="7083C2DB">
      <w:r>
        <w:t xml:space="preserve">Declares that the next identifier is a variable </w:t>
      </w:r>
      <w:r w:rsidR="71622B48">
        <w:t xml:space="preserve">or the return type of a function, </w:t>
      </w:r>
      <w:r>
        <w:t xml:space="preserve">that can contain any type of known data. </w:t>
      </w:r>
      <w:r w:rsidR="07F15C43">
        <w:t>An assignment expression is required after the identifier to set the variables type. An error is generated if the assignment expression is not present.</w:t>
      </w:r>
    </w:p>
    <w:p w14:paraId="01EFC3B3" w14:textId="76E00B66" w:rsidR="2898F801" w:rsidRDefault="4816708F" w:rsidP="5A0FDC7A">
      <w:pPr>
        <w:pStyle w:val="Heading2"/>
      </w:pPr>
      <w:r>
        <w:t>Branching</w:t>
      </w:r>
    </w:p>
    <w:p w14:paraId="5B2FFF35" w14:textId="22FCDF09" w:rsidR="0FD4C2C6" w:rsidRDefault="2B22D647" w:rsidP="63B61F22">
      <w:r>
        <w:t xml:space="preserve">Branch statements </w:t>
      </w:r>
      <w:r w:rsidR="2E2FD67D">
        <w:t xml:space="preserve">enable </w:t>
      </w:r>
      <w:r>
        <w:t xml:space="preserve">the program </w:t>
      </w:r>
      <w:r w:rsidR="0CE273DE">
        <w:t>to make decisions.</w:t>
      </w:r>
      <w:r w:rsidR="7CA88F8A">
        <w:t xml:space="preserve"> The following decision statements are supported:</w:t>
      </w:r>
    </w:p>
    <w:p w14:paraId="424BAB52" w14:textId="070CF7C9" w:rsidR="2898F801" w:rsidRDefault="762A3DC9" w:rsidP="5A0FDC7A">
      <w:pPr>
        <w:pStyle w:val="Heading3"/>
      </w:pPr>
      <w:r>
        <w:t>If</w:t>
      </w:r>
      <w:r w:rsidR="347BC90B">
        <w:t xml:space="preserve"> </w:t>
      </w:r>
    </w:p>
    <w:p w14:paraId="2674BA6E" w14:textId="1C43CDB2" w:rsidR="465E0FDC" w:rsidRDefault="4CAF0F88" w:rsidP="63B61F22">
      <w:r>
        <w:t xml:space="preserve">The if statement evaluates the following expression and if the expression evaluates to true the statement block following the if statement is executed. If the </w:t>
      </w:r>
      <w:r w:rsidR="0BF24BB3">
        <w:t xml:space="preserve">expression </w:t>
      </w:r>
      <w:r w:rsidR="71463C17">
        <w:t>is evaluated</w:t>
      </w:r>
      <w:r w:rsidR="0BF24BB3">
        <w:t xml:space="preserve"> to </w:t>
      </w:r>
      <w:r w:rsidR="4C00A908">
        <w:t xml:space="preserve">be </w:t>
      </w:r>
      <w:r w:rsidR="0BF24BB3">
        <w:t>false, the following statement block is bypassed and the following statement block is executed.</w:t>
      </w:r>
      <w:r w:rsidR="41BD12A1">
        <w:t xml:space="preserve"> The expression must be enclosed within parentheses an error is generated if the parentheses are omitted. The expression must e</w:t>
      </w:r>
      <w:r w:rsidR="66581B43">
        <w:t>valuate to a Boolean expression otherwise an error is generated.</w:t>
      </w:r>
    </w:p>
    <w:p w14:paraId="13409965" w14:textId="0E3C2940" w:rsidR="5163970A" w:rsidRDefault="4AFF652B" w:rsidP="5A0FDC7A">
      <w:pPr>
        <w:pStyle w:val="Heading3"/>
      </w:pPr>
      <w:r>
        <w:t>e</w:t>
      </w:r>
      <w:r w:rsidR="762A3DC9">
        <w:t>lse</w:t>
      </w:r>
    </w:p>
    <w:p w14:paraId="55EBDC94" w14:textId="3F759864" w:rsidR="531D038A" w:rsidRDefault="3EFB134B" w:rsidP="63B61F22">
      <w:r>
        <w:t xml:space="preserve">The </w:t>
      </w:r>
      <w:r w:rsidR="1EA19CF3">
        <w:t xml:space="preserve">else statement </w:t>
      </w:r>
      <w:r>
        <w:t xml:space="preserve">is optional and if used must follow the if statement block. </w:t>
      </w:r>
      <w:r w:rsidR="302451B6">
        <w:t xml:space="preserve">If the if statement is evaluated to be false, then the else statement is executed. This causes the statement block following the else statement to be run. If the if statement </w:t>
      </w:r>
      <w:r w:rsidR="42A8CE92">
        <w:t xml:space="preserve">evaluates to true, the statement block following the if is executed </w:t>
      </w:r>
      <w:r w:rsidR="27065C31">
        <w:t>and the statement block attached to the else is bypassed.</w:t>
      </w:r>
      <w:r w:rsidR="1CDECE3B">
        <w:t xml:space="preserve"> If and else statements can be combined to form complex if else statements.</w:t>
      </w:r>
    </w:p>
    <w:p w14:paraId="270D5021" w14:textId="155A052B" w:rsidR="2898F801" w:rsidRDefault="52B4D3A9" w:rsidP="750B4A18">
      <w:pPr>
        <w:pStyle w:val="Heading3"/>
      </w:pPr>
      <w:r>
        <w:lastRenderedPageBreak/>
        <w:t>s</w:t>
      </w:r>
      <w:r w:rsidR="17750777">
        <w:t>witch</w:t>
      </w:r>
    </w:p>
    <w:p w14:paraId="5A276B60" w14:textId="107DABCC" w:rsidR="0B324B52" w:rsidRDefault="6BB20671" w:rsidP="63B61F22">
      <w:r>
        <w:t xml:space="preserve">The </w:t>
      </w:r>
      <w:r w:rsidR="352A8AF5">
        <w:t>switch</w:t>
      </w:r>
      <w:r>
        <w:t xml:space="preserve"> statement</w:t>
      </w:r>
      <w:r w:rsidR="14764864">
        <w:t xml:space="preserve"> </w:t>
      </w:r>
      <w:r w:rsidR="233BF4A5">
        <w:t xml:space="preserve">is used with the case </w:t>
      </w:r>
      <w:r w:rsidR="14EA5732">
        <w:t xml:space="preserve">and default </w:t>
      </w:r>
      <w:r w:rsidR="233BF4A5">
        <w:t>statement</w:t>
      </w:r>
      <w:r w:rsidR="7D9A7BCE">
        <w:t>s</w:t>
      </w:r>
      <w:r w:rsidR="233BF4A5">
        <w:t xml:space="preserve">. Like the if statement the switch statement evaluates the expression </w:t>
      </w:r>
      <w:r w:rsidR="10209D30">
        <w:t>inside the parenthesis</w:t>
      </w:r>
      <w:r w:rsidR="233BF4A5">
        <w:t xml:space="preserve">. </w:t>
      </w:r>
      <w:r w:rsidR="567B60CD">
        <w:t xml:space="preserve">The result </w:t>
      </w:r>
      <w:r w:rsidR="103A41FB">
        <w:t>then matched against the case values present and if one matches the statement block attached to that case statement is executed.</w:t>
      </w:r>
    </w:p>
    <w:p w14:paraId="2C01DB4D" w14:textId="7F1D49F2" w:rsidR="131CA376" w:rsidRDefault="103A41FB" w:rsidP="63B61F22">
      <w:pPr>
        <w:pStyle w:val="Heading3"/>
      </w:pPr>
      <w:r>
        <w:t>case</w:t>
      </w:r>
    </w:p>
    <w:p w14:paraId="0315FFD3" w14:textId="45E65804" w:rsidR="131CA376" w:rsidRDefault="103A41FB" w:rsidP="63B61F22">
      <w:r>
        <w:t xml:space="preserve">The case statement must be used with the switch </w:t>
      </w:r>
      <w:r w:rsidR="61370F11">
        <w:t>statement</w:t>
      </w:r>
      <w:r>
        <w:t xml:space="preserve"> specifies </w:t>
      </w:r>
      <w:r w:rsidR="5F91916F">
        <w:t xml:space="preserve">a value </w:t>
      </w:r>
      <w:r>
        <w:t>to be match</w:t>
      </w:r>
      <w:r w:rsidR="289172C0">
        <w:t xml:space="preserve">ed against </w:t>
      </w:r>
      <w:r w:rsidR="2634E820">
        <w:t xml:space="preserve">the expression in the switch statement, </w:t>
      </w:r>
      <w:r w:rsidR="289172C0">
        <w:t>and a statement block to be executed if a match occurs.</w:t>
      </w:r>
    </w:p>
    <w:p w14:paraId="5407F749" w14:textId="2B0F5024" w:rsidR="203D2629" w:rsidRDefault="57684E4F" w:rsidP="750B4A18">
      <w:pPr>
        <w:pStyle w:val="Heading3"/>
      </w:pPr>
      <w:r>
        <w:t>default</w:t>
      </w:r>
    </w:p>
    <w:p w14:paraId="75224D3E" w14:textId="74C2C119" w:rsidR="203D2629" w:rsidRDefault="57684E4F" w:rsidP="0FC21AB3">
      <w:r>
        <w:t xml:space="preserve">The default statement is </w:t>
      </w:r>
      <w:proofErr w:type="gramStart"/>
      <w:r>
        <w:t>similar to</w:t>
      </w:r>
      <w:proofErr w:type="gramEnd"/>
      <w:r>
        <w:t xml:space="preserve"> case except an expression is not provided. </w:t>
      </w:r>
      <w:r w:rsidR="15780231">
        <w:t>D</w:t>
      </w:r>
      <w:r>
        <w:t>efault is optional and if included in the switch statement means run this block of st</w:t>
      </w:r>
      <w:r w:rsidR="02E24F02">
        <w:t>atements if none of the other case statements match.</w:t>
      </w:r>
    </w:p>
    <w:p w14:paraId="3DDD4D62" w14:textId="70E10325" w:rsidR="23DBD6A1" w:rsidRDefault="26B67926" w:rsidP="5A0FDC7A">
      <w:pPr>
        <w:pStyle w:val="Heading2"/>
      </w:pPr>
      <w:r>
        <w:t>Looping</w:t>
      </w:r>
    </w:p>
    <w:p w14:paraId="43639DD0" w14:textId="4B10F60F" w:rsidR="4F6A8D16" w:rsidRDefault="768D0343" w:rsidP="63B61F22">
      <w:r>
        <w:t>Looping statements allow a block of statements to be repeatedly executed. The following looping statements are supported:</w:t>
      </w:r>
    </w:p>
    <w:p w14:paraId="05E9C48F" w14:textId="79547F94" w:rsidR="2898F801" w:rsidRDefault="4AFF7221" w:rsidP="5A0FDC7A">
      <w:pPr>
        <w:pStyle w:val="Heading3"/>
      </w:pPr>
      <w:r>
        <w:t>w</w:t>
      </w:r>
      <w:r w:rsidR="762A3DC9">
        <w:t>hile</w:t>
      </w:r>
    </w:p>
    <w:p w14:paraId="7461C374" w14:textId="670FD395" w:rsidR="3927BC34" w:rsidRDefault="2E808EDB" w:rsidP="63B61F22">
      <w:r>
        <w:t xml:space="preserve">The while </w:t>
      </w:r>
      <w:r w:rsidR="702E2BF3">
        <w:t xml:space="preserve">statement evaluates the expression following the while </w:t>
      </w:r>
      <w:r w:rsidR="2FD14BC9">
        <w:t>keyword</w:t>
      </w:r>
      <w:r w:rsidR="702E2BF3">
        <w:t xml:space="preserve"> and if the expression evaluates to true the statement block attached to the while is executed. When the e</w:t>
      </w:r>
      <w:r w:rsidR="070D3E87">
        <w:t>xpression evaluates to false the statements after the while statement block are executed.</w:t>
      </w:r>
    </w:p>
    <w:p w14:paraId="11AA0C71" w14:textId="776B1265" w:rsidR="2898F801" w:rsidRDefault="070D3E87" w:rsidP="5A0FDC7A">
      <w:pPr>
        <w:pStyle w:val="Heading3"/>
      </w:pPr>
      <w:r>
        <w:t>f</w:t>
      </w:r>
      <w:r w:rsidR="762A3DC9">
        <w:t>or</w:t>
      </w:r>
    </w:p>
    <w:p w14:paraId="1C2FA8A7" w14:textId="74DB19EB" w:rsidR="791AF98D" w:rsidRDefault="45FF2D53" w:rsidP="63B61F22">
      <w:r>
        <w:t>For</w:t>
      </w:r>
      <w:r w:rsidR="07104A5B">
        <w:t xml:space="preserve"> statement is a compound statement. It has three parts: initializer, conditional, update.</w:t>
      </w:r>
      <w:r w:rsidR="4FFEDA4D">
        <w:t xml:space="preserve"> Any part of the for statement can be omitted if not needed. Each part of the for statement is separated by a semicolon. The semicolons must be present even</w:t>
      </w:r>
      <w:r w:rsidR="4CF4582B">
        <w:t xml:space="preserve"> if the specific part is not present. The initializer expression is executed as soon as the for-loop statement is encountered. </w:t>
      </w:r>
      <w:r w:rsidR="6CE6AAC4">
        <w:t xml:space="preserve">Next the conditional expression is evaluated. If the expression evaluates to true, the statement block following the for statement is executed. When the last statement in the statement block is encountered the update expression </w:t>
      </w:r>
      <w:r w:rsidR="0D8A6945">
        <w:t xml:space="preserve">of </w:t>
      </w:r>
      <w:r w:rsidR="6CE6AAC4">
        <w:t>t</w:t>
      </w:r>
      <w:r w:rsidR="63BD2C6C">
        <w:t xml:space="preserve">he for statement is executed. </w:t>
      </w:r>
      <w:r w:rsidR="21487BB9">
        <w:t>This is followed by evaluation of the conditional statement, and if the result is still true, the statement block is executed.</w:t>
      </w:r>
      <w:r w:rsidR="63BD2C6C">
        <w:t xml:space="preserve"> If the conditional stateme</w:t>
      </w:r>
      <w:r w:rsidR="0E4335D9">
        <w:t xml:space="preserve">nt evaluates to </w:t>
      </w:r>
      <w:r w:rsidR="554CD56A">
        <w:t xml:space="preserve">be </w:t>
      </w:r>
      <w:r w:rsidR="0D638C50">
        <w:t>false,</w:t>
      </w:r>
      <w:r w:rsidR="0E4335D9">
        <w:t xml:space="preserve"> the loop is exited and the statement following the </w:t>
      </w:r>
      <w:r w:rsidR="3C646BED">
        <w:t>for-statement</w:t>
      </w:r>
      <w:r w:rsidR="0E4335D9">
        <w:t xml:space="preserve"> block is executed.</w:t>
      </w:r>
    </w:p>
    <w:p w14:paraId="6016834F" w14:textId="006B4798" w:rsidR="57FA87A6" w:rsidRDefault="6F8272B1" w:rsidP="63B61F22">
      <w:pPr>
        <w:pStyle w:val="Heading2"/>
      </w:pPr>
      <w:r>
        <w:t>Control Flow</w:t>
      </w:r>
    </w:p>
    <w:p w14:paraId="5CF1ABC9" w14:textId="220B9E7B" w:rsidR="6D1DD189" w:rsidRDefault="67AE9400" w:rsidP="63B61F22">
      <w:r>
        <w:t>The following statements are used to change the default flow of statements within a statement block.</w:t>
      </w:r>
    </w:p>
    <w:p w14:paraId="3DE0E886" w14:textId="15415A74" w:rsidR="481FB76D" w:rsidRDefault="3C296B8A" w:rsidP="5A0FDC7A">
      <w:pPr>
        <w:pStyle w:val="Heading3"/>
      </w:pPr>
      <w:r>
        <w:t>b</w:t>
      </w:r>
      <w:r w:rsidR="0EB3776D">
        <w:t>reak</w:t>
      </w:r>
    </w:p>
    <w:p w14:paraId="56E2897F" w14:textId="18DAC22D" w:rsidR="5C76C719" w:rsidRDefault="001DD6B1" w:rsidP="63B61F22">
      <w:r>
        <w:t>Immediately exits the current statement block running the statement following the current block</w:t>
      </w:r>
      <w:r w:rsidR="4C583EAD">
        <w:t>. An error is generated if the break statement is used outside of a statement block.</w:t>
      </w:r>
    </w:p>
    <w:p w14:paraId="6574E780" w14:textId="798700D9" w:rsidR="481FB76D" w:rsidRDefault="5127C23D" w:rsidP="5A0FDC7A">
      <w:pPr>
        <w:pStyle w:val="Heading3"/>
      </w:pPr>
      <w:r>
        <w:t>C</w:t>
      </w:r>
      <w:r w:rsidR="0EB3776D">
        <w:t>ontinue</w:t>
      </w:r>
    </w:p>
    <w:p w14:paraId="0A873CC6" w14:textId="56DE8BBA" w:rsidR="346280F8" w:rsidRDefault="79F7172C" w:rsidP="63B61F22">
      <w:r>
        <w:t>Immediately jumps to the top of the current statement block and executes the first statement encountered. If the statement block is a for statement, then the update expression is executed.</w:t>
      </w:r>
    </w:p>
    <w:p w14:paraId="75A0523A" w14:textId="15E57311" w:rsidR="2910EB07" w:rsidRDefault="79F7172C" w:rsidP="5A0FDC7A">
      <w:pPr>
        <w:pStyle w:val="Heading3"/>
      </w:pPr>
      <w:r>
        <w:lastRenderedPageBreak/>
        <w:t>r</w:t>
      </w:r>
      <w:r w:rsidR="2140A587">
        <w:t>eturn</w:t>
      </w:r>
    </w:p>
    <w:p w14:paraId="0E98D5A0" w14:textId="3A28FBC2" w:rsidR="0532C512" w:rsidRDefault="51920142" w:rsidP="63B61F22">
      <w:r>
        <w:t>Evaluates the expression following the return and immediately returns it value to the caller. The return statement must be used instead of a function. Using return outside a function will generate an error.</w:t>
      </w:r>
    </w:p>
    <w:p w14:paraId="70CA3209" w14:textId="13271769" w:rsidR="5C380652" w:rsidRDefault="148D3C5B" w:rsidP="5A0FDC7A">
      <w:pPr>
        <w:pStyle w:val="Heading1"/>
      </w:pPr>
      <w:commentRangeStart w:id="30"/>
      <w:r>
        <w:t>Functions</w:t>
      </w:r>
      <w:commentRangeEnd w:id="30"/>
      <w:r w:rsidR="3AA5DB18">
        <w:rPr>
          <w:rStyle w:val="CommentReference"/>
        </w:rPr>
        <w:commentReference w:id="30"/>
      </w:r>
    </w:p>
    <w:p w14:paraId="5080D866" w14:textId="47833E56" w:rsidR="5F4BC2E2" w:rsidRDefault="5F4BC2E2" w:rsidP="5F4BC2E2"/>
    <w:p w14:paraId="18E9F69F" w14:textId="77F1FC0C" w:rsidR="688D203E" w:rsidRDefault="688D203E" w:rsidP="5F4BC2E2">
      <w:r>
        <w:t xml:space="preserve">Functions define subroutines that can be called from various places in a program to perform some action. A function is </w:t>
      </w:r>
      <w:r w:rsidR="3DECBBF7">
        <w:t xml:space="preserve">defined </w:t>
      </w:r>
      <w:ins w:id="31" w:author="Kelly Wilson" w:date="2023-10-12T15:56:00Z">
        <w:r w:rsidR="299879EA">
          <w:t xml:space="preserve">like a variable </w:t>
        </w:r>
      </w:ins>
      <w:r w:rsidR="3DECBBF7">
        <w:t xml:space="preserve">with the keyword </w:t>
      </w:r>
      <w:del w:id="32" w:author="Kelly Wilson" w:date="2023-10-12T15:55:00Z">
        <w:r w:rsidDel="3DECBBF7">
          <w:delText xml:space="preserve">function </w:delText>
        </w:r>
      </w:del>
      <w:ins w:id="33" w:author="Kelly Wilson" w:date="2023-10-12T15:55:00Z">
        <w:r w:rsidR="50959AC5">
          <w:t xml:space="preserve">var </w:t>
        </w:r>
      </w:ins>
      <w:del w:id="34" w:author="Kelly Wilson" w:date="2023-10-12T15:56:00Z">
        <w:r w:rsidDel="3DECBBF7">
          <w:delText>which can be abbreviated to fn</w:delText>
        </w:r>
      </w:del>
      <w:r w:rsidR="3DECBBF7">
        <w:t xml:space="preserve">. </w:t>
      </w:r>
      <w:r w:rsidR="65794DBB">
        <w:t xml:space="preserve">All functions in the DSL take a variable number of inputs. This means that a function can be called from one place and passed 2 inputs and in other places passed 1 or 3 inputs. An </w:t>
      </w:r>
      <w:r w:rsidR="5FB0AB1F">
        <w:t>example of</w:t>
      </w:r>
      <w:r w:rsidR="65794DBB">
        <w:t xml:space="preserve"> why this is usef</w:t>
      </w:r>
      <w:r w:rsidR="17CA838B">
        <w:t xml:space="preserve">ul is the </w:t>
      </w:r>
      <w:r w:rsidR="21314BBD">
        <w:t>built-in</w:t>
      </w:r>
      <w:r w:rsidR="17CA838B">
        <w:t xml:space="preserve"> print function. For example,</w:t>
      </w:r>
    </w:p>
    <w:p w14:paraId="7F73D1FE" w14:textId="2E11177A" w:rsidR="17CA838B" w:rsidRDefault="7CD6E575" w:rsidP="5F4BC2E2">
      <w:proofErr w:type="gramStart"/>
      <w:r>
        <w:t>print(</w:t>
      </w:r>
      <w:proofErr w:type="gramEnd"/>
      <w:r>
        <w:t>“Hello”, “ World”);</w:t>
      </w:r>
    </w:p>
    <w:p w14:paraId="4DF3A887" w14:textId="6CD61F23" w:rsidR="17CA838B" w:rsidRDefault="7CD6E575" w:rsidP="5F4BC2E2">
      <w:proofErr w:type="gramStart"/>
      <w:r>
        <w:t>print(</w:t>
      </w:r>
      <w:proofErr w:type="gramEnd"/>
      <w:r>
        <w:t>“Hello World”);</w:t>
      </w:r>
    </w:p>
    <w:p w14:paraId="7389E18B" w14:textId="0B8B53CD" w:rsidR="5F4BC2E2" w:rsidRDefault="5F4BC2E2" w:rsidP="5F4BC2E2"/>
    <w:p w14:paraId="314F3107" w14:textId="717E539A" w:rsidR="76CC207F" w:rsidRDefault="3B9CB922" w:rsidP="46EC4947">
      <w:pPr>
        <w:rPr>
          <w:del w:id="35" w:author="Kelly Wilson" w:date="2023-10-12T15:59:00Z"/>
        </w:rPr>
      </w:pPr>
      <w:r>
        <w:t>Both calls to the print function display the text Hello World on the console, but they are called differently. A Function</w:t>
      </w:r>
      <w:del w:id="36" w:author="Kelly Wilson" w:date="2023-10-12T15:57:00Z">
        <w:r w:rsidR="239EA902" w:rsidDel="3B9CB922">
          <w:delText>s</w:delText>
        </w:r>
      </w:del>
      <w:r>
        <w:t xml:space="preserve"> </w:t>
      </w:r>
      <w:ins w:id="37" w:author="Kelly Wilson" w:date="2023-10-12T15:57:00Z">
        <w:r w:rsidR="28287D5A">
          <w:t xml:space="preserve">is </w:t>
        </w:r>
      </w:ins>
      <w:del w:id="38" w:author="Kelly Wilson" w:date="2023-10-12T15:57:00Z">
        <w:r w:rsidR="239EA902" w:rsidDel="7247F27F">
          <w:delText>Functions are blocks</w:delText>
        </w:r>
      </w:del>
      <w:ins w:id="39" w:author="Kelly Wilson" w:date="2023-10-12T15:57:00Z">
        <w:r w:rsidR="45CEDCDA">
          <w:t>a</w:t>
        </w:r>
      </w:ins>
      <w:r w:rsidR="7247F27F">
        <w:t xml:space="preserve"> </w:t>
      </w:r>
      <w:del w:id="40" w:author="Kelly Wilson" w:date="2023-10-12T15:58:00Z">
        <w:r w:rsidR="239EA902" w:rsidDel="4B0A06D3">
          <w:delText xml:space="preserve">thof code that </w:delText>
        </w:r>
        <w:r w:rsidR="239EA902" w:rsidDel="7247F27F">
          <w:delText>an be ca</w:delText>
        </w:r>
      </w:del>
      <w:ins w:id="41" w:author="Kelly Wilson" w:date="2023-10-12T15:58:00Z">
        <w:r w:rsidR="4C023966">
          <w:t xml:space="preserve">set of code statements that are not run until </w:t>
        </w:r>
      </w:ins>
      <w:ins w:id="42" w:author="Kelly Wilson" w:date="2023-10-12T15:59:00Z">
        <w:r w:rsidR="4C023966">
          <w:t xml:space="preserve">the function is </w:t>
        </w:r>
      </w:ins>
      <w:ins w:id="43" w:author="Kelly Wilson" w:date="2023-10-12T15:58:00Z">
        <w:r w:rsidR="4C023966">
          <w:t xml:space="preserve">called. </w:t>
        </w:r>
      </w:ins>
      <w:del w:id="44" w:author="Kelly Wilson" w:date="2023-10-12T15:59:00Z">
        <w:r w:rsidR="239EA902" w:rsidDel="7247F27F">
          <w:delText xml:space="preserve"> locations within the current program or from other programs. A function can take any number of inputs </w:delText>
        </w:r>
        <w:r w:rsidR="239EA902" w:rsidDel="3A5AD7F4">
          <w:delText xml:space="preserve">called </w:delText>
        </w:r>
        <w:r w:rsidR="239EA902" w:rsidDel="5121C0D7">
          <w:delText>parameters</w:delText>
        </w:r>
        <w:r w:rsidR="239EA902" w:rsidDel="3A5AD7F4">
          <w:delText xml:space="preserve">; </w:delText>
        </w:r>
        <w:r w:rsidR="239EA902" w:rsidDel="3CECBE92">
          <w:delText xml:space="preserve">and can return </w:delText>
        </w:r>
        <w:r w:rsidR="239EA902" w:rsidDel="2486BB6E">
          <w:delText xml:space="preserve">a single value or multiple values by returning a collection; to the </w:delText>
        </w:r>
        <w:r w:rsidR="239EA902" w:rsidDel="3CECBE92">
          <w:delText>caller. Like variables functions must be declared before they are used.</w:delText>
        </w:r>
        <w:r w:rsidR="239EA902" w:rsidDel="60F9D389">
          <w:delText xml:space="preserve"> </w:delText>
        </w:r>
      </w:del>
    </w:p>
    <w:p w14:paraId="2A3EC579" w14:textId="5AE7E38D" w:rsidR="76CC207F" w:rsidRDefault="76CC207F" w:rsidP="46EC4947">
      <w:pPr>
        <w:rPr>
          <w:del w:id="45" w:author="Kelly Wilson" w:date="2023-10-12T15:59:00Z"/>
        </w:rPr>
      </w:pPr>
    </w:p>
    <w:p w14:paraId="79B4C636" w14:textId="516E54D3" w:rsidR="76CC207F" w:rsidRDefault="211C804B">
      <w:pPr>
        <w:rPr>
          <w:ins w:id="46" w:author="Kelly Wilson" w:date="2023-10-12T16:03:00Z"/>
        </w:rPr>
      </w:pPr>
      <w:r>
        <w:t xml:space="preserve">To declare a function the keyword </w:t>
      </w:r>
      <w:del w:id="47" w:author="Kelly Wilson" w:date="2023-10-12T15:59:00Z">
        <w:r w:rsidR="10E12F12" w:rsidDel="211C804B">
          <w:delText xml:space="preserve">fun </w:delText>
        </w:r>
      </w:del>
      <w:ins w:id="48" w:author="Kelly Wilson" w:date="2023-10-12T15:59:00Z">
        <w:r w:rsidR="5EB1CA70">
          <w:t xml:space="preserve">var </w:t>
        </w:r>
      </w:ins>
      <w:r>
        <w:t>is used. This is followed by the name of the function</w:t>
      </w:r>
      <w:ins w:id="49" w:author="Kelly Wilson" w:date="2023-10-12T16:00:00Z">
        <w:r w:rsidR="2BD8DE21">
          <w:t xml:space="preserve"> which must be followed by an open parenthesis. Like variables a scope modifier can be specified between the var keyword and the name of the function. </w:t>
        </w:r>
      </w:ins>
      <w:ins w:id="50" w:author="Kelly Wilson" w:date="2023-10-12T16:01:00Z">
        <w:r w:rsidR="2BD8DE21">
          <w:t xml:space="preserve">Unlike variables functions can only be </w:t>
        </w:r>
        <w:r w:rsidR="17744B60">
          <w:t xml:space="preserve">set to script or global scope level. </w:t>
        </w:r>
      </w:ins>
      <w:ins w:id="51" w:author="Kelly Wilson" w:date="2023-10-12T16:02:00Z">
        <w:r w:rsidR="1AA07A05">
          <w:t xml:space="preserve">Like variables, if no scope </w:t>
        </w:r>
        <w:proofErr w:type="spellStart"/>
        <w:r w:rsidR="1AA07A05">
          <w:t>modifier</w:t>
        </w:r>
      </w:ins>
      <w:ins w:id="52" w:author="Kelly Wilson" w:date="2023-10-12T16:03:00Z">
        <w:r w:rsidR="1AA07A05">
          <w:t>is</w:t>
        </w:r>
        <w:proofErr w:type="spellEnd"/>
        <w:r w:rsidR="1AA07A05">
          <w:t xml:space="preserve"> specified the function is set to local scope.</w:t>
        </w:r>
      </w:ins>
    </w:p>
    <w:p w14:paraId="14968BDD" w14:textId="24A710C3" w:rsidR="76CC207F" w:rsidRDefault="10E12F12" w:rsidP="4B0A06D3">
      <w:del w:id="53" w:author="Kelly Wilson" w:date="2023-10-12T16:03:00Z">
        <w:r w:rsidDel="211C804B">
          <w:delText xml:space="preserve"> </w:delText>
        </w:r>
        <w:r w:rsidDel="0DC54FE5">
          <w:delText>efault,</w:delText>
        </w:r>
        <w:r w:rsidDel="211C804B">
          <w:delText xml:space="preserve"> functions are set to script </w:delText>
        </w:r>
        <w:r w:rsidDel="7FFFF309">
          <w:delText>level scope, but can be set to global scope by specifying the global keyword after the fun keyword and before the name of the function.</w:delText>
        </w:r>
        <w:r w:rsidDel="416E17AB">
          <w:delText xml:space="preserve"> </w:delText>
        </w:r>
      </w:del>
      <w:r w:rsidR="416E17AB">
        <w:t xml:space="preserve">All functions in the DSL can take any number of arguments. </w:t>
      </w:r>
      <w:r w:rsidR="1CD458CD">
        <w:t xml:space="preserve">Arguments are set to local scope which means they are only accessible from within the functions code block. </w:t>
      </w:r>
      <w:r w:rsidR="2ACE8EC3">
        <w:t xml:space="preserve"> For example, this function returns the sum of the first 2 values it receives:</w:t>
      </w:r>
    </w:p>
    <w:p w14:paraId="238C14B4" w14:textId="143E4BB8" w:rsidR="76CC207F" w:rsidRDefault="281CE974">
      <w:del w:id="54" w:author="Kelly Wilson" w:date="2023-10-12T16:45:00Z">
        <w:r w:rsidDel="416E17AB">
          <w:delText xml:space="preserve">fun </w:delText>
        </w:r>
      </w:del>
      <w:ins w:id="55" w:author="Kelly Wilson" w:date="2023-10-12T16:45:00Z">
        <w:r w:rsidR="2B789702">
          <w:t xml:space="preserve">var </w:t>
        </w:r>
      </w:ins>
      <w:proofErr w:type="spellStart"/>
      <w:proofErr w:type="gramStart"/>
      <w:r w:rsidR="5A4AAA6B">
        <w:t>M</w:t>
      </w:r>
      <w:r w:rsidR="416E17AB">
        <w:t>yFunction</w:t>
      </w:r>
      <w:proofErr w:type="spellEnd"/>
      <w:r w:rsidR="007F2648">
        <w:t>(</w:t>
      </w:r>
      <w:proofErr w:type="gramEnd"/>
      <w:r w:rsidR="007F2648">
        <w:t>)</w:t>
      </w:r>
      <w:ins w:id="56" w:author="Kelly Wilson" w:date="2023-10-12T16:55:00Z">
        <w:r w:rsidR="51B5C823">
          <w:t xml:space="preserve"> = </w:t>
        </w:r>
      </w:ins>
    </w:p>
    <w:p w14:paraId="571B81E0" w14:textId="3AAA6A17" w:rsidR="76CC207F" w:rsidRDefault="416E17AB" w:rsidP="46EC4947">
      <w:r>
        <w:t>{</w:t>
      </w:r>
    </w:p>
    <w:p w14:paraId="0748CB45" w14:textId="01695F6E" w:rsidR="76CC207F" w:rsidRDefault="335B6E24" w:rsidP="46EC4947">
      <w:pPr>
        <w:ind w:firstLine="720"/>
      </w:pPr>
      <w:r>
        <w:t>r</w:t>
      </w:r>
      <w:r w:rsidR="281CE974">
        <w:t xml:space="preserve">eturn $1 + </w:t>
      </w:r>
      <w:proofErr w:type="gramStart"/>
      <w:r w:rsidR="281CE974">
        <w:t>$2;</w:t>
      </w:r>
      <w:proofErr w:type="gramEnd"/>
    </w:p>
    <w:p w14:paraId="0CD1B71F" w14:textId="39FB1C86" w:rsidR="76CC207F" w:rsidRDefault="416E17AB" w:rsidP="46EC4947">
      <w:r>
        <w:t>}</w:t>
      </w:r>
    </w:p>
    <w:p w14:paraId="31B8A342" w14:textId="6079B098" w:rsidR="76CC207F" w:rsidRDefault="6B8C158B" w:rsidP="46EC4947">
      <w:r>
        <w:t>A function can optionally specify the names of the parameters it expects to receive. For example:</w:t>
      </w:r>
    </w:p>
    <w:p w14:paraId="3266120A" w14:textId="3EE2D4B3" w:rsidR="76CC207F" w:rsidRDefault="6B8C158B">
      <w:del w:id="57" w:author="Kelly Wilson" w:date="2023-10-12T16:45:00Z">
        <w:r w:rsidDel="404B3B40">
          <w:delText xml:space="preserve">fun </w:delText>
        </w:r>
      </w:del>
      <w:ins w:id="58" w:author="Kelly Wilson" w:date="2023-10-12T16:45:00Z">
        <w:r w:rsidR="48913BDA">
          <w:t xml:space="preserve">var </w:t>
        </w:r>
      </w:ins>
      <w:proofErr w:type="spellStart"/>
      <w:proofErr w:type="gramStart"/>
      <w:r w:rsidR="404B3B40">
        <w:t>MyFunction</w:t>
      </w:r>
      <w:proofErr w:type="spellEnd"/>
      <w:r w:rsidR="404B3B40">
        <w:t>(</w:t>
      </w:r>
      <w:proofErr w:type="gramEnd"/>
      <w:r w:rsidR="404B3B40">
        <w:t>a, b)</w:t>
      </w:r>
      <w:ins w:id="59" w:author="Kelly Wilson" w:date="2023-10-12T16:56:00Z">
        <w:r w:rsidR="37391D6B">
          <w:t xml:space="preserve"> =</w:t>
        </w:r>
      </w:ins>
    </w:p>
    <w:p w14:paraId="23D0D323" w14:textId="3AAA6A17" w:rsidR="76CC207F" w:rsidRDefault="404B3B40" w:rsidP="46EC4947">
      <w:r>
        <w:t>{</w:t>
      </w:r>
    </w:p>
    <w:p w14:paraId="3117ECE6" w14:textId="5BFAB967" w:rsidR="76CC207F" w:rsidRDefault="1EE4A032" w:rsidP="46EC4947">
      <w:pPr>
        <w:ind w:firstLine="720"/>
      </w:pPr>
      <w:r>
        <w:t>r</w:t>
      </w:r>
      <w:r w:rsidR="6B8C158B">
        <w:t xml:space="preserve">eturn a + </w:t>
      </w:r>
      <w:proofErr w:type="gramStart"/>
      <w:r w:rsidR="6B8C158B">
        <w:t>b;</w:t>
      </w:r>
      <w:proofErr w:type="gramEnd"/>
    </w:p>
    <w:p w14:paraId="79B5B1D1" w14:textId="39FB1C86" w:rsidR="76CC207F" w:rsidRDefault="404B3B40" w:rsidP="46EC4947">
      <w:r>
        <w:t>}</w:t>
      </w:r>
    </w:p>
    <w:p w14:paraId="7E2E633D" w14:textId="7C64AA4A" w:rsidR="76CC207F" w:rsidRDefault="6B8C158B" w:rsidP="46EC4947">
      <w:r>
        <w:lastRenderedPageBreak/>
        <w:t xml:space="preserve">Allows the function to use a and b instead of $1 and $2. </w:t>
      </w:r>
      <w:r w:rsidR="5820F49E">
        <w:t xml:space="preserve">Internally there is no difference between $1, $2 and the specified arguments </w:t>
      </w:r>
      <w:r w:rsidR="70C30641">
        <w:t>a, and</w:t>
      </w:r>
      <w:r w:rsidR="5820F49E">
        <w:t xml:space="preserve"> b.</w:t>
      </w:r>
    </w:p>
    <w:p w14:paraId="5D808412" w14:textId="21761833" w:rsidR="76CC207F" w:rsidRDefault="76CC207F" w:rsidP="46EC4947"/>
    <w:p w14:paraId="149E1F68" w14:textId="3D0F6DA2" w:rsidR="76CC207F" w:rsidRDefault="61AA62B2" w:rsidP="00E81BD5">
      <w:pPr>
        <w:pStyle w:val="code"/>
      </w:pPr>
      <w:r>
        <w:t>Functions once defined can be called from anywhere in the program. Unlike other programming languages there is no need to declare a function as existing before calling it.</w:t>
      </w:r>
    </w:p>
    <w:p w14:paraId="640D02EE" w14:textId="4B48E6AF" w:rsidR="46EC4947" w:rsidRDefault="46EC4947" w:rsidP="00E81BD5">
      <w:pPr>
        <w:pStyle w:val="code"/>
      </w:pPr>
    </w:p>
    <w:p w14:paraId="1B7C0892" w14:textId="50C529C5" w:rsidR="46EC4947" w:rsidRDefault="46EC4947" w:rsidP="00E81BD5">
      <w:pPr>
        <w:pStyle w:val="code"/>
      </w:pPr>
    </w:p>
    <w:p w14:paraId="7DD04B9D" w14:textId="11508F31" w:rsidR="1C3DAA7A" w:rsidRDefault="080D3AF5" w:rsidP="0B186287">
      <w:pPr>
        <w:pStyle w:val="Heading1"/>
      </w:pPr>
      <w:r>
        <w:t>Warning Levels</w:t>
      </w:r>
    </w:p>
    <w:p w14:paraId="6723128D" w14:textId="26A4101E" w:rsidR="1C3DAA7A" w:rsidRDefault="080D3AF5" w:rsidP="00E81BD5">
      <w:pPr>
        <w:pStyle w:val="code"/>
      </w:pPr>
      <w:r>
        <w:t>Unlike most languages the DSL defines the mean of specified warning and error levels. This prevents confusion when different compilers, interpreter, and other tools are produced.</w:t>
      </w:r>
    </w:p>
    <w:tbl>
      <w:tblPr>
        <w:tblStyle w:val="TableGrid"/>
        <w:tblW w:w="0" w:type="auto"/>
        <w:tblLayout w:type="fixed"/>
        <w:tblLook w:val="06A0" w:firstRow="1" w:lastRow="0" w:firstColumn="1" w:lastColumn="0" w:noHBand="1" w:noVBand="1"/>
      </w:tblPr>
      <w:tblGrid>
        <w:gridCol w:w="1905"/>
        <w:gridCol w:w="7455"/>
      </w:tblGrid>
      <w:tr w:rsidR="0B186287" w14:paraId="4905D73C" w14:textId="77777777" w:rsidTr="0FC21AB3">
        <w:trPr>
          <w:cnfStyle w:val="100000000000" w:firstRow="1" w:lastRow="0" w:firstColumn="0" w:lastColumn="0" w:oddVBand="0" w:evenVBand="0" w:oddHBand="0" w:evenHBand="0" w:firstRowFirstColumn="0" w:firstRowLastColumn="0" w:lastRowFirstColumn="0" w:lastRowLastColumn="0"/>
          <w:trHeight w:val="300"/>
        </w:trPr>
        <w:tc>
          <w:tcPr>
            <w:tcW w:w="1905" w:type="dxa"/>
          </w:tcPr>
          <w:p w14:paraId="6A1C8CE4" w14:textId="08E02113" w:rsidR="1C3DAA7A" w:rsidRDefault="080D3AF5" w:rsidP="00E81BD5">
            <w:pPr>
              <w:pStyle w:val="code"/>
            </w:pPr>
            <w:r>
              <w:t>Warning Level 0</w:t>
            </w:r>
          </w:p>
        </w:tc>
        <w:tc>
          <w:tcPr>
            <w:tcW w:w="7455" w:type="dxa"/>
          </w:tcPr>
          <w:p w14:paraId="07EF5125" w14:textId="6F420F36" w:rsidR="1C3DAA7A" w:rsidRDefault="080D3AF5" w:rsidP="00E81BD5">
            <w:pPr>
              <w:pStyle w:val="code"/>
            </w:pPr>
            <w:r>
              <w:t>Warning messages are turned off.</w:t>
            </w:r>
          </w:p>
        </w:tc>
      </w:tr>
      <w:tr w:rsidR="0B186287" w14:paraId="42577C71" w14:textId="77777777" w:rsidTr="0FC21AB3">
        <w:tblPrEx>
          <w:tblCellMar>
            <w:top w:w="0" w:type="dxa"/>
            <w:left w:w="108" w:type="dxa"/>
            <w:bottom w:w="0" w:type="dxa"/>
            <w:right w:w="108" w:type="dxa"/>
          </w:tblCellMar>
        </w:tblPrEx>
        <w:trPr>
          <w:trHeight w:val="300"/>
        </w:trPr>
        <w:tc>
          <w:tcPr>
            <w:tcW w:w="1905" w:type="dxa"/>
          </w:tcPr>
          <w:p w14:paraId="16BC2E5E" w14:textId="0680173A" w:rsidR="1C3DAA7A" w:rsidRDefault="080D3AF5" w:rsidP="00E81BD5">
            <w:pPr>
              <w:pStyle w:val="code"/>
            </w:pPr>
            <w:r>
              <w:t>Warning Level 1</w:t>
            </w:r>
          </w:p>
        </w:tc>
        <w:tc>
          <w:tcPr>
            <w:tcW w:w="7455" w:type="dxa"/>
          </w:tcPr>
          <w:p w14:paraId="52FFB9C7" w14:textId="06F66079" w:rsidR="1C3DAA7A" w:rsidRDefault="080D3AF5" w:rsidP="00E81BD5">
            <w:pPr>
              <w:pStyle w:val="code"/>
            </w:pPr>
            <w:r>
              <w:t>Displays warning messages that are unlikely to cause issues. Variables and functions can be declared without the var keyword.</w:t>
            </w:r>
          </w:p>
        </w:tc>
      </w:tr>
      <w:tr w:rsidR="0B186287" w14:paraId="0EBFF90C" w14:textId="77777777" w:rsidTr="0FC21AB3">
        <w:tblPrEx>
          <w:tblCellMar>
            <w:top w:w="0" w:type="dxa"/>
            <w:left w:w="108" w:type="dxa"/>
            <w:bottom w:w="0" w:type="dxa"/>
            <w:right w:w="108" w:type="dxa"/>
          </w:tblCellMar>
        </w:tblPrEx>
        <w:trPr>
          <w:trHeight w:val="300"/>
        </w:trPr>
        <w:tc>
          <w:tcPr>
            <w:tcW w:w="1905" w:type="dxa"/>
          </w:tcPr>
          <w:p w14:paraId="2150C1CA" w14:textId="76400249" w:rsidR="1C3DAA7A" w:rsidRDefault="080D3AF5" w:rsidP="00E81BD5">
            <w:pPr>
              <w:pStyle w:val="code"/>
            </w:pPr>
            <w:r>
              <w:t>Warning Level 2</w:t>
            </w:r>
          </w:p>
        </w:tc>
        <w:tc>
          <w:tcPr>
            <w:tcW w:w="7455" w:type="dxa"/>
          </w:tcPr>
          <w:p w14:paraId="4149FD66" w14:textId="752BCBBF" w:rsidR="1C3DAA7A" w:rsidRDefault="080D3AF5" w:rsidP="00E81BD5">
            <w:pPr>
              <w:pStyle w:val="code"/>
            </w:pPr>
            <w:r>
              <w:t>Displays level 1 warnings plus warnings that may cause problems. Variables and functions declared without the var keyword will generate a warning.</w:t>
            </w:r>
          </w:p>
        </w:tc>
      </w:tr>
      <w:tr w:rsidR="0B186287" w14:paraId="155BF8B4" w14:textId="77777777" w:rsidTr="0FC21AB3">
        <w:tblPrEx>
          <w:tblCellMar>
            <w:top w:w="0" w:type="dxa"/>
            <w:left w:w="108" w:type="dxa"/>
            <w:bottom w:w="0" w:type="dxa"/>
            <w:right w:w="108" w:type="dxa"/>
          </w:tblCellMar>
        </w:tblPrEx>
        <w:trPr>
          <w:trHeight w:val="300"/>
        </w:trPr>
        <w:tc>
          <w:tcPr>
            <w:tcW w:w="1905" w:type="dxa"/>
          </w:tcPr>
          <w:p w14:paraId="61643703" w14:textId="1580EA37" w:rsidR="1C3DAA7A" w:rsidRDefault="080D3AF5" w:rsidP="00E81BD5">
            <w:pPr>
              <w:pStyle w:val="code"/>
            </w:pPr>
            <w:r>
              <w:t>Warning Level 3</w:t>
            </w:r>
          </w:p>
        </w:tc>
        <w:tc>
          <w:tcPr>
            <w:tcW w:w="7455" w:type="dxa"/>
          </w:tcPr>
          <w:p w14:paraId="578E41EF" w14:textId="46F8620C" w:rsidR="1C3DAA7A" w:rsidRDefault="080D3AF5" w:rsidP="00E81BD5">
            <w:pPr>
              <w:pStyle w:val="code"/>
            </w:pPr>
            <w:r>
              <w:t>Displays all level 2 warnings plus severe warnings that are likely to cause problems.</w:t>
            </w:r>
          </w:p>
        </w:tc>
      </w:tr>
      <w:tr w:rsidR="0B186287" w14:paraId="2796973D" w14:textId="77777777" w:rsidTr="0FC21AB3">
        <w:tblPrEx>
          <w:tblCellMar>
            <w:top w:w="0" w:type="dxa"/>
            <w:left w:w="108" w:type="dxa"/>
            <w:bottom w:w="0" w:type="dxa"/>
            <w:right w:w="108" w:type="dxa"/>
          </w:tblCellMar>
        </w:tblPrEx>
        <w:trPr>
          <w:trHeight w:val="300"/>
        </w:trPr>
        <w:tc>
          <w:tcPr>
            <w:tcW w:w="1905" w:type="dxa"/>
          </w:tcPr>
          <w:p w14:paraId="47B7B500" w14:textId="5B6FFB1B" w:rsidR="1C3DAA7A" w:rsidRDefault="080D3AF5" w:rsidP="00E81BD5">
            <w:pPr>
              <w:pStyle w:val="code"/>
            </w:pPr>
            <w:r>
              <w:t>Warning Level 4</w:t>
            </w:r>
          </w:p>
        </w:tc>
        <w:tc>
          <w:tcPr>
            <w:tcW w:w="7455" w:type="dxa"/>
          </w:tcPr>
          <w:p w14:paraId="548899C4" w14:textId="3B7BDFAB" w:rsidR="1C3DAA7A" w:rsidRDefault="080D3AF5" w:rsidP="00E81BD5">
            <w:pPr>
              <w:pStyle w:val="code"/>
            </w:pPr>
            <w:r>
              <w:t>Warnings are treated as errors.</w:t>
            </w:r>
          </w:p>
        </w:tc>
      </w:tr>
    </w:tbl>
    <w:p w14:paraId="6869B813" w14:textId="1C2092EC" w:rsidR="4D59D11F" w:rsidRDefault="471305FD" w:rsidP="63B61F22">
      <w:pPr>
        <w:pStyle w:val="Heading1"/>
      </w:pPr>
      <w:r>
        <w:t>S</w:t>
      </w:r>
      <w:r w:rsidR="148F9A2D">
        <w:t>tandard</w:t>
      </w:r>
      <w:commentRangeStart w:id="60"/>
      <w:commentRangeStart w:id="61"/>
      <w:r>
        <w:t xml:space="preserve"> functions</w:t>
      </w:r>
      <w:commentRangeEnd w:id="60"/>
      <w:r w:rsidR="683195E1">
        <w:rPr>
          <w:rStyle w:val="CommentReference"/>
        </w:rPr>
        <w:commentReference w:id="60"/>
      </w:r>
      <w:commentRangeEnd w:id="61"/>
      <w:r w:rsidR="683195E1">
        <w:rPr>
          <w:rStyle w:val="CommentReference"/>
        </w:rPr>
        <w:commentReference w:id="61"/>
      </w:r>
    </w:p>
    <w:p w14:paraId="3A8B920F" w14:textId="311C7C9C" w:rsidR="7334BAD6" w:rsidRDefault="03467EA6" w:rsidP="63EC3B03">
      <w:r>
        <w:t xml:space="preserve">Because most programming languages were developed before standardization of information interchange became commonplace, other programming languages avoid defining </w:t>
      </w:r>
      <w:r w:rsidR="20F9FD72">
        <w:t>methods for information transfer leaving these details up to the language consumer. This has provided a wealth of custom ways to move information from ap</w:t>
      </w:r>
      <w:r w:rsidR="731B2AB0">
        <w:t xml:space="preserve">plication to server and back making the programming environment more complex and error prone. The DSL takes a different approach to this problem by </w:t>
      </w:r>
      <w:r w:rsidR="1680E975">
        <w:t>specifying</w:t>
      </w:r>
      <w:r w:rsidR="731B2AB0">
        <w:t xml:space="preserve"> how information is moved </w:t>
      </w:r>
      <w:r w:rsidR="47A61654">
        <w:t>between applications and servers.</w:t>
      </w:r>
      <w:r w:rsidR="752FD280">
        <w:t xml:space="preserve"> </w:t>
      </w:r>
    </w:p>
    <w:p w14:paraId="7862A8B2" w14:textId="19D8639D" w:rsidR="0FC21AB3" w:rsidRDefault="20F9EC22" w:rsidP="2B42FDFC">
      <w:r>
        <w:t>abs</w:t>
      </w:r>
    </w:p>
    <w:p w14:paraId="2A8FF9E1" w14:textId="6478DE70" w:rsidR="0FC21AB3" w:rsidRDefault="20F9EC22" w:rsidP="2B42FDFC">
      <w:proofErr w:type="spellStart"/>
      <w:r>
        <w:t>acos</w:t>
      </w:r>
      <w:proofErr w:type="spellEnd"/>
    </w:p>
    <w:p w14:paraId="3134F60F" w14:textId="0047AA78" w:rsidR="0FC21AB3" w:rsidRDefault="20F9EC22" w:rsidP="2B42FDFC">
      <w:proofErr w:type="spellStart"/>
      <w:r>
        <w:t>asin</w:t>
      </w:r>
      <w:proofErr w:type="spellEnd"/>
    </w:p>
    <w:p w14:paraId="16B65D35" w14:textId="7AFBA86C" w:rsidR="0FC21AB3" w:rsidRDefault="20F9EC22" w:rsidP="2B42FDFC">
      <w:proofErr w:type="spellStart"/>
      <w:r>
        <w:lastRenderedPageBreak/>
        <w:t>atan</w:t>
      </w:r>
      <w:proofErr w:type="spellEnd"/>
    </w:p>
    <w:p w14:paraId="6D96A017" w14:textId="641C0FE8" w:rsidR="0FC21AB3" w:rsidRDefault="20F9EC22" w:rsidP="2B42FDFC">
      <w:r>
        <w:t>atan2</w:t>
      </w:r>
    </w:p>
    <w:p w14:paraId="02277105" w14:textId="27FFF3D7" w:rsidR="0FC21AB3" w:rsidRDefault="20F9EC22" w:rsidP="2B42FDFC">
      <w:r>
        <w:t>cos</w:t>
      </w:r>
    </w:p>
    <w:p w14:paraId="7E0E3EF5" w14:textId="0FB21A35" w:rsidR="0FC21AB3" w:rsidRDefault="20F9EC22" w:rsidP="2B42FDFC">
      <w:r>
        <w:t>sin</w:t>
      </w:r>
    </w:p>
    <w:p w14:paraId="0D8AB58A" w14:textId="2576AA84" w:rsidR="0FC21AB3" w:rsidRDefault="20F9EC22" w:rsidP="2B42FDFC">
      <w:r>
        <w:t>tan</w:t>
      </w:r>
    </w:p>
    <w:p w14:paraId="37CA2E1D" w14:textId="326FFBE2" w:rsidR="0FC21AB3" w:rsidRDefault="20F9EC22" w:rsidP="2B42FDFC">
      <w:proofErr w:type="spellStart"/>
      <w:r>
        <w:t>cosh</w:t>
      </w:r>
      <w:proofErr w:type="spellEnd"/>
    </w:p>
    <w:p w14:paraId="13B14B5F" w14:textId="018B40F7" w:rsidR="0FC21AB3" w:rsidRDefault="20F9EC22" w:rsidP="2B42FDFC">
      <w:proofErr w:type="spellStart"/>
      <w:r>
        <w:t>sinh</w:t>
      </w:r>
      <w:proofErr w:type="spellEnd"/>
    </w:p>
    <w:p w14:paraId="44DC0DCA" w14:textId="0FD070B5" w:rsidR="0FC21AB3" w:rsidRDefault="20F9EC22" w:rsidP="2B42FDFC">
      <w:r>
        <w:t>tanh</w:t>
      </w:r>
    </w:p>
    <w:p w14:paraId="0B847DBE" w14:textId="0778F83C" w:rsidR="0FC21AB3" w:rsidRDefault="20F9EC22" w:rsidP="2B42FDFC">
      <w:r>
        <w:t>Exp</w:t>
      </w:r>
    </w:p>
    <w:p w14:paraId="45118394" w14:textId="722193F6" w:rsidR="0FC21AB3" w:rsidRDefault="20F9EC22" w:rsidP="2B42FDFC">
      <w:r>
        <w:t>log</w:t>
      </w:r>
    </w:p>
    <w:p w14:paraId="7B666D51" w14:textId="5CF3A53D" w:rsidR="0FC21AB3" w:rsidRDefault="20F9EC22" w:rsidP="2B42FDFC">
      <w:r>
        <w:t>Log10</w:t>
      </w:r>
    </w:p>
    <w:p w14:paraId="0296D52A" w14:textId="18F4706C" w:rsidR="0FC21AB3" w:rsidRDefault="20F9EC22" w:rsidP="2B42FDFC">
      <w:r>
        <w:t>sqrt</w:t>
      </w:r>
    </w:p>
    <w:p w14:paraId="1BEA7F78" w14:textId="6EF71B8C" w:rsidR="0FC21AB3" w:rsidRDefault="20F9EC22" w:rsidP="2B42FDFC">
      <w:r>
        <w:t>ceil</w:t>
      </w:r>
    </w:p>
    <w:p w14:paraId="1675DBA5" w14:textId="5F13731C" w:rsidR="0FC21AB3" w:rsidRDefault="20F9EC22" w:rsidP="2B42FDFC">
      <w:r>
        <w:t>Fabs</w:t>
      </w:r>
    </w:p>
    <w:p w14:paraId="2DA9E3C8" w14:textId="40E40C48" w:rsidR="0FC21AB3" w:rsidRDefault="20F9EC22" w:rsidP="2B42FDFC">
      <w:r>
        <w:t>floor</w:t>
      </w:r>
    </w:p>
    <w:p w14:paraId="3B3B07B5" w14:textId="01699728" w:rsidR="0FC21AB3" w:rsidRDefault="5C6545E9" w:rsidP="2B42FDFC">
      <w:proofErr w:type="spellStart"/>
      <w:r>
        <w:t>F</w:t>
      </w:r>
      <w:r w:rsidR="20F9EC22">
        <w:t>mod</w:t>
      </w:r>
      <w:proofErr w:type="spellEnd"/>
    </w:p>
    <w:p w14:paraId="582E3FB7" w14:textId="2171EEED" w:rsidR="0FC21AB3" w:rsidRDefault="0FC21AB3" w:rsidP="2B42FDFC">
      <w:pPr>
        <w:pStyle w:val="Heading2"/>
      </w:pPr>
    </w:p>
    <w:p w14:paraId="778EE13E" w14:textId="0C7667E7" w:rsidR="0FC21AB3" w:rsidRDefault="42D58856" w:rsidP="2B42FDFC">
      <w:pPr>
        <w:pStyle w:val="Heading2"/>
      </w:pPr>
      <w:proofErr w:type="gramStart"/>
      <w:r>
        <w:t>random(</w:t>
      </w:r>
      <w:proofErr w:type="gramEnd"/>
      <w:r>
        <w:t xml:space="preserve">low, high) </w:t>
      </w:r>
    </w:p>
    <w:p w14:paraId="3311E722" w14:textId="3D88C64A" w:rsidR="0FC21AB3" w:rsidRDefault="42D58856" w:rsidP="2B42FDFC">
      <w:r>
        <w:t>Returns a random number between low and high values inclusive.</w:t>
      </w:r>
    </w:p>
    <w:p w14:paraId="63C4DE9E" w14:textId="0C1982D0" w:rsidR="0FC21AB3" w:rsidRDefault="0FC21AB3" w:rsidP="2B42FDFC">
      <w:pPr>
        <w:pStyle w:val="Heading2"/>
      </w:pPr>
    </w:p>
    <w:p w14:paraId="28592325" w14:textId="76064D22" w:rsidR="0FC21AB3" w:rsidRDefault="42D58856" w:rsidP="2B42FDFC">
      <w:pPr>
        <w:pStyle w:val="Heading2"/>
      </w:pPr>
      <w:r>
        <w:t>seed(low)</w:t>
      </w:r>
    </w:p>
    <w:p w14:paraId="445A18E0" w14:textId="7BBA9B6B" w:rsidR="0FC21AB3" w:rsidRDefault="42D58856" w:rsidP="2B42FDFC">
      <w:r>
        <w:t>Sets the seed used by the random number generator.</w:t>
      </w:r>
    </w:p>
    <w:p w14:paraId="55A54EC2" w14:textId="57D320CE" w:rsidR="0FC21AB3" w:rsidRDefault="0FC21AB3" w:rsidP="2B42FDFC"/>
    <w:p w14:paraId="0DD43D7B" w14:textId="4E899649" w:rsidR="0FC21AB3" w:rsidRDefault="0F482D9F" w:rsidP="2B42FDFC">
      <w:pPr>
        <w:pStyle w:val="Heading2"/>
      </w:pPr>
      <w:proofErr w:type="gramStart"/>
      <w:r>
        <w:t>t</w:t>
      </w:r>
      <w:r w:rsidR="42D58856">
        <w:t>ick(</w:t>
      </w:r>
      <w:proofErr w:type="gramEnd"/>
      <w:r w:rsidR="42D58856">
        <w:t>)</w:t>
      </w:r>
    </w:p>
    <w:p w14:paraId="12520D18" w14:textId="60C01E98" w:rsidR="0FC21AB3" w:rsidRDefault="42D58856" w:rsidP="2B42FDFC">
      <w:r>
        <w:t>Gets a value indicating the time since the operating system was last started. This value can be passed to the seed function to seed the random number generator.</w:t>
      </w:r>
    </w:p>
    <w:p w14:paraId="6F33D712" w14:textId="68FA5E70" w:rsidR="0FC21AB3" w:rsidRDefault="0FC21AB3" w:rsidP="2B42FDFC"/>
    <w:p w14:paraId="68D89A03" w14:textId="06A7F435" w:rsidR="0FC21AB3" w:rsidRDefault="5943A901" w:rsidP="2B42FDFC">
      <w:pPr>
        <w:pStyle w:val="Heading2"/>
      </w:pPr>
      <w:r>
        <w:lastRenderedPageBreak/>
        <w:t>print (expression, expression, expression, ...)</w:t>
      </w:r>
    </w:p>
    <w:p w14:paraId="638657FA" w14:textId="5DBDB6BB" w:rsidR="0FC21AB3" w:rsidRDefault="5943A901" w:rsidP="2B42FDFC">
      <w:pPr>
        <w:spacing w:line="252" w:lineRule="auto"/>
        <w:rPr>
          <w:i/>
          <w:iCs/>
        </w:rPr>
      </w:pPr>
      <w:r>
        <w:t xml:space="preserve">The print function sends the expressions to the local device. By default, this is the display standard output terminal. Note: Eventually this will include graphical assets and allow 2D, 3D and other asset types to be ‘printed’. Note: </w:t>
      </w:r>
      <w:proofErr w:type="spellStart"/>
      <w:r>
        <w:t>printf</w:t>
      </w:r>
      <w:proofErr w:type="spellEnd"/>
      <w:r>
        <w:t xml:space="preserve"> can be used as alias for the print function. </w:t>
      </w:r>
      <w:r w:rsidRPr="2B42FDFC">
        <w:rPr>
          <w:i/>
          <w:iCs/>
        </w:rPr>
        <w:t xml:space="preserve">Note: </w:t>
      </w:r>
      <w:proofErr w:type="spellStart"/>
      <w:proofErr w:type="gramStart"/>
      <w:r w:rsidRPr="2B42FDFC">
        <w:rPr>
          <w:i/>
          <w:iCs/>
        </w:rPr>
        <w:t>printf</w:t>
      </w:r>
      <w:proofErr w:type="spellEnd"/>
      <w:r w:rsidRPr="2B42FDFC">
        <w:rPr>
          <w:i/>
          <w:iCs/>
        </w:rPr>
        <w:t>(</w:t>
      </w:r>
      <w:proofErr w:type="gramEnd"/>
      <w:r w:rsidRPr="2B42FDFC">
        <w:rPr>
          <w:i/>
          <w:iCs/>
        </w:rPr>
        <w:t xml:space="preserve">) can also be used, the DSL treats print and </w:t>
      </w:r>
      <w:proofErr w:type="spellStart"/>
      <w:r w:rsidRPr="2B42FDFC">
        <w:rPr>
          <w:i/>
          <w:iCs/>
        </w:rPr>
        <w:t>printf</w:t>
      </w:r>
      <w:proofErr w:type="spellEnd"/>
      <w:r w:rsidRPr="2B42FDFC">
        <w:rPr>
          <w:i/>
          <w:iCs/>
        </w:rPr>
        <w:t xml:space="preserve"> the same way.</w:t>
      </w:r>
    </w:p>
    <w:p w14:paraId="281D4503" w14:textId="3DED832C" w:rsidR="0FC21AB3" w:rsidRDefault="6A11468A" w:rsidP="2B42FDFC">
      <w:pPr>
        <w:pStyle w:val="Heading2"/>
      </w:pPr>
      <w:proofErr w:type="gramStart"/>
      <w:r>
        <w:t>input(</w:t>
      </w:r>
      <w:proofErr w:type="gramEnd"/>
      <w:r>
        <w:t>)</w:t>
      </w:r>
    </w:p>
    <w:p w14:paraId="563BEC8F" w14:textId="2FE8B9B1" w:rsidR="0FC21AB3" w:rsidRDefault="6A11468A" w:rsidP="2B42FDFC">
      <w:r>
        <w:t xml:space="preserve">The </w:t>
      </w:r>
      <w:proofErr w:type="gramStart"/>
      <w:r>
        <w:t>input(</w:t>
      </w:r>
      <w:proofErr w:type="gramEnd"/>
      <w:r>
        <w:t xml:space="preserve">) function reads text input from the standard input stream. This is normally the console and is provided by the </w:t>
      </w:r>
      <w:r w:rsidR="4963B923">
        <w:t>DSL for debugging. To read input from a device the event system should normally be used.</w:t>
      </w:r>
    </w:p>
    <w:p w14:paraId="119518DE" w14:textId="72C2323B" w:rsidR="0FC21AB3" w:rsidRDefault="35C4057D" w:rsidP="2B42FDFC">
      <w:pPr>
        <w:pStyle w:val="Heading2"/>
      </w:pPr>
      <w:r>
        <w:t>read(from)</w:t>
      </w:r>
    </w:p>
    <w:p w14:paraId="0F9F09B1" w14:textId="4985D2E4" w:rsidR="0FC21AB3" w:rsidRDefault="35C4057D" w:rsidP="2B42FDFC">
      <w:r>
        <w:t xml:space="preserve">Reads text and JSON formatted data from the specified location and returns it. The information is </w:t>
      </w:r>
      <w:proofErr w:type="gramStart"/>
      <w:r>
        <w:t>returned</w:t>
      </w:r>
      <w:proofErr w:type="gramEnd"/>
      <w:r>
        <w:t xml:space="preserve"> </w:t>
      </w:r>
    </w:p>
    <w:p w14:paraId="10BD50E3" w14:textId="4A6BD197" w:rsidR="0FC21AB3" w:rsidRDefault="344390E2" w:rsidP="2B42FDFC">
      <w:pPr>
        <w:pStyle w:val="Heading2"/>
      </w:pPr>
      <w:r>
        <w:t>write (destination, expression, expression, expression)</w:t>
      </w:r>
    </w:p>
    <w:p w14:paraId="32350BC9" w14:textId="299BE963" w:rsidR="0FC21AB3" w:rsidRDefault="344390E2" w:rsidP="2B42FDFC">
      <w:r>
        <w:t xml:space="preserve">The write function contents of the expressions to a destination. This can be a local file, or a remote server setup to receive information.   The file is written in JSON format. </w:t>
      </w:r>
    </w:p>
    <w:p w14:paraId="47AD71DF" w14:textId="21DE6E99" w:rsidR="0FC21AB3" w:rsidRDefault="174287B5" w:rsidP="2B42FDFC">
      <w:pPr>
        <w:pStyle w:val="Heading2"/>
      </w:pPr>
      <w:r>
        <w:t>files (location)</w:t>
      </w:r>
    </w:p>
    <w:p w14:paraId="205356E4" w14:textId="7DE51F6F" w:rsidR="0FC21AB3" w:rsidRDefault="174287B5" w:rsidP="2B42FDFC">
      <w:r>
        <w:t xml:space="preserve">Returns a collection listing the files at the specified location. The format is URL and can specify a remote and local file location. The file is returned as a collection. </w:t>
      </w:r>
    </w:p>
    <w:p w14:paraId="0B50F301" w14:textId="40B298AC" w:rsidR="0FC21AB3" w:rsidRDefault="53F5E94F" w:rsidP="2B42FDFC">
      <w:pPr>
        <w:pStyle w:val="Heading2"/>
      </w:pPr>
      <w:r>
        <w:t>delete(location)</w:t>
      </w:r>
    </w:p>
    <w:p w14:paraId="4AF6558C" w14:textId="673CC7AE" w:rsidR="002F34EB" w:rsidRDefault="53F5E94F" w:rsidP="2B42FDFC">
      <w:r>
        <w:t xml:space="preserve">Deletes the </w:t>
      </w:r>
      <w:r w:rsidR="08CD7D70">
        <w:t xml:space="preserve">named </w:t>
      </w:r>
      <w:r>
        <w:t>resource</w:t>
      </w:r>
      <w:r w:rsidR="2130DA23">
        <w:t xml:space="preserve">s at the specified </w:t>
      </w:r>
      <w:r>
        <w:t>location.</w:t>
      </w:r>
    </w:p>
    <w:p w14:paraId="45745CC2" w14:textId="77777777" w:rsidR="002F34EB" w:rsidRDefault="002F34EB" w:rsidP="2B42FDFC"/>
    <w:p w14:paraId="491690E8" w14:textId="77777777" w:rsidR="002F34EB" w:rsidRDefault="002F34EB" w:rsidP="2B42FDFC"/>
    <w:p w14:paraId="641B8550" w14:textId="2917DB79" w:rsidR="0FC21AB3" w:rsidRDefault="0FC21AB3" w:rsidP="2B42FDFC">
      <w:pPr>
        <w:rPr>
          <w:ins w:id="62" w:author="Kelly Wilson" w:date="2023-10-12T20:22:00Z"/>
        </w:rPr>
      </w:pPr>
    </w:p>
    <w:p w14:paraId="40E425F8" w14:textId="3BE352BF" w:rsidR="5E086D1D" w:rsidRDefault="5E086D1D">
      <w:pPr>
        <w:pStyle w:val="Heading1"/>
        <w:rPr>
          <w:ins w:id="63" w:author="Kelly Wilson" w:date="2023-10-12T20:22:00Z"/>
        </w:rPr>
        <w:pPrChange w:id="64" w:author="Kelly Wilson" w:date="2023-10-12T20:22:00Z">
          <w:pPr/>
        </w:pPrChange>
      </w:pPr>
      <w:ins w:id="65" w:author="Kelly Wilson" w:date="2023-10-12T20:22:00Z">
        <w:r>
          <w:t>Events</w:t>
        </w:r>
      </w:ins>
    </w:p>
    <w:p w14:paraId="6FD0B31F" w14:textId="42D79A7A" w:rsidR="45CD6F3A" w:rsidRDefault="45CD6F3A" w:rsidP="4B0A06D3">
      <w:pPr>
        <w:rPr>
          <w:ins w:id="66" w:author="Kelly Wilson" w:date="2023-10-12T20:43:00Z"/>
        </w:rPr>
      </w:pPr>
      <w:ins w:id="67" w:author="Kelly Wilson" w:date="2023-10-12T20:36:00Z">
        <w:r>
          <w:t xml:space="preserve">Events </w:t>
        </w:r>
      </w:ins>
      <w:r w:rsidR="7DDBA6FD">
        <w:t xml:space="preserve">are messages or </w:t>
      </w:r>
      <w:proofErr w:type="spellStart"/>
      <w:r w:rsidR="7DDBA6FD">
        <w:t>signales</w:t>
      </w:r>
      <w:proofErr w:type="spellEnd"/>
      <w:r w:rsidR="7DDBA6FD">
        <w:t xml:space="preserve"> that are sent to your program </w:t>
      </w:r>
      <w:ins w:id="68" w:author="Kelly Wilson" w:date="2023-10-12T20:36:00Z">
        <w:r>
          <w:t xml:space="preserve">when specific actions occur. For example, </w:t>
        </w:r>
      </w:ins>
      <w:ins w:id="69" w:author="Kelly Wilson" w:date="2023-10-12T20:37:00Z">
        <w:r>
          <w:t>pressing or releasing a key on the keyboard</w:t>
        </w:r>
      </w:ins>
      <w:ins w:id="70" w:author="Kelly Wilson" w:date="2023-10-12T20:40:00Z">
        <w:r w:rsidR="37527119">
          <w:t xml:space="preserve">. When an event </w:t>
        </w:r>
        <w:proofErr w:type="gramStart"/>
        <w:r w:rsidR="37527119">
          <w:t>occurs</w:t>
        </w:r>
        <w:proofErr w:type="gramEnd"/>
        <w:r w:rsidR="37527119">
          <w:t xml:space="preserve"> the runtime </w:t>
        </w:r>
      </w:ins>
      <w:ins w:id="71" w:author="Kelly Wilson" w:date="2023-10-12T20:41:00Z">
        <w:r w:rsidR="37527119">
          <w:t xml:space="preserve">checks to see if your program contains </w:t>
        </w:r>
        <w:r w:rsidR="69AE5BA4">
          <w:t xml:space="preserve">an event handler. All event handlers begin with the word </w:t>
        </w:r>
        <w:proofErr w:type="gramStart"/>
        <w:r w:rsidR="69AE5BA4">
          <w:t>On</w:t>
        </w:r>
        <w:proofErr w:type="gramEnd"/>
        <w:r w:rsidR="69AE5BA4">
          <w:t xml:space="preserve"> foll</w:t>
        </w:r>
      </w:ins>
      <w:ins w:id="72" w:author="Kelly Wilson" w:date="2023-10-12T20:42:00Z">
        <w:r w:rsidR="69AE5BA4">
          <w:t xml:space="preserve">owed by the name of the event. For example, to be notified </w:t>
        </w:r>
        <w:proofErr w:type="gramStart"/>
        <w:r w:rsidR="69AE5BA4">
          <w:t>when  something</w:t>
        </w:r>
        <w:proofErr w:type="gramEnd"/>
        <w:r w:rsidR="69AE5BA4">
          <w:t xml:space="preserve"> happens with the mouse you would add the following</w:t>
        </w:r>
        <w:r w:rsidR="21ECAA72">
          <w:t xml:space="preserve"> event handler to your program</w:t>
        </w:r>
      </w:ins>
      <w:ins w:id="73" w:author="Kelly Wilson" w:date="2023-10-12T20:43:00Z">
        <w:r w:rsidR="21ECAA72">
          <w:t>:</w:t>
        </w:r>
      </w:ins>
    </w:p>
    <w:p w14:paraId="09636CFC" w14:textId="566A268E" w:rsidR="21ECAA72" w:rsidRDefault="21ECAA72" w:rsidP="4B0A06D3">
      <w:pPr>
        <w:rPr>
          <w:ins w:id="74" w:author="Kelly Wilson" w:date="2023-10-12T20:43:00Z"/>
        </w:rPr>
      </w:pPr>
      <w:ins w:id="75" w:author="Kelly Wilson" w:date="2023-10-12T20:43:00Z">
        <w:r>
          <w:t xml:space="preserve">var </w:t>
        </w:r>
        <w:proofErr w:type="spellStart"/>
        <w:proofErr w:type="gramStart"/>
        <w:r>
          <w:t>OnMouse</w:t>
        </w:r>
        <w:proofErr w:type="spellEnd"/>
        <w:r>
          <w:t>(</w:t>
        </w:r>
        <w:proofErr w:type="gramEnd"/>
        <w:r>
          <w:t>left, right, x, y)</w:t>
        </w:r>
      </w:ins>
    </w:p>
    <w:p w14:paraId="3352B98C" w14:textId="7AF0769B" w:rsidR="21ECAA72" w:rsidRDefault="21ECAA72" w:rsidP="4B0A06D3">
      <w:pPr>
        <w:rPr>
          <w:ins w:id="76" w:author="Kelly Wilson" w:date="2023-10-12T20:43:00Z"/>
        </w:rPr>
      </w:pPr>
      <w:ins w:id="77" w:author="Kelly Wilson" w:date="2023-10-12T20:43:00Z">
        <w:r>
          <w:t>{</w:t>
        </w:r>
      </w:ins>
    </w:p>
    <w:p w14:paraId="14008C02" w14:textId="16BF3746" w:rsidR="21ECAA72" w:rsidRDefault="21ECAA72" w:rsidP="4B0A06D3">
      <w:pPr>
        <w:rPr>
          <w:ins w:id="78" w:author="Kelly Wilson" w:date="2023-10-12T20:43:00Z"/>
        </w:rPr>
      </w:pPr>
      <w:ins w:id="79" w:author="Kelly Wilson" w:date="2023-10-12T20:43:00Z">
        <w:r>
          <w:tab/>
          <w:t>//... do something</w:t>
        </w:r>
      </w:ins>
    </w:p>
    <w:p w14:paraId="2D157057" w14:textId="1C3C4830" w:rsidR="2DB8A354" w:rsidRDefault="2DB8A354" w:rsidP="4B0A06D3">
      <w:pPr>
        <w:rPr>
          <w:ins w:id="80" w:author="Kelly Wilson" w:date="2023-10-12T20:45:00Z"/>
        </w:rPr>
      </w:pPr>
      <w:ins w:id="81" w:author="Kelly Wilson" w:date="2023-10-12T20:45:00Z">
        <w:r>
          <w:lastRenderedPageBreak/>
          <w:t>}</w:t>
        </w:r>
      </w:ins>
    </w:p>
    <w:p w14:paraId="762A963B" w14:textId="78D84B65" w:rsidR="4B0A06D3" w:rsidRDefault="4B0A06D3" w:rsidP="4B0A06D3"/>
    <w:p w14:paraId="54B36D2B" w14:textId="49DF6668" w:rsidR="2DB8A354" w:rsidRDefault="346A9F11" w:rsidP="65F0E29B">
      <w:r>
        <w:t xml:space="preserve">Events are scope level functions. This means that each script in your program can have its own event handler. </w:t>
      </w:r>
      <w:r w:rsidR="7021378E">
        <w:t xml:space="preserve">When the event </w:t>
      </w:r>
      <w:proofErr w:type="gramStart"/>
      <w:r w:rsidR="7021378E">
        <w:t>occurs</w:t>
      </w:r>
      <w:proofErr w:type="gramEnd"/>
      <w:r w:rsidR="7021378E">
        <w:t xml:space="preserve"> it is sent to each </w:t>
      </w:r>
      <w:r w:rsidR="4F73AA27">
        <w:t>handler</w:t>
      </w:r>
      <w:r w:rsidR="7C018A7B">
        <w:t xml:space="preserve"> function. You have the option in your event handler to let the runtime know if the event should continue to be sent to other handlers, or not, by setting the </w:t>
      </w:r>
      <w:r w:rsidR="43A0A889">
        <w:t xml:space="preserve">function </w:t>
      </w:r>
      <w:proofErr w:type="spellStart"/>
      <w:proofErr w:type="gramStart"/>
      <w:r w:rsidR="7C018A7B">
        <w:t>events</w:t>
      </w:r>
      <w:r w:rsidR="3096A8E0">
        <w:t>.Stop</w:t>
      </w:r>
      <w:proofErr w:type="spellEnd"/>
      <w:proofErr w:type="gramEnd"/>
      <w:r w:rsidR="3096A8E0">
        <w:t>(“event name”)</w:t>
      </w:r>
      <w:r w:rsidR="62617279">
        <w:t xml:space="preserve"> in your event handler function.</w:t>
      </w:r>
    </w:p>
    <w:p w14:paraId="438CFB5F" w14:textId="1222082F" w:rsidR="2DB8A354" w:rsidRDefault="2DB8A354" w:rsidP="65F0E29B">
      <w:pPr>
        <w:pStyle w:val="Heading2"/>
        <w:rPr>
          <w:ins w:id="82" w:author="Kelly Wilson" w:date="2023-10-12T20:46:00Z"/>
        </w:rPr>
      </w:pPr>
      <w:ins w:id="83" w:author="Kelly Wilson" w:date="2023-10-12T20:46:00Z">
        <w:r>
          <w:t xml:space="preserve">Calling Order </w:t>
        </w:r>
      </w:ins>
    </w:p>
    <w:p w14:paraId="00B20149" w14:textId="4A32F333" w:rsidR="791C7C33" w:rsidRDefault="791C7C33" w:rsidP="4B0A06D3">
      <w:pPr>
        <w:rPr>
          <w:ins w:id="84" w:author="Kelly Wilson" w:date="2023-10-12T21:12:00Z"/>
        </w:rPr>
      </w:pPr>
      <w:ins w:id="85" w:author="Kelly Wilson" w:date="2023-10-12T20:51:00Z">
        <w:r>
          <w:t xml:space="preserve">By </w:t>
        </w:r>
        <w:proofErr w:type="gramStart"/>
        <w:r>
          <w:t>default</w:t>
        </w:r>
        <w:proofErr w:type="gramEnd"/>
        <w:r>
          <w:t xml:space="preserve"> event functions are called in the order the program scripts are compiled. </w:t>
        </w:r>
      </w:ins>
      <w:ins w:id="86" w:author="Kelly Wilson" w:date="2023-10-12T20:52:00Z">
        <w:r>
          <w:t xml:space="preserve">This order is the same as the order they are specified in the </w:t>
        </w:r>
      </w:ins>
      <w:proofErr w:type="spellStart"/>
      <w:ins w:id="87" w:author="Kelly Wilson" w:date="2023-10-12T20:58:00Z">
        <w:r w:rsidR="11A768C4">
          <w:t>build.json</w:t>
        </w:r>
        <w:proofErr w:type="spellEnd"/>
        <w:r w:rsidR="11A768C4">
          <w:t xml:space="preserve"> file for your project. If your project does no</w:t>
        </w:r>
      </w:ins>
      <w:ins w:id="88" w:author="Kelly Wilson" w:date="2023-10-12T20:59:00Z">
        <w:r w:rsidR="11A768C4">
          <w:t xml:space="preserve">t have a </w:t>
        </w:r>
        <w:proofErr w:type="spellStart"/>
        <w:r w:rsidR="11A768C4">
          <w:t>build.json</w:t>
        </w:r>
        <w:proofErr w:type="spellEnd"/>
        <w:r w:rsidR="11A768C4">
          <w:t xml:space="preserve"> </w:t>
        </w:r>
        <w:proofErr w:type="gramStart"/>
        <w:r w:rsidR="11A768C4">
          <w:t>file</w:t>
        </w:r>
        <w:proofErr w:type="gramEnd"/>
        <w:r w:rsidR="11A768C4">
          <w:t xml:space="preserve"> the compiler will build one for you the first time that the compiler is run. </w:t>
        </w:r>
      </w:ins>
      <w:ins w:id="89" w:author="Kelly Wilson" w:date="2023-10-12T21:11:00Z">
        <w:r w:rsidR="182A074A">
          <w:t xml:space="preserve">By modifying the build order in the </w:t>
        </w:r>
        <w:proofErr w:type="spellStart"/>
        <w:r w:rsidR="182A074A">
          <w:t>js</w:t>
        </w:r>
      </w:ins>
      <w:ins w:id="90" w:author="Kelly Wilson" w:date="2023-10-12T21:12:00Z">
        <w:r w:rsidR="182A074A">
          <w:t>on</w:t>
        </w:r>
        <w:proofErr w:type="spellEnd"/>
        <w:r w:rsidR="182A074A">
          <w:t xml:space="preserve"> file you can force the order that the run time will call each event.</w:t>
        </w:r>
      </w:ins>
    </w:p>
    <w:p w14:paraId="7A988CC5" w14:textId="41C64AA1" w:rsidR="4B0A06D3" w:rsidRDefault="4B0A06D3" w:rsidP="4B0A06D3">
      <w:pPr>
        <w:rPr>
          <w:ins w:id="91" w:author="Kelly Wilson" w:date="2023-10-12T21:16:00Z"/>
        </w:rPr>
      </w:pPr>
    </w:p>
    <w:p w14:paraId="41778D0A" w14:textId="783E3FF0" w:rsidR="043B6D91" w:rsidRDefault="043B6D91">
      <w:pPr>
        <w:pStyle w:val="Heading2"/>
        <w:rPr>
          <w:ins w:id="92" w:author="Kelly Wilson" w:date="2023-10-12T21:16:00Z"/>
        </w:rPr>
        <w:pPrChange w:id="93" w:author="Kelly Wilson" w:date="2023-10-12T21:17:00Z">
          <w:pPr/>
        </w:pPrChange>
      </w:pPr>
      <w:ins w:id="94" w:author="Kelly Wilson" w:date="2023-10-12T21:16:00Z">
        <w:r>
          <w:t>User Events</w:t>
        </w:r>
      </w:ins>
    </w:p>
    <w:p w14:paraId="770C59EB" w14:textId="05FDB8F8" w:rsidR="718A2B62" w:rsidRDefault="718A2B62" w:rsidP="65F0E29B">
      <w:r>
        <w:t xml:space="preserve">The DSL event system also lets you create your </w:t>
      </w:r>
      <w:ins w:id="95" w:author="Kelly Wilson" w:date="2023-10-12T21:17:00Z">
        <w:r w:rsidR="043B6D91">
          <w:t xml:space="preserve">own </w:t>
        </w:r>
      </w:ins>
      <w:r w:rsidR="4AE4D041">
        <w:t xml:space="preserve">user defined </w:t>
      </w:r>
      <w:ins w:id="96" w:author="Kelly Wilson" w:date="2023-10-12T21:17:00Z">
        <w:r w:rsidR="043B6D91">
          <w:t>events</w:t>
        </w:r>
      </w:ins>
      <w:r w:rsidR="302E0127">
        <w:t xml:space="preserve">. To create an event in your program you simply create a function that begins with the word </w:t>
      </w:r>
      <w:r w:rsidR="302E0127" w:rsidRPr="65F0E29B">
        <w:rPr>
          <w:b/>
          <w:bCs/>
        </w:rPr>
        <w:t xml:space="preserve">On. </w:t>
      </w:r>
      <w:r w:rsidR="302E0127">
        <w:t xml:space="preserve">Case </w:t>
      </w:r>
      <w:r w:rsidR="099F1EEB">
        <w:t xml:space="preserve">is significant which means the function must start with </w:t>
      </w:r>
      <w:proofErr w:type="gramStart"/>
      <w:r w:rsidR="099F1EEB">
        <w:t>On</w:t>
      </w:r>
      <w:proofErr w:type="gramEnd"/>
      <w:r w:rsidR="099F1EEB">
        <w:t xml:space="preserve"> exactly as written. This is then followed by the name you want your event to be called. For example, to create a user event handler in your program you could write:</w:t>
      </w:r>
    </w:p>
    <w:p w14:paraId="1D3DCD39" w14:textId="25C754E2" w:rsidR="39AC6C25" w:rsidRDefault="39AC6C25" w:rsidP="65F0E29B">
      <w:r>
        <w:t xml:space="preserve">var </w:t>
      </w:r>
      <w:proofErr w:type="spellStart"/>
      <w:proofErr w:type="gramStart"/>
      <w:r>
        <w:t>OnMySpecialEvent</w:t>
      </w:r>
      <w:proofErr w:type="spellEnd"/>
      <w:r>
        <w:t>(</w:t>
      </w:r>
      <w:proofErr w:type="gramEnd"/>
      <w:r>
        <w:t>)</w:t>
      </w:r>
    </w:p>
    <w:p w14:paraId="05338F3B" w14:textId="285C2BD7" w:rsidR="39AC6C25" w:rsidRDefault="39AC6C25" w:rsidP="65F0E29B">
      <w:r>
        <w:t>{</w:t>
      </w:r>
    </w:p>
    <w:p w14:paraId="6D8D3F22" w14:textId="2E4529FB" w:rsidR="39AC6C25" w:rsidRDefault="39AC6C25" w:rsidP="65F0E29B">
      <w:r>
        <w:t>}</w:t>
      </w:r>
    </w:p>
    <w:p w14:paraId="1BEF0FF9" w14:textId="58DD7F6B" w:rsidR="39AC6C25" w:rsidRDefault="39AC6C25" w:rsidP="65F0E29B">
      <w:r>
        <w:t xml:space="preserve">If you try to call this event function directly the compiler will generate an error. Event functions </w:t>
      </w:r>
      <w:proofErr w:type="gramStart"/>
      <w:r>
        <w:t>can’t</w:t>
      </w:r>
      <w:proofErr w:type="gramEnd"/>
      <w:r>
        <w:t xml:space="preserve"> be called directly. </w:t>
      </w:r>
      <w:proofErr w:type="gramStart"/>
      <w:r>
        <w:t>Instead</w:t>
      </w:r>
      <w:proofErr w:type="gramEnd"/>
      <w:r>
        <w:t xml:space="preserve"> you have to </w:t>
      </w:r>
      <w:r w:rsidR="3F27381B">
        <w:t>call the event by calling it though the events program. For example, to call the event created in the previous example, you would add code like this:</w:t>
      </w:r>
    </w:p>
    <w:p w14:paraId="5E20025A" w14:textId="42EFB598" w:rsidR="3D5CCCEC" w:rsidRDefault="3D5CCCEC" w:rsidP="65F0E29B">
      <w:proofErr w:type="spellStart"/>
      <w:r>
        <w:t>Events.MySpecialEvent</w:t>
      </w:r>
      <w:proofErr w:type="spellEnd"/>
      <w:r>
        <w:t>(…</w:t>
      </w:r>
      <w:proofErr w:type="gramStart"/>
      <w:r>
        <w:t>);</w:t>
      </w:r>
      <w:proofErr w:type="gramEnd"/>
    </w:p>
    <w:p w14:paraId="0610B425" w14:textId="043B22ED" w:rsidR="65F0E29B" w:rsidRDefault="65F0E29B" w:rsidP="65F0E29B"/>
    <w:p w14:paraId="5E44A870" w14:textId="58DB43C4" w:rsidR="06E564F0" w:rsidRDefault="06E564F0" w:rsidP="65F0E29B">
      <w:pPr>
        <w:pStyle w:val="Heading2"/>
      </w:pPr>
      <w:r>
        <w:t>System Events</w:t>
      </w:r>
    </w:p>
    <w:p w14:paraId="4EA83570" w14:textId="003ADBB5" w:rsidR="06E564F0" w:rsidRDefault="06E564F0" w:rsidP="65F0E29B">
      <w:r>
        <w:t xml:space="preserve">The DSL </w:t>
      </w:r>
      <w:proofErr w:type="spellStart"/>
      <w:r w:rsidR="32F64380">
        <w:t>rumtime</w:t>
      </w:r>
      <w:proofErr w:type="spellEnd"/>
      <w:r w:rsidR="32F64380">
        <w:t xml:space="preserve"> has system defined events that you can use in your programs.</w:t>
      </w:r>
    </w:p>
    <w:p w14:paraId="2601E695" w14:textId="5D2AAAB7" w:rsidR="65F0E29B" w:rsidRDefault="65F0E29B" w:rsidP="65F0E29B"/>
    <w:p w14:paraId="575AC252" w14:textId="335BA853" w:rsidR="6E3C7C34" w:rsidRDefault="6E3C7C34" w:rsidP="65F0E29B">
      <w:pPr>
        <w:pStyle w:val="Heading3"/>
      </w:pPr>
      <w:proofErr w:type="spellStart"/>
      <w:ins w:id="97" w:author="Kelly Wilson" w:date="2023-10-12T20:32:00Z">
        <w:r>
          <w:t>OnError</w:t>
        </w:r>
      </w:ins>
      <w:proofErr w:type="spellEnd"/>
    </w:p>
    <w:p w14:paraId="0B205A70" w14:textId="48D33E8F" w:rsidR="44B6EFD5" w:rsidRDefault="44B6EFD5" w:rsidP="65F0E29B">
      <w:r>
        <w:t>C</w:t>
      </w:r>
      <w:r w:rsidR="4B7EE994">
        <w:t xml:space="preserve">alled when an error occurs. </w:t>
      </w:r>
    </w:p>
    <w:p w14:paraId="2846C8EE" w14:textId="390D7E45" w:rsidR="65F0E29B" w:rsidRDefault="65F0E29B" w:rsidP="65F0E29B"/>
    <w:p w14:paraId="026ACDCE" w14:textId="5C4C8E13" w:rsidR="6E3C7C34" w:rsidRDefault="6E3C7C34" w:rsidP="65F0E29B">
      <w:pPr>
        <w:pStyle w:val="Heading3"/>
      </w:pPr>
      <w:proofErr w:type="spellStart"/>
      <w:ins w:id="98" w:author="Kelly Wilson" w:date="2023-10-12T20:32:00Z">
        <w:r>
          <w:lastRenderedPageBreak/>
          <w:t>On</w:t>
        </w:r>
      </w:ins>
      <w:r w:rsidR="7FAE8E86">
        <w:t>Mouse</w:t>
      </w:r>
      <w:proofErr w:type="spellEnd"/>
    </w:p>
    <w:p w14:paraId="565D2648" w14:textId="7781E37C" w:rsidR="6E3C7C34" w:rsidRDefault="7FAE8E86" w:rsidP="65F0E29B">
      <w:r>
        <w:t xml:space="preserve">Called when the local system mouse is clicked, moved, or performs </w:t>
      </w:r>
      <w:proofErr w:type="gramStart"/>
      <w:r>
        <w:t>some kind of drag</w:t>
      </w:r>
      <w:proofErr w:type="gramEnd"/>
      <w:r>
        <w:t xml:space="preserve"> operation.</w:t>
      </w:r>
    </w:p>
    <w:p w14:paraId="206CE641" w14:textId="2971B863" w:rsidR="6E3C7C34" w:rsidRDefault="6E3C7C34" w:rsidP="65F0E29B">
      <w:pPr>
        <w:pStyle w:val="Heading3"/>
      </w:pPr>
    </w:p>
    <w:p w14:paraId="58F0B4FB" w14:textId="34AD97B3" w:rsidR="6E3C7C34" w:rsidRDefault="6E3C7C34" w:rsidP="65F0E29B">
      <w:pPr>
        <w:pStyle w:val="Heading3"/>
        <w:rPr>
          <w:ins w:id="99" w:author="Kelly Wilson" w:date="2023-10-12T20:32:00Z"/>
        </w:rPr>
      </w:pPr>
      <w:proofErr w:type="spellStart"/>
      <w:ins w:id="100" w:author="Kelly Wilson" w:date="2023-10-12T20:32:00Z">
        <w:r>
          <w:t>OnKey</w:t>
        </w:r>
        <w:proofErr w:type="spellEnd"/>
      </w:ins>
    </w:p>
    <w:p w14:paraId="7244BE96" w14:textId="549F96C0" w:rsidR="25CFB786" w:rsidRDefault="25CFB786" w:rsidP="65F0E29B">
      <w:r>
        <w:t xml:space="preserve">Called when a key is </w:t>
      </w:r>
      <w:r w:rsidR="25670FCD">
        <w:t xml:space="preserve">held down, </w:t>
      </w:r>
      <w:r>
        <w:t>pressed</w:t>
      </w:r>
      <w:r w:rsidR="7C89903F">
        <w:t>, or released</w:t>
      </w:r>
      <w:r>
        <w:t xml:space="preserve"> on the local </w:t>
      </w:r>
      <w:proofErr w:type="gramStart"/>
      <w:r>
        <w:t>device</w:t>
      </w:r>
      <w:proofErr w:type="gramEnd"/>
    </w:p>
    <w:p w14:paraId="6E9F9ED6" w14:textId="402EC4BB" w:rsidR="65F0E29B" w:rsidRDefault="65F0E29B" w:rsidP="65F0E29B"/>
    <w:p w14:paraId="61D2F273" w14:textId="7F0EAE95" w:rsidR="6E3C7C34" w:rsidRDefault="6E3C7C34" w:rsidP="65F0E29B">
      <w:pPr>
        <w:pStyle w:val="Heading3"/>
        <w:rPr>
          <w:ins w:id="101" w:author="Kelly Wilson" w:date="2023-10-12T20:33:00Z"/>
        </w:rPr>
      </w:pPr>
      <w:proofErr w:type="spellStart"/>
      <w:ins w:id="102" w:author="Kelly Wilson" w:date="2023-10-12T20:33:00Z">
        <w:r>
          <w:t>OnTi</w:t>
        </w:r>
      </w:ins>
      <w:r w:rsidR="7800334E">
        <w:t>ck</w:t>
      </w:r>
      <w:proofErr w:type="spellEnd"/>
    </w:p>
    <w:p w14:paraId="67DC1D58" w14:textId="1575AEF6" w:rsidR="7800334E" w:rsidRDefault="7800334E" w:rsidP="65F0E29B">
      <w:r>
        <w:t>Called at the rate of 1/20</w:t>
      </w:r>
      <w:r w:rsidRPr="65F0E29B">
        <w:rPr>
          <w:vertAlign w:val="superscript"/>
        </w:rPr>
        <w:t>th</w:t>
      </w:r>
      <w:r>
        <w:t xml:space="preserve"> of a second. </w:t>
      </w:r>
    </w:p>
    <w:p w14:paraId="7193D71C" w14:textId="6285ABA0" w:rsidR="560B8933" w:rsidRDefault="560B8933" w:rsidP="65F0E29B">
      <w:pPr>
        <w:pStyle w:val="Heading3"/>
      </w:pPr>
      <w:proofErr w:type="spellStart"/>
      <w:r>
        <w:t>On</w:t>
      </w:r>
      <w:r w:rsidR="00CE9597">
        <w:t>Information</w:t>
      </w:r>
      <w:proofErr w:type="spellEnd"/>
    </w:p>
    <w:p w14:paraId="09663DB7" w14:textId="363B3107" w:rsidR="34153B23" w:rsidRDefault="34153B23" w:rsidP="65F0E29B">
      <w:r>
        <w:t xml:space="preserve">Called when information is </w:t>
      </w:r>
      <w:r w:rsidR="56114162">
        <w:t>read or written. This information can be from the local device or from a remote location. The location the information where the information is originated is included in the parameter data sent to the event</w:t>
      </w:r>
      <w:r w:rsidR="5976968B">
        <w:t>.</w:t>
      </w:r>
    </w:p>
    <w:p w14:paraId="642006A7" w14:textId="61009DCC" w:rsidR="65F0E29B" w:rsidRDefault="65F0E29B" w:rsidP="65F0E29B"/>
    <w:p w14:paraId="5E27B9A0" w14:textId="19064139" w:rsidR="51B3798E" w:rsidRDefault="51B3798E" w:rsidP="0FC21AB3">
      <w:pPr>
        <w:pStyle w:val="Heading1"/>
      </w:pPr>
      <w:r>
        <w:t>Error handling</w:t>
      </w:r>
    </w:p>
    <w:p w14:paraId="1485B6EE" w14:textId="4AC40F02" w:rsidR="51B3798E" w:rsidRDefault="51B3798E" w:rsidP="0FC21AB3">
      <w:pPr>
        <w:spacing w:line="252" w:lineRule="auto"/>
      </w:pPr>
      <w:r>
        <w:t xml:space="preserve">The DSL provides automatic error handling by </w:t>
      </w:r>
      <w:proofErr w:type="spellStart"/>
      <w:r>
        <w:t>outputing</w:t>
      </w:r>
      <w:proofErr w:type="spellEnd"/>
      <w:r>
        <w:t xml:space="preserve"> descriptive information about the issue to the console. </w:t>
      </w:r>
      <w:r w:rsidR="5DC61AE1">
        <w:t xml:space="preserve">A program script can enhance and customize this error handling </w:t>
      </w:r>
      <w:r w:rsidR="4D8AA44D">
        <w:t>behavior</w:t>
      </w:r>
      <w:r w:rsidR="5DC61AE1">
        <w:t xml:space="preserve"> by</w:t>
      </w:r>
      <w:r w:rsidR="11150039">
        <w:t xml:space="preserve"> adding a script level error handler. </w:t>
      </w:r>
      <w:r w:rsidR="0DDA987A">
        <w:t>The error handler needs to return a value which tells the program script how to proceed.</w:t>
      </w:r>
      <w:r w:rsidR="68BACB02">
        <w:t xml:space="preserve"> To add an error handler to a program </w:t>
      </w:r>
      <w:proofErr w:type="gramStart"/>
      <w:r w:rsidR="68BACB02">
        <w:t>script</w:t>
      </w:r>
      <w:proofErr w:type="gramEnd"/>
      <w:r w:rsidR="68BACB02">
        <w:t xml:space="preserve"> create a function and return one of the predefined defined </w:t>
      </w:r>
      <w:r w:rsidR="69ADC5CE">
        <w:t>error constants. For example,</w:t>
      </w:r>
    </w:p>
    <w:p w14:paraId="4BD04B8E" w14:textId="45BA4275" w:rsidR="0FC21AB3" w:rsidRDefault="0FC21AB3" w:rsidP="0FC21AB3">
      <w:pPr>
        <w:spacing w:line="252" w:lineRule="auto"/>
      </w:pPr>
    </w:p>
    <w:p w14:paraId="364344E4" w14:textId="2039E3C3" w:rsidR="68BACB02" w:rsidRDefault="68BACB02" w:rsidP="4B0A06D3">
      <w:pPr>
        <w:spacing w:line="252" w:lineRule="auto"/>
      </w:pPr>
      <w:del w:id="103" w:author="Kelly Wilson" w:date="2023-10-12T20:21:00Z">
        <w:r w:rsidDel="68BACB02">
          <w:delText xml:space="preserve">fun </w:delText>
        </w:r>
      </w:del>
      <w:proofErr w:type="spellStart"/>
      <w:r>
        <w:t>OnError</w:t>
      </w:r>
      <w:proofErr w:type="spellEnd"/>
      <w:r>
        <w:t>(code)</w:t>
      </w:r>
    </w:p>
    <w:p w14:paraId="4C077565" w14:textId="647E02D9" w:rsidR="68BACB02" w:rsidRDefault="68BACB02" w:rsidP="0FC21AB3">
      <w:pPr>
        <w:spacing w:line="252" w:lineRule="auto"/>
      </w:pPr>
      <w:r>
        <w:t>{</w:t>
      </w:r>
    </w:p>
    <w:p w14:paraId="7853E42B" w14:textId="0A381470" w:rsidR="578266E6" w:rsidRDefault="578266E6" w:rsidP="0FC21AB3">
      <w:pPr>
        <w:spacing w:line="252" w:lineRule="auto"/>
      </w:pPr>
      <w:r>
        <w:t>switch(code)</w:t>
      </w:r>
    </w:p>
    <w:p w14:paraId="75DB4DAE" w14:textId="01518093" w:rsidR="578266E6" w:rsidRDefault="578266E6" w:rsidP="0FC21AB3">
      <w:pPr>
        <w:spacing w:line="252" w:lineRule="auto"/>
      </w:pPr>
      <w:r>
        <w:t>{</w:t>
      </w:r>
    </w:p>
    <w:p w14:paraId="72D301C7" w14:textId="45ACF369" w:rsidR="7D9556CB" w:rsidRDefault="7D9556CB" w:rsidP="0FC21AB3">
      <w:pPr>
        <w:spacing w:line="252" w:lineRule="auto"/>
        <w:ind w:firstLine="720"/>
      </w:pPr>
      <w:r>
        <w:t xml:space="preserve">default: </w:t>
      </w:r>
      <w:proofErr w:type="gramStart"/>
      <w:r>
        <w:t>{ return</w:t>
      </w:r>
      <w:proofErr w:type="gramEnd"/>
      <w:r>
        <w:t xml:space="preserve"> </w:t>
      </w:r>
      <w:proofErr w:type="spellStart"/>
      <w:r>
        <w:t>error.</w:t>
      </w:r>
      <w:r w:rsidR="106364E9">
        <w:t>quit</w:t>
      </w:r>
      <w:proofErr w:type="spellEnd"/>
      <w:r>
        <w:t>; }</w:t>
      </w:r>
    </w:p>
    <w:p w14:paraId="3B5B34D4" w14:textId="37D220B8" w:rsidR="578266E6" w:rsidRDefault="578266E6" w:rsidP="0FC21AB3">
      <w:pPr>
        <w:spacing w:line="252" w:lineRule="auto"/>
      </w:pPr>
      <w:r>
        <w:t xml:space="preserve">case 100: </w:t>
      </w:r>
      <w:proofErr w:type="gramStart"/>
      <w:r>
        <w:t xml:space="preserve">{ </w:t>
      </w:r>
      <w:r w:rsidR="68BACB02">
        <w:t>return</w:t>
      </w:r>
      <w:proofErr w:type="gramEnd"/>
      <w:r w:rsidR="68BACB02">
        <w:t xml:space="preserve"> </w:t>
      </w:r>
      <w:proofErr w:type="spellStart"/>
      <w:r w:rsidR="0C94870F">
        <w:t>error.</w:t>
      </w:r>
      <w:r w:rsidR="5AA67CC4">
        <w:t>continue</w:t>
      </w:r>
      <w:proofErr w:type="spellEnd"/>
      <w:r w:rsidR="68BACB02">
        <w:t>;</w:t>
      </w:r>
      <w:r w:rsidR="1E42E433">
        <w:t xml:space="preserve"> }</w:t>
      </w:r>
    </w:p>
    <w:p w14:paraId="0BF4CD83" w14:textId="0A9F57C9" w:rsidR="68BACB02" w:rsidRDefault="7502E8CE" w:rsidP="0FC21AB3">
      <w:pPr>
        <w:spacing w:line="252" w:lineRule="auto"/>
        <w:ind w:firstLine="720"/>
      </w:pPr>
      <w:r>
        <w:t xml:space="preserve">case </w:t>
      </w:r>
      <w:r w:rsidR="01C2B957">
        <w:t>2</w:t>
      </w:r>
      <w:r>
        <w:t xml:space="preserve">00: </w:t>
      </w:r>
      <w:proofErr w:type="gramStart"/>
      <w:r>
        <w:t xml:space="preserve">{ </w:t>
      </w:r>
      <w:r w:rsidR="68BACB02">
        <w:t>return</w:t>
      </w:r>
      <w:proofErr w:type="gramEnd"/>
      <w:r w:rsidR="68BACB02">
        <w:t xml:space="preserve"> </w:t>
      </w:r>
      <w:proofErr w:type="spellStart"/>
      <w:r w:rsidR="2F5B57F3">
        <w:t>error.</w:t>
      </w:r>
      <w:r w:rsidR="6427D41C">
        <w:t>restart</w:t>
      </w:r>
      <w:proofErr w:type="spellEnd"/>
      <w:r w:rsidR="68BACB02">
        <w:t>;</w:t>
      </w:r>
      <w:r w:rsidR="025D38F3">
        <w:t xml:space="preserve"> }</w:t>
      </w:r>
    </w:p>
    <w:p w14:paraId="03D1F7A0" w14:textId="3A568AB8" w:rsidR="68BACB02" w:rsidRDefault="38046B17" w:rsidP="0FC21AB3">
      <w:pPr>
        <w:spacing w:line="252" w:lineRule="auto"/>
      </w:pPr>
      <w:r>
        <w:t xml:space="preserve">case </w:t>
      </w:r>
      <w:r w:rsidR="01C2B957">
        <w:t>3</w:t>
      </w:r>
      <w:r>
        <w:t xml:space="preserve">00: </w:t>
      </w:r>
      <w:proofErr w:type="gramStart"/>
      <w:r>
        <w:t>{ r</w:t>
      </w:r>
      <w:r w:rsidR="68BACB02">
        <w:t>eturn</w:t>
      </w:r>
      <w:proofErr w:type="gramEnd"/>
      <w:r w:rsidR="68BACB02">
        <w:t xml:space="preserve"> </w:t>
      </w:r>
      <w:proofErr w:type="spellStart"/>
      <w:r w:rsidR="6A455B63">
        <w:t>error.</w:t>
      </w:r>
      <w:r w:rsidR="2B02D849">
        <w:t>reload</w:t>
      </w:r>
      <w:proofErr w:type="spellEnd"/>
      <w:r w:rsidR="68BACB02">
        <w:t>;</w:t>
      </w:r>
      <w:r w:rsidR="4FA23706">
        <w:t xml:space="preserve"> }</w:t>
      </w:r>
    </w:p>
    <w:p w14:paraId="7302871E" w14:textId="24F18E10" w:rsidR="46B9D506" w:rsidRDefault="46B9D506" w:rsidP="0FC21AB3">
      <w:pPr>
        <w:spacing w:line="252" w:lineRule="auto"/>
        <w:ind w:left="720" w:firstLine="720"/>
      </w:pPr>
      <w:r>
        <w:t>c</w:t>
      </w:r>
      <w:r w:rsidR="4FA23706">
        <w:t xml:space="preserve">ase </w:t>
      </w:r>
      <w:r w:rsidR="18434D1B">
        <w:t>4</w:t>
      </w:r>
      <w:r w:rsidR="4FA23706">
        <w:t xml:space="preserve">00: </w:t>
      </w:r>
      <w:proofErr w:type="gramStart"/>
      <w:r w:rsidR="4FA23706">
        <w:t xml:space="preserve">{ </w:t>
      </w:r>
      <w:r w:rsidR="68BACB02">
        <w:t>return</w:t>
      </w:r>
      <w:proofErr w:type="gramEnd"/>
      <w:r w:rsidR="68BACB02">
        <w:t xml:space="preserve"> </w:t>
      </w:r>
      <w:proofErr w:type="spellStart"/>
      <w:r w:rsidR="2CD86621">
        <w:t>error.</w:t>
      </w:r>
      <w:r w:rsidR="6F0DA1B2">
        <w:t>waitQuit</w:t>
      </w:r>
      <w:proofErr w:type="spellEnd"/>
      <w:r w:rsidR="69C8159A">
        <w:t>; }</w:t>
      </w:r>
    </w:p>
    <w:p w14:paraId="15129F10" w14:textId="4C629E57" w:rsidR="7C3322F2" w:rsidRDefault="7C3322F2" w:rsidP="0FC21AB3">
      <w:pPr>
        <w:spacing w:line="252" w:lineRule="auto"/>
        <w:ind w:left="720" w:firstLine="720"/>
      </w:pPr>
      <w:r>
        <w:lastRenderedPageBreak/>
        <w:t xml:space="preserve">case 500: </w:t>
      </w:r>
      <w:proofErr w:type="gramStart"/>
      <w:r>
        <w:t>{ return</w:t>
      </w:r>
      <w:proofErr w:type="gramEnd"/>
      <w:r>
        <w:t xml:space="preserve"> </w:t>
      </w:r>
      <w:proofErr w:type="spellStart"/>
      <w:r>
        <w:t>error.</w:t>
      </w:r>
      <w:r w:rsidR="127F84DB">
        <w:t>WaitReload</w:t>
      </w:r>
      <w:proofErr w:type="spellEnd"/>
      <w:r>
        <w:t>; }</w:t>
      </w:r>
    </w:p>
    <w:p w14:paraId="51B36DC5" w14:textId="53FBD183" w:rsidR="6639281E" w:rsidRDefault="6639281E" w:rsidP="0FC21AB3">
      <w:pPr>
        <w:spacing w:line="252" w:lineRule="auto"/>
        <w:ind w:left="720"/>
      </w:pPr>
      <w:r>
        <w:t>}</w:t>
      </w:r>
    </w:p>
    <w:p w14:paraId="00825471" w14:textId="7532F027" w:rsidR="68BACB02" w:rsidRDefault="68BACB02" w:rsidP="0FC21AB3">
      <w:pPr>
        <w:spacing w:line="252" w:lineRule="auto"/>
      </w:pPr>
      <w:r>
        <w:t>}</w:t>
      </w:r>
    </w:p>
    <w:p w14:paraId="0586D2E5" w14:textId="304AB723" w:rsidR="0FC21AB3" w:rsidRDefault="0FC21AB3" w:rsidP="0FC21AB3">
      <w:pPr>
        <w:spacing w:line="252" w:lineRule="auto"/>
      </w:pPr>
    </w:p>
    <w:p w14:paraId="4CAFCBBA" w14:textId="70C368DE" w:rsidR="60037F6B" w:rsidRDefault="60037F6B" w:rsidP="0FC21AB3">
      <w:pPr>
        <w:pStyle w:val="Heading2"/>
      </w:pPr>
      <w:r>
        <w:t>Raising errors</w:t>
      </w:r>
    </w:p>
    <w:p w14:paraId="23ED8B3A" w14:textId="1FAD2800" w:rsidR="2665850A" w:rsidRDefault="60037F6B" w:rsidP="0FC21AB3">
      <w:pPr>
        <w:spacing w:line="252" w:lineRule="auto"/>
      </w:pPr>
      <w:r>
        <w:t xml:space="preserve">The DSL will automatically handle many system and general errors, in some cases though you may want specific error handling to occur. In these cases your program should </w:t>
      </w:r>
      <w:proofErr w:type="spellStart"/>
      <w:r>
        <w:t>should</w:t>
      </w:r>
      <w:proofErr w:type="spellEnd"/>
      <w:r>
        <w:t xml:space="preserve"> not call </w:t>
      </w:r>
      <w:proofErr w:type="spellStart"/>
      <w:proofErr w:type="gramStart"/>
      <w:r>
        <w:t>OnError</w:t>
      </w:r>
      <w:proofErr w:type="spellEnd"/>
      <w:r>
        <w:t>(</w:t>
      </w:r>
      <w:proofErr w:type="gramEnd"/>
      <w:r>
        <w:t>) di</w:t>
      </w:r>
      <w:r w:rsidR="71646059">
        <w:t xml:space="preserve">rectly. Instead it should </w:t>
      </w:r>
      <w:r w:rsidR="29D8646E">
        <w:t xml:space="preserve">Raise the error event by calling </w:t>
      </w:r>
      <w:proofErr w:type="spellStart"/>
      <w:proofErr w:type="gramStart"/>
      <w:r w:rsidR="7C276C44">
        <w:t>events.</w:t>
      </w:r>
      <w:r w:rsidR="445BD7DE">
        <w:t>r</w:t>
      </w:r>
      <w:r w:rsidR="7C276C44">
        <w:t>aise</w:t>
      </w:r>
      <w:proofErr w:type="spellEnd"/>
      <w:proofErr w:type="gramEnd"/>
      <w:r w:rsidR="29D8646E">
        <w:t>(</w:t>
      </w:r>
      <w:r w:rsidR="0A30EB6A">
        <w:t>“</w:t>
      </w:r>
      <w:proofErr w:type="spellStart"/>
      <w:r w:rsidR="0A30EB6A">
        <w:t>OnError</w:t>
      </w:r>
      <w:proofErr w:type="spellEnd"/>
      <w:r w:rsidR="0A30EB6A">
        <w:t xml:space="preserve">”, </w:t>
      </w:r>
      <w:r w:rsidR="0CA1BB33">
        <w:t xml:space="preserve">true, </w:t>
      </w:r>
      <w:r w:rsidR="29D8646E">
        <w:t xml:space="preserve">…); The first parameter </w:t>
      </w:r>
      <w:r w:rsidR="03801C0E">
        <w:t xml:space="preserve">is the name of the event you want to raise. </w:t>
      </w:r>
      <w:r w:rsidR="308928B9">
        <w:t xml:space="preserve">The second parameter is true if you want to notify all of the error handles in each program script or only the </w:t>
      </w:r>
      <w:proofErr w:type="spellStart"/>
      <w:r w:rsidR="308928B9">
        <w:t>OnError</w:t>
      </w:r>
      <w:proofErr w:type="spellEnd"/>
      <w:r w:rsidR="308928B9">
        <w:t xml:space="preserve"> handler in the script file that raised the </w:t>
      </w:r>
      <w:proofErr w:type="spellStart"/>
      <w:proofErr w:type="gramStart"/>
      <w:r w:rsidR="308928B9">
        <w:t>error.</w:t>
      </w:r>
      <w:r w:rsidR="2665850A">
        <w:t>Several</w:t>
      </w:r>
      <w:proofErr w:type="spellEnd"/>
      <w:proofErr w:type="gramEnd"/>
      <w:r w:rsidR="2665850A">
        <w:t xml:space="preserve"> </w:t>
      </w:r>
      <w:r w:rsidR="063C29C5">
        <w:t xml:space="preserve">global system </w:t>
      </w:r>
      <w:r w:rsidR="2665850A">
        <w:t>variables can be set to customize the error handling process.</w:t>
      </w:r>
    </w:p>
    <w:p w14:paraId="7B6394AD" w14:textId="63DBF3A1" w:rsidR="2FF84A13" w:rsidRDefault="2FF84A13" w:rsidP="0FC21AB3">
      <w:pPr>
        <w:spacing w:line="252" w:lineRule="auto"/>
      </w:pPr>
      <w:proofErr w:type="spellStart"/>
      <w:proofErr w:type="gramStart"/>
      <w:r>
        <w:t>e</w:t>
      </w:r>
      <w:r w:rsidR="0C1E8E07">
        <w:t>rror.retryWaitTime</w:t>
      </w:r>
      <w:proofErr w:type="spellEnd"/>
      <w:proofErr w:type="gramEnd"/>
      <w:r>
        <w:tab/>
      </w:r>
      <w:r w:rsidR="68C33CD9">
        <w:t>Sets the amount of time to wait before retrying the code that caused the error to occur.</w:t>
      </w:r>
      <w:r>
        <w:tab/>
      </w:r>
      <w:r w:rsidR="057F5535">
        <w:t>Default time is 1 second.</w:t>
      </w:r>
    </w:p>
    <w:p w14:paraId="55739886" w14:textId="4E7ADFDE" w:rsidR="057F5535" w:rsidRDefault="057F5535" w:rsidP="0FC21AB3">
      <w:pPr>
        <w:spacing w:line="252" w:lineRule="auto"/>
      </w:pPr>
      <w:proofErr w:type="spellStart"/>
      <w:proofErr w:type="gramStart"/>
      <w:r>
        <w:t>error.retryCount</w:t>
      </w:r>
      <w:proofErr w:type="spellEnd"/>
      <w:proofErr w:type="gramEnd"/>
      <w:r>
        <w:tab/>
        <w:t xml:space="preserve">Sets the maximum number of times </w:t>
      </w:r>
      <w:proofErr w:type="spellStart"/>
      <w:r w:rsidR="2DD68A91">
        <w:t>error.retry</w:t>
      </w:r>
      <w:proofErr w:type="spellEnd"/>
      <w:r w:rsidR="2DD68A91">
        <w:t xml:space="preserve"> </w:t>
      </w:r>
      <w:r>
        <w:t xml:space="preserve">can be attempted before the value becomes </w:t>
      </w:r>
      <w:proofErr w:type="spellStart"/>
      <w:r w:rsidR="761C6DE5">
        <w:t>error.retryQuit</w:t>
      </w:r>
      <w:proofErr w:type="spellEnd"/>
      <w:r>
        <w:tab/>
      </w:r>
      <w:r>
        <w:tab/>
      </w:r>
      <w:r w:rsidR="307C7C35">
        <w:t>Default count is 3 times.</w:t>
      </w:r>
    </w:p>
    <w:p w14:paraId="36F7E683" w14:textId="34DBE6F7" w:rsidR="5DE97B03" w:rsidRDefault="5DE97B03" w:rsidP="0FC21AB3">
      <w:pPr>
        <w:spacing w:line="252" w:lineRule="auto"/>
      </w:pPr>
      <w:proofErr w:type="spellStart"/>
      <w:proofErr w:type="gramStart"/>
      <w:r>
        <w:t>error.</w:t>
      </w:r>
      <w:r w:rsidR="4699107F">
        <w:t>c</w:t>
      </w:r>
      <w:r>
        <w:t>ontinue</w:t>
      </w:r>
      <w:proofErr w:type="spellEnd"/>
      <w:proofErr w:type="gramEnd"/>
      <w:r>
        <w:tab/>
      </w:r>
      <w:r w:rsidR="48253AB8">
        <w:t>r</w:t>
      </w:r>
      <w:r w:rsidR="0DDA987A">
        <w:t xml:space="preserve">eturning </w:t>
      </w:r>
      <w:proofErr w:type="spellStart"/>
      <w:r w:rsidR="580716C1">
        <w:t>error.</w:t>
      </w:r>
      <w:r w:rsidR="66A2371C">
        <w:t>c</w:t>
      </w:r>
      <w:r w:rsidR="580716C1">
        <w:t>ontinue</w:t>
      </w:r>
      <w:proofErr w:type="spellEnd"/>
      <w:r w:rsidR="0DDA987A">
        <w:t xml:space="preserve"> will allow the program script to continue processing on the next line after the line where the error occurred. </w:t>
      </w:r>
    </w:p>
    <w:p w14:paraId="59C9C798" w14:textId="184F37CD" w:rsidR="017A5F32" w:rsidRDefault="017A5F32" w:rsidP="0FC21AB3">
      <w:pPr>
        <w:spacing w:line="252" w:lineRule="auto"/>
      </w:pPr>
      <w:proofErr w:type="spellStart"/>
      <w:proofErr w:type="gramStart"/>
      <w:r>
        <w:t>error.</w:t>
      </w:r>
      <w:r w:rsidR="7ED75F4C">
        <w:t>quit</w:t>
      </w:r>
      <w:proofErr w:type="spellEnd"/>
      <w:proofErr w:type="gramEnd"/>
    </w:p>
    <w:p w14:paraId="5BD768CD" w14:textId="7D132CD8" w:rsidR="0DDA987A" w:rsidRDefault="0DDA987A" w:rsidP="0FC21AB3">
      <w:pPr>
        <w:spacing w:line="252" w:lineRule="auto"/>
      </w:pPr>
      <w:r>
        <w:t xml:space="preserve">Returning </w:t>
      </w:r>
      <w:proofErr w:type="spellStart"/>
      <w:proofErr w:type="gramStart"/>
      <w:r w:rsidR="2C7C7031">
        <w:t>error.</w:t>
      </w:r>
      <w:r w:rsidR="7C57F0A8">
        <w:t>quit</w:t>
      </w:r>
      <w:proofErr w:type="spellEnd"/>
      <w:proofErr w:type="gramEnd"/>
      <w:r>
        <w:t xml:space="preserve"> will cause the running program to stop running. </w:t>
      </w:r>
    </w:p>
    <w:p w14:paraId="49E06CD1" w14:textId="12115D1F" w:rsidR="15DF68E3" w:rsidRDefault="15DF68E3" w:rsidP="0FC21AB3">
      <w:pPr>
        <w:spacing w:line="252" w:lineRule="auto"/>
      </w:pPr>
      <w:proofErr w:type="spellStart"/>
      <w:proofErr w:type="gramStart"/>
      <w:r>
        <w:t>e</w:t>
      </w:r>
      <w:r w:rsidR="553DB1A9">
        <w:t>rror.</w:t>
      </w:r>
      <w:r w:rsidR="2D24E5DE">
        <w:t>restart</w:t>
      </w:r>
      <w:proofErr w:type="spellEnd"/>
      <w:proofErr w:type="gramEnd"/>
    </w:p>
    <w:p w14:paraId="36D39F68" w14:textId="61698F51" w:rsidR="4D03AFCD" w:rsidRDefault="4D03AFCD" w:rsidP="0FC21AB3">
      <w:pPr>
        <w:spacing w:line="252" w:lineRule="auto"/>
      </w:pPr>
      <w:r>
        <w:t xml:space="preserve">Returning </w:t>
      </w:r>
      <w:proofErr w:type="spellStart"/>
      <w:proofErr w:type="gramStart"/>
      <w:r w:rsidR="138F938E">
        <w:t>error.restart</w:t>
      </w:r>
      <w:proofErr w:type="spellEnd"/>
      <w:proofErr w:type="gramEnd"/>
      <w:r>
        <w:t xml:space="preserve"> will cause the current script to be cleared, reloaded, and start running from the beginning of the script.</w:t>
      </w:r>
    </w:p>
    <w:p w14:paraId="1058309C" w14:textId="30969C51" w:rsidR="5578236D" w:rsidRDefault="5578236D" w:rsidP="0FC21AB3">
      <w:pPr>
        <w:spacing w:line="252" w:lineRule="auto"/>
      </w:pPr>
      <w:proofErr w:type="spellStart"/>
      <w:proofErr w:type="gramStart"/>
      <w:r>
        <w:t>error.retry</w:t>
      </w:r>
      <w:proofErr w:type="spellEnd"/>
      <w:proofErr w:type="gramEnd"/>
    </w:p>
    <w:p w14:paraId="1C37DD77" w14:textId="0D1007A9" w:rsidR="0E509182" w:rsidRDefault="0E509182" w:rsidP="0FC21AB3">
      <w:pPr>
        <w:spacing w:line="252" w:lineRule="auto"/>
      </w:pPr>
      <w:r>
        <w:t xml:space="preserve">Returning </w:t>
      </w:r>
      <w:proofErr w:type="spellStart"/>
      <w:proofErr w:type="gramStart"/>
      <w:r w:rsidR="42BD8A70">
        <w:t>error.retry</w:t>
      </w:r>
      <w:proofErr w:type="spellEnd"/>
      <w:proofErr w:type="gramEnd"/>
      <w:r w:rsidR="42BD8A70">
        <w:t xml:space="preserve"> </w:t>
      </w:r>
      <w:r>
        <w:t>will retry the code that caused the error.</w:t>
      </w:r>
    </w:p>
    <w:p w14:paraId="56709EB6" w14:textId="496A1173" w:rsidR="0F4BBB5D" w:rsidRDefault="0F4BBB5D" w:rsidP="0FC21AB3">
      <w:pPr>
        <w:spacing w:line="252" w:lineRule="auto"/>
      </w:pPr>
      <w:proofErr w:type="spellStart"/>
      <w:proofErr w:type="gramStart"/>
      <w:r>
        <w:t>e</w:t>
      </w:r>
      <w:r w:rsidR="3A30AD60">
        <w:t>rror.wait</w:t>
      </w:r>
      <w:r w:rsidR="7BA45CF0">
        <w:t>Quit</w:t>
      </w:r>
      <w:proofErr w:type="spellEnd"/>
      <w:proofErr w:type="gramEnd"/>
    </w:p>
    <w:p w14:paraId="6C0A63C3" w14:textId="45F3EF86" w:rsidR="0ED4C3A4" w:rsidRDefault="0ED4C3A4" w:rsidP="0FC21AB3">
      <w:pPr>
        <w:spacing w:line="252" w:lineRule="auto"/>
      </w:pPr>
      <w:r>
        <w:t xml:space="preserve">Returning </w:t>
      </w:r>
      <w:proofErr w:type="spellStart"/>
      <w:proofErr w:type="gramStart"/>
      <w:r w:rsidR="6C1CB3ED">
        <w:t>error.waitQuit</w:t>
      </w:r>
      <w:proofErr w:type="spellEnd"/>
      <w:proofErr w:type="gramEnd"/>
      <w:r>
        <w:t xml:space="preserve"> will wait for the amount of time specified in the global variable </w:t>
      </w:r>
      <w:proofErr w:type="spellStart"/>
      <w:r w:rsidR="135CF794">
        <w:t>error.</w:t>
      </w:r>
      <w:r w:rsidR="523478BF">
        <w:t>w</w:t>
      </w:r>
      <w:r w:rsidR="1200F249">
        <w:t>aitTime</w:t>
      </w:r>
      <w:proofErr w:type="spellEnd"/>
      <w:r w:rsidR="1200F249">
        <w:t xml:space="preserve"> </w:t>
      </w:r>
      <w:r>
        <w:t>before retrying the line of code that caused the error.</w:t>
      </w:r>
      <w:r>
        <w:tab/>
      </w:r>
      <w:r w:rsidR="14517D4C">
        <w:t xml:space="preserve">The wait return can be used a maximum of </w:t>
      </w:r>
      <w:proofErr w:type="spellStart"/>
      <w:proofErr w:type="gramStart"/>
      <w:r w:rsidR="14517D4C">
        <w:t>error.retry</w:t>
      </w:r>
      <w:r w:rsidR="589B0F23">
        <w:t>Count</w:t>
      </w:r>
      <w:proofErr w:type="spellEnd"/>
      <w:proofErr w:type="gramEnd"/>
      <w:r w:rsidR="589B0F23">
        <w:t xml:space="preserve"> times before the quitting. The default is 0 or no retries.</w:t>
      </w:r>
    </w:p>
    <w:p w14:paraId="668AE3D4" w14:textId="5CA85E13" w:rsidR="08BDC5D6" w:rsidRDefault="08BDC5D6" w:rsidP="0FC21AB3">
      <w:pPr>
        <w:spacing w:line="252" w:lineRule="auto"/>
      </w:pPr>
      <w:proofErr w:type="spellStart"/>
      <w:r>
        <w:t>E</w:t>
      </w:r>
      <w:r w:rsidR="4BCDE25B">
        <w:t>rror.</w:t>
      </w:r>
      <w:r w:rsidR="10D95DF1">
        <w:t>waitReload</w:t>
      </w:r>
      <w:proofErr w:type="spellEnd"/>
    </w:p>
    <w:p w14:paraId="69CC7BD9" w14:textId="30C1870E" w:rsidR="10D95DF1" w:rsidRDefault="1008D17C" w:rsidP="0FC21AB3">
      <w:pPr>
        <w:spacing w:line="252" w:lineRule="auto"/>
      </w:pPr>
      <w:r>
        <w:t xml:space="preserve">Returning </w:t>
      </w:r>
      <w:proofErr w:type="spellStart"/>
      <w:proofErr w:type="gramStart"/>
      <w:r w:rsidR="66AF289D">
        <w:t>error.waitReload</w:t>
      </w:r>
      <w:proofErr w:type="spellEnd"/>
      <w:proofErr w:type="gramEnd"/>
      <w:r w:rsidR="66AF289D">
        <w:t xml:space="preserve"> will wait for the time specified in the </w:t>
      </w:r>
      <w:proofErr w:type="spellStart"/>
      <w:r w:rsidR="66AF289D">
        <w:t>error.waitTime</w:t>
      </w:r>
      <w:proofErr w:type="spellEnd"/>
      <w:r w:rsidR="66AF289D">
        <w:t xml:space="preserve"> variable before reloading the current program script and trying to run it again.</w:t>
      </w:r>
    </w:p>
    <w:p w14:paraId="20552C3B" w14:textId="03AE41A7" w:rsidR="2B42FDFC" w:rsidRDefault="2B42FDFC" w:rsidP="2B42FDFC">
      <w:pPr>
        <w:spacing w:line="252" w:lineRule="auto"/>
      </w:pPr>
    </w:p>
    <w:p w14:paraId="56B0196D" w14:textId="327EF47B" w:rsidR="4B4007E6" w:rsidRDefault="37149D2F" w:rsidP="2B42FDFC">
      <w:pPr>
        <w:pStyle w:val="Heading1"/>
      </w:pPr>
      <w:r>
        <w:lastRenderedPageBreak/>
        <w:t>Compiler Options</w:t>
      </w:r>
    </w:p>
    <w:p w14:paraId="3EB46F55" w14:textId="3BC64B56" w:rsidR="2B42FDFC" w:rsidRDefault="2B42FDFC" w:rsidP="2B42FDFC"/>
    <w:p w14:paraId="5221B0DA" w14:textId="0DE84EA8" w:rsidR="37149D2F" w:rsidRDefault="37149D2F" w:rsidP="2B42FDFC">
      <w:pPr>
        <w:pStyle w:val="Heading1"/>
      </w:pPr>
      <w:r>
        <w:t>Error Messages / Troubleshooting</w:t>
      </w:r>
    </w:p>
    <w:p w14:paraId="4A0F6E21" w14:textId="1E4E09C7" w:rsidR="2B42FDFC" w:rsidRDefault="2B42FDFC" w:rsidP="2B42FDFC"/>
    <w:p w14:paraId="0BDDA8FA" w14:textId="7ECD6C69" w:rsidR="2B42FDFC" w:rsidRDefault="2B42FDFC" w:rsidP="2B42FDFC"/>
    <w:p w14:paraId="25311BB1" w14:textId="12A65F49" w:rsidR="2B42FDFC" w:rsidRDefault="2B42FDFC" w:rsidP="2B42FDFC">
      <w:pPr>
        <w:spacing w:line="252" w:lineRule="auto"/>
      </w:pPr>
    </w:p>
    <w:sectPr w:rsidR="2B42FDFC" w:rsidSect="000412DD">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Ian Bennett" w:date="2023-09-18T13:18:00Z" w:initials="IB">
    <w:p w14:paraId="523172A9" w14:textId="77777777" w:rsidR="00984427" w:rsidRDefault="00984427">
      <w:pPr>
        <w:pStyle w:val="CommentText"/>
        <w:jc w:val="left"/>
      </w:pPr>
      <w:r>
        <w:rPr>
          <w:rStyle w:val="CommentReference"/>
        </w:rPr>
        <w:annotationRef/>
      </w:r>
      <w:r>
        <w:t>Experimenting with code style in line.</w:t>
      </w:r>
    </w:p>
  </w:comment>
  <w:comment w:id="15" w:author="Kelly Wilson" w:date="2023-09-08T04:32:00Z" w:initials="KW">
    <w:p w14:paraId="4AD79B7E" w14:textId="5D71679A" w:rsidR="33CDDA95" w:rsidRDefault="33CDDA95">
      <w:pPr>
        <w:pStyle w:val="CommentText"/>
      </w:pPr>
      <w:r>
        <w:t>The string s contains both the characters being assigned to string s and the contents of the name string.</w:t>
      </w:r>
      <w:r>
        <w:rPr>
          <w:rStyle w:val="CommentReference"/>
        </w:rPr>
        <w:annotationRef/>
      </w:r>
      <w:r>
        <w:rPr>
          <w:rStyle w:val="CommentReference"/>
        </w:rPr>
        <w:annotationRef/>
      </w:r>
      <w:r>
        <w:rPr>
          <w:rStyle w:val="CommentReference"/>
        </w:rPr>
        <w:annotationRef/>
      </w:r>
    </w:p>
  </w:comment>
  <w:comment w:id="16" w:author="Ian Bennett" w:date="2023-09-18T13:07:00Z" w:initials="IB">
    <w:p w14:paraId="0AE50168" w14:textId="77777777" w:rsidR="00122B91" w:rsidRDefault="00122B91">
      <w:pPr>
        <w:pStyle w:val="CommentText"/>
        <w:jc w:val="left"/>
      </w:pPr>
      <w:r>
        <w:rPr>
          <w:rStyle w:val="CommentReference"/>
        </w:rPr>
        <w:annotationRef/>
      </w:r>
      <w:r>
        <w:t xml:space="preserve">I applied a Heading 1 to this Scope section. Is that correct? I noticed it </w:t>
      </w:r>
      <w:proofErr w:type="gramStart"/>
      <w:r>
        <w:t>wasn't</w:t>
      </w:r>
      <w:proofErr w:type="gramEnd"/>
      <w:r>
        <w:t xml:space="preserve"> formatted.</w:t>
      </w:r>
      <w:r>
        <w:rPr>
          <w:rStyle w:val="CommentReference"/>
        </w:rPr>
        <w:annotationRef/>
      </w:r>
    </w:p>
  </w:comment>
  <w:comment w:id="17" w:author="Kelly Wilson" w:date="2023-09-18T11:21:00Z" w:initials="KW">
    <w:p w14:paraId="0017BD4F" w14:textId="4EF46CD4" w:rsidR="1FFA5A1C" w:rsidRDefault="1FFA5A1C">
      <w:pPr>
        <w:pStyle w:val="CommentText"/>
      </w:pPr>
      <w:proofErr w:type="gramStart"/>
      <w:r>
        <w:t>Yes</w:t>
      </w:r>
      <w:proofErr w:type="gramEnd"/>
      <w:r>
        <w:t xml:space="preserve"> this is correct</w:t>
      </w:r>
      <w:r>
        <w:rPr>
          <w:rStyle w:val="CommentReference"/>
        </w:rPr>
        <w:annotationRef/>
      </w:r>
      <w:r>
        <w:rPr>
          <w:rStyle w:val="CommentReference"/>
        </w:rPr>
        <w:annotationRef/>
      </w:r>
    </w:p>
  </w:comment>
  <w:comment w:id="27" w:author="Kelly Wilson [2]" w:date="2023-12-19T09:33:00Z" w:initials="KW">
    <w:p w14:paraId="78177D5F" w14:textId="723111E0" w:rsidR="008133B4" w:rsidRDefault="008133B4">
      <w:pPr>
        <w:pStyle w:val="CommentText"/>
      </w:pPr>
      <w:r>
        <w:rPr>
          <w:rStyle w:val="CommentReference"/>
        </w:rPr>
        <w:annotationRef/>
      </w:r>
      <w:r>
        <w:t xml:space="preserve">Rework this </w:t>
      </w:r>
    </w:p>
  </w:comment>
  <w:comment w:id="28" w:author="Kelly Wilson [2]" w:date="2023-12-19T09:33:00Z" w:initials="KW">
    <w:p w14:paraId="011CDD98" w14:textId="77777777" w:rsidR="008133B4" w:rsidRDefault="008133B4" w:rsidP="008133B4">
      <w:pPr>
        <w:pStyle w:val="CommentText"/>
      </w:pPr>
      <w:r>
        <w:rPr>
          <w:rStyle w:val="CommentReference"/>
        </w:rPr>
        <w:annotationRef/>
      </w:r>
      <w:r>
        <w:t xml:space="preserve">Rework this </w:t>
      </w:r>
    </w:p>
  </w:comment>
  <w:comment w:id="30" w:author="Kelly Wilson" w:date="2023-06-12T12:45:00Z" w:initials="KW">
    <w:p w14:paraId="6AC43D7C" w14:textId="3DE68E98" w:rsidR="4DA91BA2" w:rsidRDefault="4DA91BA2">
      <w:r>
        <w:t>Do function parameters need optional range?</w:t>
      </w:r>
      <w:r>
        <w:annotationRef/>
      </w:r>
    </w:p>
  </w:comment>
  <w:comment w:id="60" w:author="Kelly Wilson" w:date="2023-05-24T13:11:00Z" w:initials="KW">
    <w:p w14:paraId="41F75E60" w14:textId="2A7141F4" w:rsidR="63B61F22" w:rsidRDefault="63B61F22">
      <w:r>
        <w:t>Once the flow chart and UX modules are in place we may not need this support functions. They have been defined simply to allow some limited input output functionality.</w:t>
      </w:r>
      <w:r>
        <w:annotationRef/>
      </w:r>
    </w:p>
    <w:p w14:paraId="5B82E6CC" w14:textId="442CB4CD" w:rsidR="63B61F22" w:rsidRDefault="63B61F22"/>
    <w:p w14:paraId="08392925" w14:textId="4CF41E45" w:rsidR="63B61F22" w:rsidRDefault="63B61F22"/>
  </w:comment>
  <w:comment w:id="61" w:author="Kelly Wilson" w:date="2023-05-24T14:17:00Z" w:initials="KW">
    <w:p w14:paraId="731E5568" w14:textId="76FE6301" w:rsidR="63B61F22" w:rsidRDefault="63B61F22">
      <w:r>
        <w:t xml:space="preserve">Visual graph functionality where the user can enter a value, even an invalid one means we need to be able to control values allowed to be entered into the program at the point of interaction. </w:t>
      </w:r>
      <w:proofErr w:type="gramStart"/>
      <w:r>
        <w:t>Basically</w:t>
      </w:r>
      <w:proofErr w:type="gramEnd"/>
      <w:r>
        <w:t xml:space="preserve"> come up with ranges that work for runtime entered values so someone entering a value in a flow chart can't cause the program to throw an exception.</w:t>
      </w:r>
      <w:r>
        <w:annotationRef/>
      </w:r>
    </w:p>
    <w:p w14:paraId="4FB34EB5" w14:textId="5306B238" w:rsidR="63B61F22" w:rsidRDefault="63B61F22"/>
    <w:p w14:paraId="39F4ED0B" w14:textId="4B2D21DE" w:rsidR="63B61F22" w:rsidRDefault="63B61F22">
      <w:r>
        <w:t xml:space="preserve">This means we need to control the values of variables at the point they are declared. The standard method of throw an exception will not work in this case. This means that we </w:t>
      </w:r>
      <w:proofErr w:type="gramStart"/>
      <w:r>
        <w:t>can't</w:t>
      </w:r>
      <w:proofErr w:type="gramEnd"/>
      <w:r>
        <w:t xml:space="preserve"> afford all of the time and testing it would take to come up with general conversion tables. </w:t>
      </w:r>
      <w:proofErr w:type="gramStart"/>
      <w:r>
        <w:t>Instead</w:t>
      </w:r>
      <w:proofErr w:type="gramEnd"/>
      <w:r>
        <w:t xml:space="preserve"> its simpler and better to create the conversions at the time each program is written as the range and domain of allowable input is known for the specific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172A9" w15:done="0"/>
  <w15:commentEx w15:paraId="4AD79B7E" w15:done="0"/>
  <w15:commentEx w15:paraId="0AE50168" w15:paraIdParent="4AD79B7E" w15:done="0"/>
  <w15:commentEx w15:paraId="0017BD4F" w15:paraIdParent="4AD79B7E" w15:done="0"/>
  <w15:commentEx w15:paraId="78177D5F" w15:done="0"/>
  <w15:commentEx w15:paraId="011CDD98" w15:done="0"/>
  <w15:commentEx w15:paraId="6AC43D7C" w15:done="0"/>
  <w15:commentEx w15:paraId="08392925" w15:done="0"/>
  <w15:commentEx w15:paraId="39F4ED0B" w15:paraIdParent="08392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2CC8C" w16cex:dateUtc="2023-09-18T18:18:00Z"/>
  <w16cex:commentExtensible w16cex:durableId="2A423041" w16cex:dateUtc="2023-09-08T11:32:00Z"/>
  <w16cex:commentExtensible w16cex:durableId="28B2CA2E" w16cex:dateUtc="2023-09-18T18:07:00Z"/>
  <w16cex:commentExtensible w16cex:durableId="43D2E650" w16cex:dateUtc="2023-09-18T18:21:00Z"/>
  <w16cex:commentExtensible w16cex:durableId="76B0512C" w16cex:dateUtc="2023-12-19T17:33:00Z"/>
  <w16cex:commentExtensible w16cex:durableId="7C53CD9B" w16cex:dateUtc="2023-12-19T17:33:00Z"/>
  <w16cex:commentExtensible w16cex:durableId="1B39C094" w16cex:dateUtc="2023-06-12T19:45:00Z"/>
  <w16cex:commentExtensible w16cex:durableId="7C5EB5DF" w16cex:dateUtc="2023-05-24T20:11:00Z"/>
  <w16cex:commentExtensible w16cex:durableId="66CD3B79" w16cex:dateUtc="2023-05-24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172A9" w16cid:durableId="28B2CC8C"/>
  <w16cid:commentId w16cid:paraId="4AD79B7E" w16cid:durableId="2A423041"/>
  <w16cid:commentId w16cid:paraId="0AE50168" w16cid:durableId="28B2CA2E"/>
  <w16cid:commentId w16cid:paraId="0017BD4F" w16cid:durableId="43D2E650"/>
  <w16cid:commentId w16cid:paraId="78177D5F" w16cid:durableId="76B0512C"/>
  <w16cid:commentId w16cid:paraId="011CDD98" w16cid:durableId="7C53CD9B"/>
  <w16cid:commentId w16cid:paraId="6AC43D7C" w16cid:durableId="1B39C094"/>
  <w16cid:commentId w16cid:paraId="08392925" w16cid:durableId="7C5EB5DF"/>
  <w16cid:commentId w16cid:paraId="39F4ED0B" w16cid:durableId="66CD3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A4B38" w14:textId="77777777" w:rsidR="00F620D9" w:rsidRDefault="00F620D9" w:rsidP="000412DD">
      <w:pPr>
        <w:spacing w:after="0" w:line="240" w:lineRule="auto"/>
      </w:pPr>
      <w:r>
        <w:separator/>
      </w:r>
    </w:p>
  </w:endnote>
  <w:endnote w:type="continuationSeparator" w:id="0">
    <w:p w14:paraId="5F1D49F0" w14:textId="77777777" w:rsidR="00F620D9" w:rsidRDefault="00F620D9" w:rsidP="000412DD">
      <w:pPr>
        <w:spacing w:after="0" w:line="240" w:lineRule="auto"/>
      </w:pPr>
      <w:r>
        <w:continuationSeparator/>
      </w:r>
    </w:p>
  </w:endnote>
  <w:endnote w:type="continuationNotice" w:id="1">
    <w:p w14:paraId="03D4C11E" w14:textId="77777777" w:rsidR="00F620D9" w:rsidRDefault="00F620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altName w:val="Calibri"/>
    <w:panose1 w:val="020B0503020102020204"/>
    <w:charset w:val="00"/>
    <w:family w:val="swiss"/>
    <w:pitch w:val="variable"/>
    <w:sig w:usb0="00000287" w:usb1="00000000" w:usb2="00000000" w:usb3="00000000" w:csb0="0000009F" w:csb1="00000000"/>
  </w:font>
  <w:font w:name="Eurostile">
    <w:altName w:val="Agency FB"/>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1251"/>
      <w:docPartObj>
        <w:docPartGallery w:val="Page Numbers (Bottom of Page)"/>
        <w:docPartUnique/>
      </w:docPartObj>
    </w:sdtPr>
    <w:sdtContent>
      <w:p w14:paraId="5A6F1088" w14:textId="5091850C" w:rsidR="00066576" w:rsidRDefault="00066576" w:rsidP="00425AAF">
        <w:pPr>
          <w:pStyle w:val="Footer"/>
          <w:jc w:val="right"/>
        </w:pPr>
        <w:r>
          <w:fldChar w:fldCharType="begin"/>
        </w:r>
        <w:r>
          <w:instrText xml:space="preserve"> PAGE   \* MERGEFORMAT </w:instrText>
        </w:r>
        <w:r>
          <w:fldChar w:fldCharType="separate"/>
        </w:r>
        <w:r w:rsidR="0FC21AB3">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32E4D" w14:textId="77777777" w:rsidR="00F620D9" w:rsidRDefault="00F620D9" w:rsidP="000412DD">
      <w:pPr>
        <w:spacing w:after="0" w:line="240" w:lineRule="auto"/>
      </w:pPr>
      <w:r>
        <w:separator/>
      </w:r>
    </w:p>
  </w:footnote>
  <w:footnote w:type="continuationSeparator" w:id="0">
    <w:p w14:paraId="295501E4" w14:textId="77777777" w:rsidR="00F620D9" w:rsidRDefault="00F620D9" w:rsidP="000412DD">
      <w:pPr>
        <w:spacing w:after="0" w:line="240" w:lineRule="auto"/>
      </w:pPr>
      <w:r>
        <w:continuationSeparator/>
      </w:r>
    </w:p>
  </w:footnote>
  <w:footnote w:type="continuationNotice" w:id="1">
    <w:p w14:paraId="64F28C7B" w14:textId="77777777" w:rsidR="00F620D9" w:rsidRDefault="00F620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306B" w14:textId="13A70BF6" w:rsidR="000412DD" w:rsidRDefault="000412DD" w:rsidP="005C1A7E">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PeYcbDWaBu/sw8" int2:id="37RXx0Vl">
      <int2:state int2:value="Rejected" int2:type="AugLoop_Text_Critique"/>
    </int2:textHash>
    <int2:textHash int2:hashCode="U6zBOQ7Rsl3XJE" int2:id="ABGSx9WK">
      <int2:state int2:value="Rejected" int2:type="AugLoop_Text_Critique"/>
    </int2:textHash>
    <int2:textHash int2:hashCode="qG+JVSRx4jSgVp" int2:id="E19Iuyeu">
      <int2:state int2:value="Rejected" int2:type="AugLoop_Text_Critique"/>
    </int2:textHash>
    <int2:textHash int2:hashCode="PGbH3Y3xVbZfVy" int2:id="FCJem3DU">
      <int2:state int2:value="Rejected" int2:type="AugLoop_Text_Critique"/>
    </int2:textHash>
    <int2:textHash int2:hashCode="v/YKy3FF4Jket1" int2:id="Fl27amcs">
      <int2:state int2:value="Rejected" int2:type="AugLoop_Text_Critique"/>
    </int2:textHash>
    <int2:textHash int2:hashCode="VqTcKgjUvcUjqp" int2:id="KRLfW9Vk">
      <int2:state int2:value="Rejected" int2:type="AugLoop_Text_Critique"/>
    </int2:textHash>
    <int2:textHash int2:hashCode="KiBS6v1grbUdDl" int2:id="LhMdrH0X">
      <int2:state int2:value="Rejected" int2:type="AugLoop_Text_Critique"/>
    </int2:textHash>
    <int2:textHash int2:hashCode="7siQL2Igu+UXUS" int2:id="NNHTgeNq">
      <int2:state int2:value="Rejected" int2:type="AugLoop_Text_Critique"/>
    </int2:textHash>
    <int2:textHash int2:hashCode="JYDMaTSubkK+8H" int2:id="PwVCGsJo">
      <int2:state int2:value="Rejected" int2:type="AugLoop_Text_Critique"/>
    </int2:textHash>
    <int2:textHash int2:hashCode="R22exwHi3mpsN6" int2:id="Scv5EvRN">
      <int2:state int2:value="Rejected" int2:type="AugLoop_Text_Critique"/>
    </int2:textHash>
    <int2:textHash int2:hashCode="0TuT6kKAQYjSd8" int2:id="SkeA7xHC">
      <int2:state int2:value="Rejected" int2:type="AugLoop_Text_Critique"/>
    </int2:textHash>
    <int2:textHash int2:hashCode="R/3ZKD3tgMYrte" int2:id="T2uMF1lq">
      <int2:state int2:value="Rejected" int2:type="AugLoop_Text_Critique"/>
    </int2:textHash>
    <int2:textHash int2:hashCode="9l3LrQsxP304Ul" int2:id="b8SatPgI">
      <int2:state int2:value="Rejected" int2:type="AugLoop_Text_Critique"/>
    </int2:textHash>
    <int2:textHash int2:hashCode="57bIgIAUDWdrUS" int2:id="dmxCtXrP">
      <int2:state int2:value="Rejected" int2:type="AugLoop_Text_Critique"/>
    </int2:textHash>
    <int2:textHash int2:hashCode="oZF2lkhIsFujOB" int2:id="eGnoB3x2">
      <int2:state int2:value="Rejected" int2:type="AugLoop_Text_Critique"/>
    </int2:textHash>
    <int2:textHash int2:hashCode="BBau3+KxbR88S5" int2:id="f2FgGbUf">
      <int2:state int2:value="Rejected" int2:type="AugLoop_Text_Critique"/>
    </int2:textHash>
    <int2:textHash int2:hashCode="6CgzgCSPsk5mF9" int2:id="gjTtePHK">
      <int2:state int2:value="Rejected" int2:type="AugLoop_Text_Critique"/>
    </int2:textHash>
    <int2:textHash int2:hashCode="fuc3yD7miclu83" int2:id="iNSlvxGj">
      <int2:state int2:value="Rejected" int2:type="AugLoop_Text_Critique"/>
    </int2:textHash>
    <int2:textHash int2:hashCode="5+3QAqUMdkGllV" int2:id="jqZjTwWV">
      <int2:state int2:value="Rejected" int2:type="AugLoop_Text_Critique"/>
    </int2:textHash>
    <int2:textHash int2:hashCode="Rqwu2rB2RkSqyY" int2:id="kfuziJoU">
      <int2:state int2:value="Rejected" int2:type="AugLoop_Text_Critique"/>
    </int2:textHash>
    <int2:textHash int2:hashCode="sPCP9npYSvpiAj" int2:id="myqWLTc7">
      <int2:state int2:value="Rejected" int2:type="AugLoop_Text_Critique"/>
    </int2:textHash>
    <int2:textHash int2:hashCode="QMWA6VszTj63Lh" int2:id="un0uXL1Z">
      <int2:state int2:value="Rejected" int2:type="AugLoop_Text_Critique"/>
    </int2:textHash>
    <int2:bookmark int2:bookmarkName="_Int_rCAZps4D" int2:invalidationBookmarkName="" int2:hashCode="bcoyfL4OLGJiHN" int2:id="jnCZpW6f">
      <int2:state int2:value="Rejected" int2:type="AugLoop_Text_Critique"/>
    </int2:bookmark>
    <int2:bookmark int2:bookmarkName="_Int_u30cGfJy" int2:invalidationBookmarkName="" int2:hashCode="m5h7phOTpbs8bU" int2:id="3ccbH8rE">
      <int2:state int2:value="Rejected" int2:type="AugLoop_Text_Critique"/>
    </int2:bookmark>
    <int2:bookmark int2:bookmarkName="_Int_Nav1Nq06" int2:invalidationBookmarkName="" int2:hashCode="rgUPW3+404PWIT" int2:id="JNiTxQEM">
      <int2:state int2:value="Rejected" int2:type="AugLoop_Text_Critique"/>
    </int2:bookmark>
    <int2:bookmark int2:bookmarkName="_Int_hoBIkXxx" int2:invalidationBookmarkName="" int2:hashCode="8qGbCSVVqoq9hI" int2:id="KVGkVt7x">
      <int2:state int2:value="Rejected" int2:type="AugLoop_Text_Critique"/>
    </int2:bookmark>
    <int2:bookmark int2:bookmarkName="_Int_uxMstX9r" int2:invalidationBookmarkName="" int2:hashCode="l+nXn7KpSF2qk4" int2:id="MwMFKEYC">
      <int2:state int2:value="Rejected" int2:type="AugLoop_Text_Critique"/>
    </int2:bookmark>
    <int2:bookmark int2:bookmarkName="_Int_EdJuFuXO" int2:invalidationBookmarkName="" int2:hashCode="SXLK3abFHswnwB" int2:id="Oso7Kxos">
      <int2:state int2:value="Rejected" int2:type="AugLoop_Text_Critique"/>
    </int2:bookmark>
    <int2:bookmark int2:bookmarkName="_Int_95mcnvjI" int2:invalidationBookmarkName="" int2:hashCode="RoHRJMxsS3O6q/" int2:id="euL8yT8d">
      <int2:state int2:value="Rejected" int2:type="AugLoop_Text_Critique"/>
    </int2:bookmark>
    <int2:bookmark int2:bookmarkName="_Int_rfFkEpWs" int2:invalidationBookmarkName="" int2:hashCode="+9yURktF/tXqrK" int2:id="r6AteKAL">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07D"/>
    <w:multiLevelType w:val="multilevel"/>
    <w:tmpl w:val="565C789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DBDEB"/>
    <w:multiLevelType w:val="hybridMultilevel"/>
    <w:tmpl w:val="FFFFFFFF"/>
    <w:lvl w:ilvl="0" w:tplc="2E8AADEA">
      <w:start w:val="1"/>
      <w:numFmt w:val="bullet"/>
      <w:lvlText w:val=""/>
      <w:lvlJc w:val="left"/>
      <w:pPr>
        <w:ind w:left="720" w:hanging="360"/>
      </w:pPr>
      <w:rPr>
        <w:rFonts w:ascii="Symbol" w:hAnsi="Symbol" w:hint="default"/>
      </w:rPr>
    </w:lvl>
    <w:lvl w:ilvl="1" w:tplc="594ACBBC">
      <w:start w:val="1"/>
      <w:numFmt w:val="bullet"/>
      <w:lvlText w:val="o"/>
      <w:lvlJc w:val="left"/>
      <w:pPr>
        <w:ind w:left="1440" w:hanging="360"/>
      </w:pPr>
      <w:rPr>
        <w:rFonts w:ascii="Courier New" w:hAnsi="Courier New" w:hint="default"/>
      </w:rPr>
    </w:lvl>
    <w:lvl w:ilvl="2" w:tplc="A6CA478A">
      <w:start w:val="1"/>
      <w:numFmt w:val="bullet"/>
      <w:lvlText w:val=""/>
      <w:lvlJc w:val="left"/>
      <w:pPr>
        <w:ind w:left="2160" w:hanging="360"/>
      </w:pPr>
      <w:rPr>
        <w:rFonts w:ascii="Wingdings" w:hAnsi="Wingdings" w:hint="default"/>
      </w:rPr>
    </w:lvl>
    <w:lvl w:ilvl="3" w:tplc="D6366F92">
      <w:start w:val="1"/>
      <w:numFmt w:val="bullet"/>
      <w:lvlText w:val=""/>
      <w:lvlJc w:val="left"/>
      <w:pPr>
        <w:ind w:left="2880" w:hanging="360"/>
      </w:pPr>
      <w:rPr>
        <w:rFonts w:ascii="Symbol" w:hAnsi="Symbol" w:hint="default"/>
      </w:rPr>
    </w:lvl>
    <w:lvl w:ilvl="4" w:tplc="9092B7E0">
      <w:start w:val="1"/>
      <w:numFmt w:val="bullet"/>
      <w:lvlText w:val="o"/>
      <w:lvlJc w:val="left"/>
      <w:pPr>
        <w:ind w:left="3600" w:hanging="360"/>
      </w:pPr>
      <w:rPr>
        <w:rFonts w:ascii="Courier New" w:hAnsi="Courier New" w:hint="default"/>
      </w:rPr>
    </w:lvl>
    <w:lvl w:ilvl="5" w:tplc="AC025936">
      <w:start w:val="1"/>
      <w:numFmt w:val="bullet"/>
      <w:lvlText w:val=""/>
      <w:lvlJc w:val="left"/>
      <w:pPr>
        <w:ind w:left="4320" w:hanging="360"/>
      </w:pPr>
      <w:rPr>
        <w:rFonts w:ascii="Wingdings" w:hAnsi="Wingdings" w:hint="default"/>
      </w:rPr>
    </w:lvl>
    <w:lvl w:ilvl="6" w:tplc="092064FA">
      <w:start w:val="1"/>
      <w:numFmt w:val="bullet"/>
      <w:lvlText w:val=""/>
      <w:lvlJc w:val="left"/>
      <w:pPr>
        <w:ind w:left="5040" w:hanging="360"/>
      </w:pPr>
      <w:rPr>
        <w:rFonts w:ascii="Symbol" w:hAnsi="Symbol" w:hint="default"/>
      </w:rPr>
    </w:lvl>
    <w:lvl w:ilvl="7" w:tplc="41085218">
      <w:start w:val="1"/>
      <w:numFmt w:val="bullet"/>
      <w:lvlText w:val="o"/>
      <w:lvlJc w:val="left"/>
      <w:pPr>
        <w:ind w:left="5760" w:hanging="360"/>
      </w:pPr>
      <w:rPr>
        <w:rFonts w:ascii="Courier New" w:hAnsi="Courier New" w:hint="default"/>
      </w:rPr>
    </w:lvl>
    <w:lvl w:ilvl="8" w:tplc="B640404E">
      <w:start w:val="1"/>
      <w:numFmt w:val="bullet"/>
      <w:lvlText w:val=""/>
      <w:lvlJc w:val="left"/>
      <w:pPr>
        <w:ind w:left="6480" w:hanging="360"/>
      </w:pPr>
      <w:rPr>
        <w:rFonts w:ascii="Wingdings" w:hAnsi="Wingdings" w:hint="default"/>
      </w:rPr>
    </w:lvl>
  </w:abstractNum>
  <w:abstractNum w:abstractNumId="2" w15:restartNumberingAfterBreak="0">
    <w:nsid w:val="03D885F1"/>
    <w:multiLevelType w:val="multilevel"/>
    <w:tmpl w:val="9A4AAC6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004396"/>
    <w:multiLevelType w:val="multilevel"/>
    <w:tmpl w:val="784C90F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3714DA"/>
    <w:multiLevelType w:val="multilevel"/>
    <w:tmpl w:val="F19C6DF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E25841"/>
    <w:multiLevelType w:val="multilevel"/>
    <w:tmpl w:val="A5BA6F6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DAD7BF"/>
    <w:multiLevelType w:val="multilevel"/>
    <w:tmpl w:val="C2ACD5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FE81265"/>
    <w:multiLevelType w:val="multilevel"/>
    <w:tmpl w:val="15C0D10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2D720F2"/>
    <w:multiLevelType w:val="multilevel"/>
    <w:tmpl w:val="CEF04B4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096B6B"/>
    <w:multiLevelType w:val="multilevel"/>
    <w:tmpl w:val="9070BD8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D9857E"/>
    <w:multiLevelType w:val="multilevel"/>
    <w:tmpl w:val="8D92AFF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66E5051"/>
    <w:multiLevelType w:val="multilevel"/>
    <w:tmpl w:val="8A80EBA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67C4FD1"/>
    <w:multiLevelType w:val="multilevel"/>
    <w:tmpl w:val="CF3CE29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0A28BF"/>
    <w:multiLevelType w:val="multilevel"/>
    <w:tmpl w:val="7EA2982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286746"/>
    <w:multiLevelType w:val="multilevel"/>
    <w:tmpl w:val="39EC724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C6F5D9C"/>
    <w:multiLevelType w:val="multilevel"/>
    <w:tmpl w:val="D45EDBA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A3FA2E"/>
    <w:multiLevelType w:val="multilevel"/>
    <w:tmpl w:val="1856EE8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9E42AB"/>
    <w:multiLevelType w:val="multilevel"/>
    <w:tmpl w:val="4094F5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F9037C"/>
    <w:multiLevelType w:val="hybridMultilevel"/>
    <w:tmpl w:val="36884FB6"/>
    <w:lvl w:ilvl="0" w:tplc="7A78B7FE">
      <w:start w:val="1"/>
      <w:numFmt w:val="bullet"/>
      <w:pStyle w:val="Tabl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979CC8"/>
    <w:multiLevelType w:val="hybridMultilevel"/>
    <w:tmpl w:val="FFFFFFFF"/>
    <w:lvl w:ilvl="0" w:tplc="48A0B83C">
      <w:start w:val="1"/>
      <w:numFmt w:val="bullet"/>
      <w:lvlText w:val=""/>
      <w:lvlJc w:val="left"/>
      <w:pPr>
        <w:ind w:left="720" w:hanging="360"/>
      </w:pPr>
      <w:rPr>
        <w:rFonts w:ascii="Symbol" w:hAnsi="Symbol" w:hint="default"/>
      </w:rPr>
    </w:lvl>
    <w:lvl w:ilvl="1" w:tplc="5EFC4EA0">
      <w:start w:val="1"/>
      <w:numFmt w:val="bullet"/>
      <w:lvlText w:val="o"/>
      <w:lvlJc w:val="left"/>
      <w:pPr>
        <w:ind w:left="1440" w:hanging="360"/>
      </w:pPr>
      <w:rPr>
        <w:rFonts w:ascii="Courier New" w:hAnsi="Courier New" w:hint="default"/>
      </w:rPr>
    </w:lvl>
    <w:lvl w:ilvl="2" w:tplc="A0C2B3D8">
      <w:start w:val="1"/>
      <w:numFmt w:val="bullet"/>
      <w:lvlText w:val=""/>
      <w:lvlJc w:val="left"/>
      <w:pPr>
        <w:ind w:left="2160" w:hanging="360"/>
      </w:pPr>
      <w:rPr>
        <w:rFonts w:ascii="Wingdings" w:hAnsi="Wingdings" w:hint="default"/>
      </w:rPr>
    </w:lvl>
    <w:lvl w:ilvl="3" w:tplc="E3A4D0B8">
      <w:start w:val="1"/>
      <w:numFmt w:val="bullet"/>
      <w:lvlText w:val=""/>
      <w:lvlJc w:val="left"/>
      <w:pPr>
        <w:ind w:left="2880" w:hanging="360"/>
      </w:pPr>
      <w:rPr>
        <w:rFonts w:ascii="Symbol" w:hAnsi="Symbol" w:hint="default"/>
      </w:rPr>
    </w:lvl>
    <w:lvl w:ilvl="4" w:tplc="BDE20D1A">
      <w:start w:val="1"/>
      <w:numFmt w:val="bullet"/>
      <w:lvlText w:val="o"/>
      <w:lvlJc w:val="left"/>
      <w:pPr>
        <w:ind w:left="3600" w:hanging="360"/>
      </w:pPr>
      <w:rPr>
        <w:rFonts w:ascii="Courier New" w:hAnsi="Courier New" w:hint="default"/>
      </w:rPr>
    </w:lvl>
    <w:lvl w:ilvl="5" w:tplc="1DE2DD2E">
      <w:start w:val="1"/>
      <w:numFmt w:val="bullet"/>
      <w:lvlText w:val=""/>
      <w:lvlJc w:val="left"/>
      <w:pPr>
        <w:ind w:left="4320" w:hanging="360"/>
      </w:pPr>
      <w:rPr>
        <w:rFonts w:ascii="Wingdings" w:hAnsi="Wingdings" w:hint="default"/>
      </w:rPr>
    </w:lvl>
    <w:lvl w:ilvl="6" w:tplc="B0F4095A">
      <w:start w:val="1"/>
      <w:numFmt w:val="bullet"/>
      <w:lvlText w:val=""/>
      <w:lvlJc w:val="left"/>
      <w:pPr>
        <w:ind w:left="5040" w:hanging="360"/>
      </w:pPr>
      <w:rPr>
        <w:rFonts w:ascii="Symbol" w:hAnsi="Symbol" w:hint="default"/>
      </w:rPr>
    </w:lvl>
    <w:lvl w:ilvl="7" w:tplc="336880B6">
      <w:start w:val="1"/>
      <w:numFmt w:val="bullet"/>
      <w:lvlText w:val="o"/>
      <w:lvlJc w:val="left"/>
      <w:pPr>
        <w:ind w:left="5760" w:hanging="360"/>
      </w:pPr>
      <w:rPr>
        <w:rFonts w:ascii="Courier New" w:hAnsi="Courier New" w:hint="default"/>
      </w:rPr>
    </w:lvl>
    <w:lvl w:ilvl="8" w:tplc="3E641364">
      <w:start w:val="1"/>
      <w:numFmt w:val="bullet"/>
      <w:lvlText w:val=""/>
      <w:lvlJc w:val="left"/>
      <w:pPr>
        <w:ind w:left="6480" w:hanging="360"/>
      </w:pPr>
      <w:rPr>
        <w:rFonts w:ascii="Wingdings" w:hAnsi="Wingdings" w:hint="default"/>
      </w:rPr>
    </w:lvl>
  </w:abstractNum>
  <w:abstractNum w:abstractNumId="20" w15:restartNumberingAfterBreak="0">
    <w:nsid w:val="203A9FA2"/>
    <w:multiLevelType w:val="multilevel"/>
    <w:tmpl w:val="754A0F9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10B3FE"/>
    <w:multiLevelType w:val="multilevel"/>
    <w:tmpl w:val="774659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551C54A"/>
    <w:multiLevelType w:val="multilevel"/>
    <w:tmpl w:val="DA50BE6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0B6DF9"/>
    <w:multiLevelType w:val="multilevel"/>
    <w:tmpl w:val="BF7C7F0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3F7BEC"/>
    <w:multiLevelType w:val="hybridMultilevel"/>
    <w:tmpl w:val="FFFFFFFF"/>
    <w:lvl w:ilvl="0" w:tplc="05665E5C">
      <w:start w:val="1"/>
      <w:numFmt w:val="decimal"/>
      <w:lvlText w:val="%1."/>
      <w:lvlJc w:val="left"/>
      <w:pPr>
        <w:ind w:left="720" w:hanging="360"/>
      </w:pPr>
    </w:lvl>
    <w:lvl w:ilvl="1" w:tplc="89C4C3A8">
      <w:start w:val="1"/>
      <w:numFmt w:val="lowerLetter"/>
      <w:lvlText w:val="%2."/>
      <w:lvlJc w:val="left"/>
      <w:pPr>
        <w:ind w:left="1440" w:hanging="360"/>
      </w:pPr>
    </w:lvl>
    <w:lvl w:ilvl="2" w:tplc="8D823278">
      <w:start w:val="1"/>
      <w:numFmt w:val="lowerRoman"/>
      <w:lvlText w:val="%3."/>
      <w:lvlJc w:val="right"/>
      <w:pPr>
        <w:ind w:left="2160" w:hanging="180"/>
      </w:pPr>
    </w:lvl>
    <w:lvl w:ilvl="3" w:tplc="ABB49914">
      <w:start w:val="1"/>
      <w:numFmt w:val="decimal"/>
      <w:lvlText w:val="%4."/>
      <w:lvlJc w:val="left"/>
      <w:pPr>
        <w:ind w:left="2880" w:hanging="360"/>
      </w:pPr>
    </w:lvl>
    <w:lvl w:ilvl="4" w:tplc="FB9C2020">
      <w:start w:val="1"/>
      <w:numFmt w:val="lowerLetter"/>
      <w:lvlText w:val="%5."/>
      <w:lvlJc w:val="left"/>
      <w:pPr>
        <w:ind w:left="3600" w:hanging="360"/>
      </w:pPr>
    </w:lvl>
    <w:lvl w:ilvl="5" w:tplc="EEF6E894">
      <w:start w:val="1"/>
      <w:numFmt w:val="lowerRoman"/>
      <w:lvlText w:val="%6."/>
      <w:lvlJc w:val="right"/>
      <w:pPr>
        <w:ind w:left="4320" w:hanging="180"/>
      </w:pPr>
    </w:lvl>
    <w:lvl w:ilvl="6" w:tplc="0E56695C">
      <w:start w:val="1"/>
      <w:numFmt w:val="decimal"/>
      <w:lvlText w:val="%7."/>
      <w:lvlJc w:val="left"/>
      <w:pPr>
        <w:ind w:left="5040" w:hanging="360"/>
      </w:pPr>
    </w:lvl>
    <w:lvl w:ilvl="7" w:tplc="8D16094C">
      <w:start w:val="1"/>
      <w:numFmt w:val="lowerLetter"/>
      <w:lvlText w:val="%8."/>
      <w:lvlJc w:val="left"/>
      <w:pPr>
        <w:ind w:left="5760" w:hanging="360"/>
      </w:pPr>
    </w:lvl>
    <w:lvl w:ilvl="8" w:tplc="18CE0D98">
      <w:start w:val="1"/>
      <w:numFmt w:val="lowerRoman"/>
      <w:lvlText w:val="%9."/>
      <w:lvlJc w:val="right"/>
      <w:pPr>
        <w:ind w:left="6480" w:hanging="180"/>
      </w:pPr>
    </w:lvl>
  </w:abstractNum>
  <w:abstractNum w:abstractNumId="25" w15:restartNumberingAfterBreak="0">
    <w:nsid w:val="266F40CE"/>
    <w:multiLevelType w:val="multilevel"/>
    <w:tmpl w:val="32BA564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7F0DE61"/>
    <w:multiLevelType w:val="multilevel"/>
    <w:tmpl w:val="331E797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A60789D"/>
    <w:multiLevelType w:val="multilevel"/>
    <w:tmpl w:val="930234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AC4BD52"/>
    <w:multiLevelType w:val="multilevel"/>
    <w:tmpl w:val="CB2E611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B5F09DE"/>
    <w:multiLevelType w:val="multilevel"/>
    <w:tmpl w:val="B5145D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B9BA8C4"/>
    <w:multiLevelType w:val="multilevel"/>
    <w:tmpl w:val="E440207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2C4F4292"/>
    <w:multiLevelType w:val="multilevel"/>
    <w:tmpl w:val="BF4EA97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E24A1D8"/>
    <w:multiLevelType w:val="multilevel"/>
    <w:tmpl w:val="5A0045F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F1A482C"/>
    <w:multiLevelType w:val="multilevel"/>
    <w:tmpl w:val="4C22395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0BB9D60"/>
    <w:multiLevelType w:val="multilevel"/>
    <w:tmpl w:val="9AE6140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1816D4D"/>
    <w:multiLevelType w:val="multilevel"/>
    <w:tmpl w:val="C102028C"/>
    <w:lvl w:ilvl="0">
      <w:start w:val="1"/>
      <w:numFmt w:val="decimal"/>
      <w:pStyle w:val="Appendix"/>
      <w:suff w:val="space"/>
      <w:lvlText w:val="Appendix %1:"/>
      <w:lvlJc w:val="left"/>
      <w:pPr>
        <w:ind w:left="0" w:firstLine="0"/>
      </w:pPr>
      <w:rPr>
        <w:rFonts w:hint="default"/>
      </w:rPr>
    </w:lvl>
    <w:lvl w:ilvl="1">
      <w:start w:val="1"/>
      <w:numFmt w:val="decimal"/>
      <w:pStyle w:val="Heading2"/>
      <w:suff w:val="nothing"/>
      <w:lvlText w:val=""/>
      <w:lvlJc w:val="left"/>
      <w:pPr>
        <w:ind w:left="0" w:firstLine="0"/>
      </w:pPr>
    </w:lvl>
    <w:lvl w:ilvl="2">
      <w:start w:val="1"/>
      <w:numFmt w:val="decimal"/>
      <w:pStyle w:val="Heading3"/>
      <w:suff w:val="nothing"/>
      <w:lvlText w:val=""/>
      <w:lvlJc w:val="left"/>
      <w:pPr>
        <w:ind w:left="0" w:firstLine="0"/>
      </w:p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33B52C51"/>
    <w:multiLevelType w:val="multilevel"/>
    <w:tmpl w:val="BE22A6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5900783"/>
    <w:multiLevelType w:val="multilevel"/>
    <w:tmpl w:val="B5AC286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5EF993A"/>
    <w:multiLevelType w:val="multilevel"/>
    <w:tmpl w:val="9B3CEBE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A2C698F"/>
    <w:multiLevelType w:val="multilevel"/>
    <w:tmpl w:val="9EA498E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1CAD35"/>
    <w:multiLevelType w:val="multilevel"/>
    <w:tmpl w:val="7F52D29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D0438B3"/>
    <w:multiLevelType w:val="multilevel"/>
    <w:tmpl w:val="E8CEA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26F017D"/>
    <w:multiLevelType w:val="multilevel"/>
    <w:tmpl w:val="087249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3DCDADA"/>
    <w:multiLevelType w:val="multilevel"/>
    <w:tmpl w:val="B63E07D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5802697"/>
    <w:multiLevelType w:val="multilevel"/>
    <w:tmpl w:val="A3F69994"/>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5D5FB2F"/>
    <w:multiLevelType w:val="multilevel"/>
    <w:tmpl w:val="BBCC08F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804B15A"/>
    <w:multiLevelType w:val="multilevel"/>
    <w:tmpl w:val="604EE9B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80C05AF"/>
    <w:multiLevelType w:val="multilevel"/>
    <w:tmpl w:val="40E29A2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4A3411E0"/>
    <w:multiLevelType w:val="multilevel"/>
    <w:tmpl w:val="1912493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797745"/>
    <w:multiLevelType w:val="multilevel"/>
    <w:tmpl w:val="1D1E54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B33D6B2"/>
    <w:multiLevelType w:val="hybridMultilevel"/>
    <w:tmpl w:val="FFFFFFFF"/>
    <w:lvl w:ilvl="0" w:tplc="E15ADC6C">
      <w:start w:val="1"/>
      <w:numFmt w:val="decimal"/>
      <w:lvlText w:val="%1."/>
      <w:lvlJc w:val="left"/>
      <w:pPr>
        <w:ind w:left="720" w:hanging="360"/>
      </w:pPr>
    </w:lvl>
    <w:lvl w:ilvl="1" w:tplc="C75E1184">
      <w:start w:val="1"/>
      <w:numFmt w:val="lowerLetter"/>
      <w:lvlText w:val="%2."/>
      <w:lvlJc w:val="left"/>
      <w:pPr>
        <w:ind w:left="1440" w:hanging="360"/>
      </w:pPr>
    </w:lvl>
    <w:lvl w:ilvl="2" w:tplc="535E9058">
      <w:start w:val="1"/>
      <w:numFmt w:val="lowerRoman"/>
      <w:lvlText w:val="%3."/>
      <w:lvlJc w:val="right"/>
      <w:pPr>
        <w:ind w:left="2160" w:hanging="180"/>
      </w:pPr>
    </w:lvl>
    <w:lvl w:ilvl="3" w:tplc="FEC0BE3A">
      <w:start w:val="1"/>
      <w:numFmt w:val="decimal"/>
      <w:lvlText w:val="%4."/>
      <w:lvlJc w:val="left"/>
      <w:pPr>
        <w:ind w:left="2880" w:hanging="360"/>
      </w:pPr>
    </w:lvl>
    <w:lvl w:ilvl="4" w:tplc="27229D08">
      <w:start w:val="1"/>
      <w:numFmt w:val="lowerLetter"/>
      <w:lvlText w:val="%5."/>
      <w:lvlJc w:val="left"/>
      <w:pPr>
        <w:ind w:left="3600" w:hanging="360"/>
      </w:pPr>
    </w:lvl>
    <w:lvl w:ilvl="5" w:tplc="CA780BC4">
      <w:start w:val="1"/>
      <w:numFmt w:val="lowerRoman"/>
      <w:lvlText w:val="%6."/>
      <w:lvlJc w:val="right"/>
      <w:pPr>
        <w:ind w:left="4320" w:hanging="180"/>
      </w:pPr>
    </w:lvl>
    <w:lvl w:ilvl="6" w:tplc="CB4A799A">
      <w:start w:val="1"/>
      <w:numFmt w:val="decimal"/>
      <w:lvlText w:val="%7."/>
      <w:lvlJc w:val="left"/>
      <w:pPr>
        <w:ind w:left="5040" w:hanging="360"/>
      </w:pPr>
    </w:lvl>
    <w:lvl w:ilvl="7" w:tplc="6C740FC8">
      <w:start w:val="1"/>
      <w:numFmt w:val="lowerLetter"/>
      <w:lvlText w:val="%8."/>
      <w:lvlJc w:val="left"/>
      <w:pPr>
        <w:ind w:left="5760" w:hanging="360"/>
      </w:pPr>
    </w:lvl>
    <w:lvl w:ilvl="8" w:tplc="CB14541A">
      <w:start w:val="1"/>
      <w:numFmt w:val="lowerRoman"/>
      <w:lvlText w:val="%9."/>
      <w:lvlJc w:val="right"/>
      <w:pPr>
        <w:ind w:left="6480" w:hanging="180"/>
      </w:pPr>
    </w:lvl>
  </w:abstractNum>
  <w:abstractNum w:abstractNumId="51" w15:restartNumberingAfterBreak="0">
    <w:nsid w:val="4B3C7840"/>
    <w:multiLevelType w:val="multilevel"/>
    <w:tmpl w:val="03E49C3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D792DF3"/>
    <w:multiLevelType w:val="multilevel"/>
    <w:tmpl w:val="CE3A3AC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F225894"/>
    <w:multiLevelType w:val="multilevel"/>
    <w:tmpl w:val="E00A639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01F6648"/>
    <w:multiLevelType w:val="multilevel"/>
    <w:tmpl w:val="CFCC44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1165265"/>
    <w:multiLevelType w:val="multilevel"/>
    <w:tmpl w:val="0680B7C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1A9B4A5"/>
    <w:multiLevelType w:val="multilevel"/>
    <w:tmpl w:val="EBE07A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497A21E"/>
    <w:multiLevelType w:val="multilevel"/>
    <w:tmpl w:val="C3FC577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55202F28"/>
    <w:multiLevelType w:val="multilevel"/>
    <w:tmpl w:val="A8508C4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AB23C92"/>
    <w:multiLevelType w:val="multilevel"/>
    <w:tmpl w:val="AE8A6C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B5A176B"/>
    <w:multiLevelType w:val="multilevel"/>
    <w:tmpl w:val="18FCFD5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EEE3609"/>
    <w:multiLevelType w:val="multilevel"/>
    <w:tmpl w:val="EE108E0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5F542BBA"/>
    <w:multiLevelType w:val="multilevel"/>
    <w:tmpl w:val="EDE2B91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5F92BFEE"/>
    <w:multiLevelType w:val="multilevel"/>
    <w:tmpl w:val="7FBE1E9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074E156"/>
    <w:multiLevelType w:val="multilevel"/>
    <w:tmpl w:val="6DB08DE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3FF0B8D"/>
    <w:multiLevelType w:val="multilevel"/>
    <w:tmpl w:val="609EE3B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C814433"/>
    <w:multiLevelType w:val="multilevel"/>
    <w:tmpl w:val="E81ADAD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E276274"/>
    <w:multiLevelType w:val="multilevel"/>
    <w:tmpl w:val="7F40611C"/>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6E35620E"/>
    <w:multiLevelType w:val="multilevel"/>
    <w:tmpl w:val="74C890C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15C2A42"/>
    <w:multiLevelType w:val="multilevel"/>
    <w:tmpl w:val="D9BC932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36EF247"/>
    <w:multiLevelType w:val="multilevel"/>
    <w:tmpl w:val="5C42D1B2"/>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421CE1C"/>
    <w:multiLevelType w:val="multilevel"/>
    <w:tmpl w:val="E12AAF7E"/>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0D53FA"/>
    <w:multiLevelType w:val="multilevel"/>
    <w:tmpl w:val="AB8A61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76D8CDC9"/>
    <w:multiLevelType w:val="multilevel"/>
    <w:tmpl w:val="09426788"/>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7C332899"/>
    <w:multiLevelType w:val="multilevel"/>
    <w:tmpl w:val="D5804F50"/>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7E04577E"/>
    <w:multiLevelType w:val="multilevel"/>
    <w:tmpl w:val="4DB8135A"/>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EA75874"/>
    <w:multiLevelType w:val="multilevel"/>
    <w:tmpl w:val="CDAA96F6"/>
    <w:lvl w:ilvl="0">
      <w:start w:val="1"/>
      <w:numFmt w:val="decimal"/>
      <w:lvlText w:val=""/>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7468586">
    <w:abstractNumId w:val="14"/>
  </w:num>
  <w:num w:numId="2" w16cid:durableId="1812358495">
    <w:abstractNumId w:val="6"/>
  </w:num>
  <w:num w:numId="3" w16cid:durableId="1918251150">
    <w:abstractNumId w:val="74"/>
  </w:num>
  <w:num w:numId="4" w16cid:durableId="1109466987">
    <w:abstractNumId w:val="69"/>
  </w:num>
  <w:num w:numId="5" w16cid:durableId="1079712238">
    <w:abstractNumId w:val="26"/>
  </w:num>
  <w:num w:numId="6" w16cid:durableId="1897279492">
    <w:abstractNumId w:val="39"/>
  </w:num>
  <w:num w:numId="7" w16cid:durableId="1515916278">
    <w:abstractNumId w:val="9"/>
  </w:num>
  <w:num w:numId="8" w16cid:durableId="249701981">
    <w:abstractNumId w:val="64"/>
  </w:num>
  <w:num w:numId="9" w16cid:durableId="489567841">
    <w:abstractNumId w:val="52"/>
  </w:num>
  <w:num w:numId="10" w16cid:durableId="2098288127">
    <w:abstractNumId w:val="37"/>
  </w:num>
  <w:num w:numId="11" w16cid:durableId="543177583">
    <w:abstractNumId w:val="65"/>
  </w:num>
  <w:num w:numId="12" w16cid:durableId="1307512404">
    <w:abstractNumId w:val="44"/>
  </w:num>
  <w:num w:numId="13" w16cid:durableId="1605766647">
    <w:abstractNumId w:val="25"/>
  </w:num>
  <w:num w:numId="14" w16cid:durableId="1093161639">
    <w:abstractNumId w:val="34"/>
  </w:num>
  <w:num w:numId="15" w16cid:durableId="2051025557">
    <w:abstractNumId w:val="23"/>
  </w:num>
  <w:num w:numId="16" w16cid:durableId="245114252">
    <w:abstractNumId w:val="60"/>
  </w:num>
  <w:num w:numId="17" w16cid:durableId="1523015288">
    <w:abstractNumId w:val="11"/>
  </w:num>
  <w:num w:numId="18" w16cid:durableId="500046523">
    <w:abstractNumId w:val="22"/>
  </w:num>
  <w:num w:numId="19" w16cid:durableId="1416434166">
    <w:abstractNumId w:val="12"/>
  </w:num>
  <w:num w:numId="20" w16cid:durableId="177817406">
    <w:abstractNumId w:val="51"/>
  </w:num>
  <w:num w:numId="21" w16cid:durableId="1814249036">
    <w:abstractNumId w:val="75"/>
  </w:num>
  <w:num w:numId="22" w16cid:durableId="928386768">
    <w:abstractNumId w:val="5"/>
  </w:num>
  <w:num w:numId="23" w16cid:durableId="220139507">
    <w:abstractNumId w:val="47"/>
  </w:num>
  <w:num w:numId="24" w16cid:durableId="2067341053">
    <w:abstractNumId w:val="3"/>
  </w:num>
  <w:num w:numId="25" w16cid:durableId="706298709">
    <w:abstractNumId w:val="33"/>
  </w:num>
  <w:num w:numId="26" w16cid:durableId="1384595742">
    <w:abstractNumId w:val="7"/>
  </w:num>
  <w:num w:numId="27" w16cid:durableId="2049527802">
    <w:abstractNumId w:val="59"/>
  </w:num>
  <w:num w:numId="28" w16cid:durableId="378209131">
    <w:abstractNumId w:val="43"/>
  </w:num>
  <w:num w:numId="29" w16cid:durableId="33627051">
    <w:abstractNumId w:val="45"/>
  </w:num>
  <w:num w:numId="30" w16cid:durableId="671296197">
    <w:abstractNumId w:val="10"/>
  </w:num>
  <w:num w:numId="31" w16cid:durableId="171141661">
    <w:abstractNumId w:val="54"/>
  </w:num>
  <w:num w:numId="32" w16cid:durableId="1919748448">
    <w:abstractNumId w:val="72"/>
  </w:num>
  <w:num w:numId="33" w16cid:durableId="1915696123">
    <w:abstractNumId w:val="38"/>
  </w:num>
  <w:num w:numId="34" w16cid:durableId="2045400206">
    <w:abstractNumId w:val="68"/>
  </w:num>
  <w:num w:numId="35" w16cid:durableId="745609146">
    <w:abstractNumId w:val="58"/>
  </w:num>
  <w:num w:numId="36" w16cid:durableId="1101334200">
    <w:abstractNumId w:val="49"/>
  </w:num>
  <w:num w:numId="37" w16cid:durableId="599065897">
    <w:abstractNumId w:val="66"/>
  </w:num>
  <w:num w:numId="38" w16cid:durableId="1822235692">
    <w:abstractNumId w:val="32"/>
  </w:num>
  <w:num w:numId="39" w16cid:durableId="1991979163">
    <w:abstractNumId w:val="0"/>
  </w:num>
  <w:num w:numId="40" w16cid:durableId="1198196097">
    <w:abstractNumId w:val="46"/>
  </w:num>
  <w:num w:numId="41" w16cid:durableId="481770857">
    <w:abstractNumId w:val="62"/>
  </w:num>
  <w:num w:numId="42" w16cid:durableId="1352150602">
    <w:abstractNumId w:val="31"/>
  </w:num>
  <w:num w:numId="43" w16cid:durableId="962728335">
    <w:abstractNumId w:val="2"/>
  </w:num>
  <w:num w:numId="44" w16cid:durableId="326902940">
    <w:abstractNumId w:val="53"/>
  </w:num>
  <w:num w:numId="45" w16cid:durableId="1167332197">
    <w:abstractNumId w:val="15"/>
  </w:num>
  <w:num w:numId="46" w16cid:durableId="1626346530">
    <w:abstractNumId w:val="71"/>
  </w:num>
  <w:num w:numId="47" w16cid:durableId="2055034266">
    <w:abstractNumId w:val="16"/>
  </w:num>
  <w:num w:numId="48" w16cid:durableId="1913005804">
    <w:abstractNumId w:val="30"/>
  </w:num>
  <w:num w:numId="49" w16cid:durableId="827326978">
    <w:abstractNumId w:val="27"/>
  </w:num>
  <w:num w:numId="50" w16cid:durableId="1906792403">
    <w:abstractNumId w:val="41"/>
  </w:num>
  <w:num w:numId="51" w16cid:durableId="2062094988">
    <w:abstractNumId w:val="8"/>
  </w:num>
  <w:num w:numId="52" w16cid:durableId="1056852905">
    <w:abstractNumId w:val="67"/>
  </w:num>
  <w:num w:numId="53" w16cid:durableId="68502215">
    <w:abstractNumId w:val="36"/>
  </w:num>
  <w:num w:numId="54" w16cid:durableId="387580804">
    <w:abstractNumId w:val="21"/>
  </w:num>
  <w:num w:numId="55" w16cid:durableId="876814908">
    <w:abstractNumId w:val="76"/>
  </w:num>
  <w:num w:numId="56" w16cid:durableId="600261578">
    <w:abstractNumId w:val="56"/>
  </w:num>
  <w:num w:numId="57" w16cid:durableId="754518664">
    <w:abstractNumId w:val="13"/>
  </w:num>
  <w:num w:numId="58" w16cid:durableId="637490456">
    <w:abstractNumId w:val="57"/>
  </w:num>
  <w:num w:numId="59" w16cid:durableId="1369767973">
    <w:abstractNumId w:val="17"/>
  </w:num>
  <w:num w:numId="60" w16cid:durableId="268709328">
    <w:abstractNumId w:val="28"/>
  </w:num>
  <w:num w:numId="61" w16cid:durableId="453714187">
    <w:abstractNumId w:val="29"/>
  </w:num>
  <w:num w:numId="62" w16cid:durableId="1871339225">
    <w:abstractNumId w:val="40"/>
  </w:num>
  <w:num w:numId="63" w16cid:durableId="58947779">
    <w:abstractNumId w:val="20"/>
  </w:num>
  <w:num w:numId="64" w16cid:durableId="1106536760">
    <w:abstractNumId w:val="42"/>
  </w:num>
  <w:num w:numId="65" w16cid:durableId="332882696">
    <w:abstractNumId w:val="4"/>
  </w:num>
  <w:num w:numId="66" w16cid:durableId="1637369140">
    <w:abstractNumId w:val="73"/>
  </w:num>
  <w:num w:numId="67" w16cid:durableId="1846746622">
    <w:abstractNumId w:val="63"/>
  </w:num>
  <w:num w:numId="68" w16cid:durableId="889926804">
    <w:abstractNumId w:val="61"/>
  </w:num>
  <w:num w:numId="69" w16cid:durableId="557589970">
    <w:abstractNumId w:val="50"/>
  </w:num>
  <w:num w:numId="70" w16cid:durableId="1220748430">
    <w:abstractNumId w:val="19"/>
  </w:num>
  <w:num w:numId="71" w16cid:durableId="481509651">
    <w:abstractNumId w:val="1"/>
  </w:num>
  <w:num w:numId="72" w16cid:durableId="2076776427">
    <w:abstractNumId w:val="24"/>
  </w:num>
  <w:num w:numId="73" w16cid:durableId="1603951271">
    <w:abstractNumId w:val="35"/>
  </w:num>
  <w:num w:numId="74" w16cid:durableId="2005888473">
    <w:abstractNumId w:val="35"/>
  </w:num>
  <w:num w:numId="75" w16cid:durableId="1982687237">
    <w:abstractNumId w:val="35"/>
  </w:num>
  <w:num w:numId="76" w16cid:durableId="1442871708">
    <w:abstractNumId w:val="35"/>
  </w:num>
  <w:num w:numId="77" w16cid:durableId="624821441">
    <w:abstractNumId w:val="35"/>
  </w:num>
  <w:num w:numId="78" w16cid:durableId="419832280">
    <w:abstractNumId w:val="35"/>
  </w:num>
  <w:num w:numId="79" w16cid:durableId="456878796">
    <w:abstractNumId w:val="35"/>
  </w:num>
  <w:num w:numId="80" w16cid:durableId="1418746822">
    <w:abstractNumId w:val="35"/>
  </w:num>
  <w:num w:numId="81" w16cid:durableId="108790989">
    <w:abstractNumId w:val="35"/>
  </w:num>
  <w:num w:numId="82" w16cid:durableId="1722905690">
    <w:abstractNumId w:val="18"/>
  </w:num>
  <w:num w:numId="83" w16cid:durableId="459156357">
    <w:abstractNumId w:val="70"/>
  </w:num>
  <w:num w:numId="84" w16cid:durableId="1494754771">
    <w:abstractNumId w:val="48"/>
  </w:num>
  <w:num w:numId="85" w16cid:durableId="1353534148">
    <w:abstractNumId w:val="5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Bennett">
    <w15:presenceInfo w15:providerId="AD" w15:userId="S::ian.bennett@redcellpartners.com::4452d780-d7ea-4607-bb87-48241c57bd37"/>
  </w15:person>
  <w15:person w15:author="Kelly Wilson">
    <w15:presenceInfo w15:providerId="AD" w15:userId="S::kelly.wilson@redcellpartners.com::e39829a5-f432-4a77-b0fa-ab87f91ca479"/>
  </w15:person>
  <w15:person w15:author="Kelly Wilson [2]">
    <w15:presenceInfo w15:providerId="Windows Live" w15:userId="097599ebf9497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3CE77E"/>
    <w:rsid w:val="00012310"/>
    <w:rsid w:val="00013CA3"/>
    <w:rsid w:val="00030B8C"/>
    <w:rsid w:val="00032DBD"/>
    <w:rsid w:val="000412DD"/>
    <w:rsid w:val="000443D9"/>
    <w:rsid w:val="0004511D"/>
    <w:rsid w:val="00045DA5"/>
    <w:rsid w:val="0005420E"/>
    <w:rsid w:val="00066576"/>
    <w:rsid w:val="000719BD"/>
    <w:rsid w:val="00076AB7"/>
    <w:rsid w:val="00091723"/>
    <w:rsid w:val="00093423"/>
    <w:rsid w:val="0009524A"/>
    <w:rsid w:val="000A33C5"/>
    <w:rsid w:val="000A36F4"/>
    <w:rsid w:val="000A4C49"/>
    <w:rsid w:val="000C0765"/>
    <w:rsid w:val="000C7FEF"/>
    <w:rsid w:val="000F1F9D"/>
    <w:rsid w:val="000F40FF"/>
    <w:rsid w:val="000F6FA2"/>
    <w:rsid w:val="00101A9A"/>
    <w:rsid w:val="00102A22"/>
    <w:rsid w:val="00103970"/>
    <w:rsid w:val="00103EC2"/>
    <w:rsid w:val="00122B91"/>
    <w:rsid w:val="00134C2D"/>
    <w:rsid w:val="00140F20"/>
    <w:rsid w:val="001425D7"/>
    <w:rsid w:val="001439FB"/>
    <w:rsid w:val="00146A76"/>
    <w:rsid w:val="0014709B"/>
    <w:rsid w:val="00150282"/>
    <w:rsid w:val="00155729"/>
    <w:rsid w:val="00196E31"/>
    <w:rsid w:val="001A26FA"/>
    <w:rsid w:val="001A2C6E"/>
    <w:rsid w:val="001A6BAE"/>
    <w:rsid w:val="001A6E5C"/>
    <w:rsid w:val="001A70B2"/>
    <w:rsid w:val="001C73A4"/>
    <w:rsid w:val="001D08B9"/>
    <w:rsid w:val="001D3384"/>
    <w:rsid w:val="001DD6B1"/>
    <w:rsid w:val="001E1B88"/>
    <w:rsid w:val="001E69CD"/>
    <w:rsid w:val="001F0003"/>
    <w:rsid w:val="001F2066"/>
    <w:rsid w:val="00207076"/>
    <w:rsid w:val="00215B36"/>
    <w:rsid w:val="00215DFD"/>
    <w:rsid w:val="0023D3F9"/>
    <w:rsid w:val="00246640"/>
    <w:rsid w:val="0025288C"/>
    <w:rsid w:val="00273711"/>
    <w:rsid w:val="002763CF"/>
    <w:rsid w:val="002A245A"/>
    <w:rsid w:val="002A7E25"/>
    <w:rsid w:val="002BC63D"/>
    <w:rsid w:val="002D1CF9"/>
    <w:rsid w:val="002D4F76"/>
    <w:rsid w:val="002D6F95"/>
    <w:rsid w:val="002DF03B"/>
    <w:rsid w:val="002E0788"/>
    <w:rsid w:val="002F34EB"/>
    <w:rsid w:val="00305236"/>
    <w:rsid w:val="00316615"/>
    <w:rsid w:val="00332273"/>
    <w:rsid w:val="00335DD5"/>
    <w:rsid w:val="003471B2"/>
    <w:rsid w:val="00356576"/>
    <w:rsid w:val="00360186"/>
    <w:rsid w:val="003696A0"/>
    <w:rsid w:val="00387F9F"/>
    <w:rsid w:val="003932F5"/>
    <w:rsid w:val="00393764"/>
    <w:rsid w:val="003A228E"/>
    <w:rsid w:val="003B1705"/>
    <w:rsid w:val="003B30E6"/>
    <w:rsid w:val="003B4F1A"/>
    <w:rsid w:val="003C12ED"/>
    <w:rsid w:val="003C8B38"/>
    <w:rsid w:val="003D0793"/>
    <w:rsid w:val="003D7304"/>
    <w:rsid w:val="003F1B12"/>
    <w:rsid w:val="00413C73"/>
    <w:rsid w:val="0041EAE0"/>
    <w:rsid w:val="00425AAF"/>
    <w:rsid w:val="00431682"/>
    <w:rsid w:val="00441FCB"/>
    <w:rsid w:val="00450853"/>
    <w:rsid w:val="00453A4B"/>
    <w:rsid w:val="004720DC"/>
    <w:rsid w:val="00481327"/>
    <w:rsid w:val="004A7D0B"/>
    <w:rsid w:val="004C243B"/>
    <w:rsid w:val="004D34D5"/>
    <w:rsid w:val="004D5884"/>
    <w:rsid w:val="005017BB"/>
    <w:rsid w:val="00505840"/>
    <w:rsid w:val="00505E57"/>
    <w:rsid w:val="00507CBC"/>
    <w:rsid w:val="0051044B"/>
    <w:rsid w:val="0051220E"/>
    <w:rsid w:val="00517AF2"/>
    <w:rsid w:val="00537D6E"/>
    <w:rsid w:val="00550762"/>
    <w:rsid w:val="00552432"/>
    <w:rsid w:val="0057786C"/>
    <w:rsid w:val="005805FE"/>
    <w:rsid w:val="0058487C"/>
    <w:rsid w:val="005944EB"/>
    <w:rsid w:val="005A7088"/>
    <w:rsid w:val="005B43AE"/>
    <w:rsid w:val="005B7D6F"/>
    <w:rsid w:val="005C1A7E"/>
    <w:rsid w:val="005D07EA"/>
    <w:rsid w:val="005D56A8"/>
    <w:rsid w:val="005F2671"/>
    <w:rsid w:val="005F6448"/>
    <w:rsid w:val="00607DCC"/>
    <w:rsid w:val="0061477E"/>
    <w:rsid w:val="00636A6E"/>
    <w:rsid w:val="006422EF"/>
    <w:rsid w:val="00650345"/>
    <w:rsid w:val="006515D0"/>
    <w:rsid w:val="00655F16"/>
    <w:rsid w:val="006A0D3A"/>
    <w:rsid w:val="006A48EE"/>
    <w:rsid w:val="006B704E"/>
    <w:rsid w:val="006D33D7"/>
    <w:rsid w:val="006D78A1"/>
    <w:rsid w:val="006F6E65"/>
    <w:rsid w:val="00704D80"/>
    <w:rsid w:val="00707632"/>
    <w:rsid w:val="00713732"/>
    <w:rsid w:val="00713CA9"/>
    <w:rsid w:val="00716EE3"/>
    <w:rsid w:val="007449B9"/>
    <w:rsid w:val="0076025F"/>
    <w:rsid w:val="00784290"/>
    <w:rsid w:val="00787020"/>
    <w:rsid w:val="00791ED1"/>
    <w:rsid w:val="00795DAF"/>
    <w:rsid w:val="007B13EE"/>
    <w:rsid w:val="007B7CCA"/>
    <w:rsid w:val="007D2418"/>
    <w:rsid w:val="007D2A1F"/>
    <w:rsid w:val="007E4BE2"/>
    <w:rsid w:val="007E6FB8"/>
    <w:rsid w:val="007F2648"/>
    <w:rsid w:val="007F6EDA"/>
    <w:rsid w:val="00811029"/>
    <w:rsid w:val="008114C4"/>
    <w:rsid w:val="008133B4"/>
    <w:rsid w:val="0081519D"/>
    <w:rsid w:val="0081E04D"/>
    <w:rsid w:val="00823A9D"/>
    <w:rsid w:val="00824906"/>
    <w:rsid w:val="00826270"/>
    <w:rsid w:val="00841F64"/>
    <w:rsid w:val="00845A9B"/>
    <w:rsid w:val="00854AF4"/>
    <w:rsid w:val="00855411"/>
    <w:rsid w:val="0085599B"/>
    <w:rsid w:val="008664A3"/>
    <w:rsid w:val="00870774"/>
    <w:rsid w:val="008711CC"/>
    <w:rsid w:val="008712F7"/>
    <w:rsid w:val="00873EC5"/>
    <w:rsid w:val="00874CE7"/>
    <w:rsid w:val="00875B3B"/>
    <w:rsid w:val="00875FDA"/>
    <w:rsid w:val="00882C33"/>
    <w:rsid w:val="008929FF"/>
    <w:rsid w:val="008932A7"/>
    <w:rsid w:val="008940F8"/>
    <w:rsid w:val="008C09C2"/>
    <w:rsid w:val="008C3F74"/>
    <w:rsid w:val="008F7359"/>
    <w:rsid w:val="009003B2"/>
    <w:rsid w:val="00908880"/>
    <w:rsid w:val="00910E7B"/>
    <w:rsid w:val="00923311"/>
    <w:rsid w:val="00930D38"/>
    <w:rsid w:val="00933A28"/>
    <w:rsid w:val="00940B15"/>
    <w:rsid w:val="00946C62"/>
    <w:rsid w:val="0094708A"/>
    <w:rsid w:val="00959CEC"/>
    <w:rsid w:val="00976588"/>
    <w:rsid w:val="00984427"/>
    <w:rsid w:val="0098713C"/>
    <w:rsid w:val="00987FC9"/>
    <w:rsid w:val="00993CF8"/>
    <w:rsid w:val="009A13C5"/>
    <w:rsid w:val="009A2C04"/>
    <w:rsid w:val="009A3D21"/>
    <w:rsid w:val="009B253F"/>
    <w:rsid w:val="009B2661"/>
    <w:rsid w:val="009B68A9"/>
    <w:rsid w:val="009C59E8"/>
    <w:rsid w:val="009D0E1C"/>
    <w:rsid w:val="009E51D7"/>
    <w:rsid w:val="00A2468C"/>
    <w:rsid w:val="00A37B77"/>
    <w:rsid w:val="00A4F85B"/>
    <w:rsid w:val="00A547D4"/>
    <w:rsid w:val="00A74901"/>
    <w:rsid w:val="00A8C267"/>
    <w:rsid w:val="00A935DE"/>
    <w:rsid w:val="00AA5020"/>
    <w:rsid w:val="00AB2A9C"/>
    <w:rsid w:val="00AE4E3A"/>
    <w:rsid w:val="00AEB9DC"/>
    <w:rsid w:val="00AF2E22"/>
    <w:rsid w:val="00AF58B3"/>
    <w:rsid w:val="00B005C4"/>
    <w:rsid w:val="00B0435A"/>
    <w:rsid w:val="00B05E38"/>
    <w:rsid w:val="00B0D56E"/>
    <w:rsid w:val="00B11C03"/>
    <w:rsid w:val="00B124B2"/>
    <w:rsid w:val="00B14CA7"/>
    <w:rsid w:val="00B17520"/>
    <w:rsid w:val="00B21FA3"/>
    <w:rsid w:val="00B2227B"/>
    <w:rsid w:val="00B26A3F"/>
    <w:rsid w:val="00B42C6C"/>
    <w:rsid w:val="00B4ADBB"/>
    <w:rsid w:val="00B5C882"/>
    <w:rsid w:val="00B6114A"/>
    <w:rsid w:val="00B6343B"/>
    <w:rsid w:val="00B672D3"/>
    <w:rsid w:val="00B70879"/>
    <w:rsid w:val="00B84E49"/>
    <w:rsid w:val="00B90AA0"/>
    <w:rsid w:val="00BA548E"/>
    <w:rsid w:val="00BB46E0"/>
    <w:rsid w:val="00BB6A29"/>
    <w:rsid w:val="00BD0947"/>
    <w:rsid w:val="00BD3758"/>
    <w:rsid w:val="00C23D49"/>
    <w:rsid w:val="00C36530"/>
    <w:rsid w:val="00C40925"/>
    <w:rsid w:val="00C4BC5C"/>
    <w:rsid w:val="00C5488C"/>
    <w:rsid w:val="00C57E3C"/>
    <w:rsid w:val="00C61B1A"/>
    <w:rsid w:val="00C62C86"/>
    <w:rsid w:val="00C66751"/>
    <w:rsid w:val="00C74493"/>
    <w:rsid w:val="00C87879"/>
    <w:rsid w:val="00CC1298"/>
    <w:rsid w:val="00CC3B72"/>
    <w:rsid w:val="00CD2435"/>
    <w:rsid w:val="00CD481F"/>
    <w:rsid w:val="00CE9597"/>
    <w:rsid w:val="00CF1942"/>
    <w:rsid w:val="00CF28D0"/>
    <w:rsid w:val="00CF2B45"/>
    <w:rsid w:val="00D01A69"/>
    <w:rsid w:val="00D02C9A"/>
    <w:rsid w:val="00D030CB"/>
    <w:rsid w:val="00D07531"/>
    <w:rsid w:val="00D1223E"/>
    <w:rsid w:val="00D20842"/>
    <w:rsid w:val="00D37BD1"/>
    <w:rsid w:val="00D4427D"/>
    <w:rsid w:val="00D52582"/>
    <w:rsid w:val="00D55D4E"/>
    <w:rsid w:val="00D57946"/>
    <w:rsid w:val="00D61F40"/>
    <w:rsid w:val="00D626E7"/>
    <w:rsid w:val="00D80580"/>
    <w:rsid w:val="00D86197"/>
    <w:rsid w:val="00D86989"/>
    <w:rsid w:val="00D93566"/>
    <w:rsid w:val="00DA0867"/>
    <w:rsid w:val="00E128B7"/>
    <w:rsid w:val="00E2354B"/>
    <w:rsid w:val="00E53943"/>
    <w:rsid w:val="00E56918"/>
    <w:rsid w:val="00E7516A"/>
    <w:rsid w:val="00E81BD5"/>
    <w:rsid w:val="00E83E3E"/>
    <w:rsid w:val="00E85A3F"/>
    <w:rsid w:val="00EA4AEB"/>
    <w:rsid w:val="00EA73FE"/>
    <w:rsid w:val="00EB1A2B"/>
    <w:rsid w:val="00EBDA2C"/>
    <w:rsid w:val="00EC3641"/>
    <w:rsid w:val="00ED2F82"/>
    <w:rsid w:val="00ED433D"/>
    <w:rsid w:val="00EE0EEE"/>
    <w:rsid w:val="00EFA949"/>
    <w:rsid w:val="00F1169A"/>
    <w:rsid w:val="00F16877"/>
    <w:rsid w:val="00F33D3E"/>
    <w:rsid w:val="00F36229"/>
    <w:rsid w:val="00F40A00"/>
    <w:rsid w:val="00F4208F"/>
    <w:rsid w:val="00F606AB"/>
    <w:rsid w:val="00F61281"/>
    <w:rsid w:val="00F620D9"/>
    <w:rsid w:val="00F645C1"/>
    <w:rsid w:val="00F74792"/>
    <w:rsid w:val="00F7582F"/>
    <w:rsid w:val="00F85B95"/>
    <w:rsid w:val="00F97A0A"/>
    <w:rsid w:val="00FA05F6"/>
    <w:rsid w:val="00FA0F50"/>
    <w:rsid w:val="00FA3F28"/>
    <w:rsid w:val="00FA728D"/>
    <w:rsid w:val="00FB0581"/>
    <w:rsid w:val="00FBE40A"/>
    <w:rsid w:val="00FC177B"/>
    <w:rsid w:val="00FC36AE"/>
    <w:rsid w:val="00FC3815"/>
    <w:rsid w:val="00FC61DC"/>
    <w:rsid w:val="00FD4CBC"/>
    <w:rsid w:val="00FE15A6"/>
    <w:rsid w:val="00FE18CE"/>
    <w:rsid w:val="00FE522D"/>
    <w:rsid w:val="01066C66"/>
    <w:rsid w:val="0109D358"/>
    <w:rsid w:val="010BC83D"/>
    <w:rsid w:val="0114372C"/>
    <w:rsid w:val="01203833"/>
    <w:rsid w:val="0123C183"/>
    <w:rsid w:val="0124FD23"/>
    <w:rsid w:val="0148FC16"/>
    <w:rsid w:val="014E5A10"/>
    <w:rsid w:val="01542B8A"/>
    <w:rsid w:val="0154761E"/>
    <w:rsid w:val="0155BFE3"/>
    <w:rsid w:val="015E608A"/>
    <w:rsid w:val="01625F17"/>
    <w:rsid w:val="01657683"/>
    <w:rsid w:val="0171857F"/>
    <w:rsid w:val="0175D89F"/>
    <w:rsid w:val="0178D5EF"/>
    <w:rsid w:val="017A5F32"/>
    <w:rsid w:val="017C13EA"/>
    <w:rsid w:val="017DC119"/>
    <w:rsid w:val="0180ECEA"/>
    <w:rsid w:val="01820B8B"/>
    <w:rsid w:val="0184ED6C"/>
    <w:rsid w:val="0185C3B5"/>
    <w:rsid w:val="018EBD54"/>
    <w:rsid w:val="0191E311"/>
    <w:rsid w:val="0194C9F2"/>
    <w:rsid w:val="01958C4C"/>
    <w:rsid w:val="019FD6EE"/>
    <w:rsid w:val="019FDB82"/>
    <w:rsid w:val="01A4C523"/>
    <w:rsid w:val="01ACA7F1"/>
    <w:rsid w:val="01B289F2"/>
    <w:rsid w:val="01B2F51F"/>
    <w:rsid w:val="01B34E63"/>
    <w:rsid w:val="01B6D026"/>
    <w:rsid w:val="01BAF9E6"/>
    <w:rsid w:val="01C2B957"/>
    <w:rsid w:val="01C71C7F"/>
    <w:rsid w:val="01CF13EA"/>
    <w:rsid w:val="01D5AB10"/>
    <w:rsid w:val="01D6C669"/>
    <w:rsid w:val="01D7EB4C"/>
    <w:rsid w:val="01E68A82"/>
    <w:rsid w:val="01EE8303"/>
    <w:rsid w:val="01F38384"/>
    <w:rsid w:val="01F56AA8"/>
    <w:rsid w:val="01F6C4E9"/>
    <w:rsid w:val="020295AA"/>
    <w:rsid w:val="020993AB"/>
    <w:rsid w:val="020A6161"/>
    <w:rsid w:val="020B4808"/>
    <w:rsid w:val="020B9389"/>
    <w:rsid w:val="0214347E"/>
    <w:rsid w:val="02148F7A"/>
    <w:rsid w:val="02151C84"/>
    <w:rsid w:val="021FE365"/>
    <w:rsid w:val="02210BF8"/>
    <w:rsid w:val="02298A95"/>
    <w:rsid w:val="022B693A"/>
    <w:rsid w:val="022C3F4F"/>
    <w:rsid w:val="022F0E02"/>
    <w:rsid w:val="0237D5EC"/>
    <w:rsid w:val="02383601"/>
    <w:rsid w:val="023A6A5E"/>
    <w:rsid w:val="023BA909"/>
    <w:rsid w:val="023C5BA6"/>
    <w:rsid w:val="023FFB26"/>
    <w:rsid w:val="0246CAB2"/>
    <w:rsid w:val="024A9923"/>
    <w:rsid w:val="0251E3A0"/>
    <w:rsid w:val="025201B6"/>
    <w:rsid w:val="025D38F3"/>
    <w:rsid w:val="025D9208"/>
    <w:rsid w:val="025E5DC1"/>
    <w:rsid w:val="02614751"/>
    <w:rsid w:val="026614BA"/>
    <w:rsid w:val="026A6765"/>
    <w:rsid w:val="02743EA4"/>
    <w:rsid w:val="0276ADDC"/>
    <w:rsid w:val="027D3C11"/>
    <w:rsid w:val="028274C7"/>
    <w:rsid w:val="0287C353"/>
    <w:rsid w:val="0288F1A5"/>
    <w:rsid w:val="028B0144"/>
    <w:rsid w:val="02943B6D"/>
    <w:rsid w:val="02A7BF26"/>
    <w:rsid w:val="02AB97AA"/>
    <w:rsid w:val="02AD13E0"/>
    <w:rsid w:val="02AEF2DA"/>
    <w:rsid w:val="02AF413D"/>
    <w:rsid w:val="02C0CD84"/>
    <w:rsid w:val="02C2BD09"/>
    <w:rsid w:val="02C5DAA2"/>
    <w:rsid w:val="02CB931F"/>
    <w:rsid w:val="02CCC957"/>
    <w:rsid w:val="02CEE564"/>
    <w:rsid w:val="02D0FF3E"/>
    <w:rsid w:val="02D471E9"/>
    <w:rsid w:val="02D579D3"/>
    <w:rsid w:val="02D97C91"/>
    <w:rsid w:val="02E24F02"/>
    <w:rsid w:val="02E66AF4"/>
    <w:rsid w:val="02E8CBB3"/>
    <w:rsid w:val="02F48DBC"/>
    <w:rsid w:val="02F63B8D"/>
    <w:rsid w:val="02F81858"/>
    <w:rsid w:val="02FF3B39"/>
    <w:rsid w:val="0301BB12"/>
    <w:rsid w:val="03023454"/>
    <w:rsid w:val="030E160B"/>
    <w:rsid w:val="0310421C"/>
    <w:rsid w:val="03129C7C"/>
    <w:rsid w:val="0315D9D5"/>
    <w:rsid w:val="03180E59"/>
    <w:rsid w:val="031825A7"/>
    <w:rsid w:val="032668B4"/>
    <w:rsid w:val="032CB57B"/>
    <w:rsid w:val="032D8411"/>
    <w:rsid w:val="0333A3EB"/>
    <w:rsid w:val="033F6B0B"/>
    <w:rsid w:val="0345EC89"/>
    <w:rsid w:val="03467EA6"/>
    <w:rsid w:val="03473E88"/>
    <w:rsid w:val="0348BA8A"/>
    <w:rsid w:val="034B8DDF"/>
    <w:rsid w:val="034D2F8A"/>
    <w:rsid w:val="034E6AE1"/>
    <w:rsid w:val="034E85AF"/>
    <w:rsid w:val="0353B5C1"/>
    <w:rsid w:val="036CB469"/>
    <w:rsid w:val="03787683"/>
    <w:rsid w:val="037B31B5"/>
    <w:rsid w:val="037CDB0D"/>
    <w:rsid w:val="03801C0E"/>
    <w:rsid w:val="03841478"/>
    <w:rsid w:val="038AC25C"/>
    <w:rsid w:val="038E1297"/>
    <w:rsid w:val="0391C004"/>
    <w:rsid w:val="039B3100"/>
    <w:rsid w:val="039C28EE"/>
    <w:rsid w:val="039E9A89"/>
    <w:rsid w:val="03A600C7"/>
    <w:rsid w:val="03A99776"/>
    <w:rsid w:val="03AC31DD"/>
    <w:rsid w:val="03B28562"/>
    <w:rsid w:val="03B38D84"/>
    <w:rsid w:val="03BAE525"/>
    <w:rsid w:val="03BAF98B"/>
    <w:rsid w:val="03BBA469"/>
    <w:rsid w:val="03BE4C3A"/>
    <w:rsid w:val="03C2114E"/>
    <w:rsid w:val="03C5B569"/>
    <w:rsid w:val="03C763AE"/>
    <w:rsid w:val="03C77259"/>
    <w:rsid w:val="03CA42E8"/>
    <w:rsid w:val="03CBC107"/>
    <w:rsid w:val="03CE4D06"/>
    <w:rsid w:val="03D4636B"/>
    <w:rsid w:val="03D664C2"/>
    <w:rsid w:val="03D70175"/>
    <w:rsid w:val="03D9A424"/>
    <w:rsid w:val="03DB935E"/>
    <w:rsid w:val="03DBE375"/>
    <w:rsid w:val="03E01C4D"/>
    <w:rsid w:val="03E2CB5E"/>
    <w:rsid w:val="03E3CFE1"/>
    <w:rsid w:val="03F556C2"/>
    <w:rsid w:val="03FE9A21"/>
    <w:rsid w:val="0403B0B5"/>
    <w:rsid w:val="04076C1E"/>
    <w:rsid w:val="0412D1F0"/>
    <w:rsid w:val="04133C25"/>
    <w:rsid w:val="04215CD0"/>
    <w:rsid w:val="04217665"/>
    <w:rsid w:val="0428633D"/>
    <w:rsid w:val="043346AB"/>
    <w:rsid w:val="04334E7D"/>
    <w:rsid w:val="043B6D91"/>
    <w:rsid w:val="043E0D28"/>
    <w:rsid w:val="043EBA07"/>
    <w:rsid w:val="044927FA"/>
    <w:rsid w:val="044AFE79"/>
    <w:rsid w:val="044BD7EE"/>
    <w:rsid w:val="04618CCD"/>
    <w:rsid w:val="04641076"/>
    <w:rsid w:val="046AB2D5"/>
    <w:rsid w:val="046B81B6"/>
    <w:rsid w:val="0470D31D"/>
    <w:rsid w:val="0471BCE1"/>
    <w:rsid w:val="0473CAF1"/>
    <w:rsid w:val="047AE62C"/>
    <w:rsid w:val="048001B9"/>
    <w:rsid w:val="0486D704"/>
    <w:rsid w:val="048E20E9"/>
    <w:rsid w:val="0493130F"/>
    <w:rsid w:val="0499458E"/>
    <w:rsid w:val="049D6812"/>
    <w:rsid w:val="04ABED3E"/>
    <w:rsid w:val="04B20EDD"/>
    <w:rsid w:val="04B3DE59"/>
    <w:rsid w:val="04B4857F"/>
    <w:rsid w:val="04B615E0"/>
    <w:rsid w:val="04B6906F"/>
    <w:rsid w:val="04BB8F89"/>
    <w:rsid w:val="04C1E95C"/>
    <w:rsid w:val="04C1F782"/>
    <w:rsid w:val="04CB1F37"/>
    <w:rsid w:val="04CEC3D3"/>
    <w:rsid w:val="04D12B44"/>
    <w:rsid w:val="04D14074"/>
    <w:rsid w:val="04D2D4AA"/>
    <w:rsid w:val="04E5AE4F"/>
    <w:rsid w:val="04E6322B"/>
    <w:rsid w:val="04EE7F28"/>
    <w:rsid w:val="04F94247"/>
    <w:rsid w:val="04FA46B2"/>
    <w:rsid w:val="0502F50E"/>
    <w:rsid w:val="050D5166"/>
    <w:rsid w:val="050E7AC2"/>
    <w:rsid w:val="0518AB6E"/>
    <w:rsid w:val="051B844A"/>
    <w:rsid w:val="051FB58F"/>
    <w:rsid w:val="051FB6A2"/>
    <w:rsid w:val="0520971A"/>
    <w:rsid w:val="0526C0E3"/>
    <w:rsid w:val="052977F8"/>
    <w:rsid w:val="052ABC2D"/>
    <w:rsid w:val="052EEE00"/>
    <w:rsid w:val="0532C512"/>
    <w:rsid w:val="0532E4A4"/>
    <w:rsid w:val="0535267E"/>
    <w:rsid w:val="05366CD2"/>
    <w:rsid w:val="053790BD"/>
    <w:rsid w:val="053953E3"/>
    <w:rsid w:val="053C11D4"/>
    <w:rsid w:val="054AC89F"/>
    <w:rsid w:val="0550FC62"/>
    <w:rsid w:val="05518197"/>
    <w:rsid w:val="05550734"/>
    <w:rsid w:val="055BB49E"/>
    <w:rsid w:val="05605AE3"/>
    <w:rsid w:val="0562A54D"/>
    <w:rsid w:val="0566AEC4"/>
    <w:rsid w:val="057A3961"/>
    <w:rsid w:val="057F5535"/>
    <w:rsid w:val="05811BB5"/>
    <w:rsid w:val="0588C1D0"/>
    <w:rsid w:val="0589D1FF"/>
    <w:rsid w:val="058B9FD8"/>
    <w:rsid w:val="058C350F"/>
    <w:rsid w:val="058D1319"/>
    <w:rsid w:val="058F8374"/>
    <w:rsid w:val="0593B12C"/>
    <w:rsid w:val="05954BF4"/>
    <w:rsid w:val="05993809"/>
    <w:rsid w:val="05AEA663"/>
    <w:rsid w:val="05BAFF9A"/>
    <w:rsid w:val="05C3018B"/>
    <w:rsid w:val="05C33306"/>
    <w:rsid w:val="05C3B6C6"/>
    <w:rsid w:val="05C491CA"/>
    <w:rsid w:val="05C95B9D"/>
    <w:rsid w:val="05CC10D5"/>
    <w:rsid w:val="05CEB54C"/>
    <w:rsid w:val="05D1F003"/>
    <w:rsid w:val="05D610AF"/>
    <w:rsid w:val="05DB217F"/>
    <w:rsid w:val="05E29DF3"/>
    <w:rsid w:val="05E3B2DB"/>
    <w:rsid w:val="05E9A8FC"/>
    <w:rsid w:val="05EB4AC6"/>
    <w:rsid w:val="05EB50CA"/>
    <w:rsid w:val="05ECF01C"/>
    <w:rsid w:val="05EF1A99"/>
    <w:rsid w:val="05F4BDBE"/>
    <w:rsid w:val="05F6DECF"/>
    <w:rsid w:val="05FC1D87"/>
    <w:rsid w:val="0603D9C2"/>
    <w:rsid w:val="060C424E"/>
    <w:rsid w:val="061E4A8D"/>
    <w:rsid w:val="06209270"/>
    <w:rsid w:val="062158ED"/>
    <w:rsid w:val="062B7816"/>
    <w:rsid w:val="0633D7AB"/>
    <w:rsid w:val="063515EF"/>
    <w:rsid w:val="063C29C5"/>
    <w:rsid w:val="063E48AC"/>
    <w:rsid w:val="064B6849"/>
    <w:rsid w:val="064DC73B"/>
    <w:rsid w:val="064DDF3E"/>
    <w:rsid w:val="064F2A91"/>
    <w:rsid w:val="06515BC1"/>
    <w:rsid w:val="0654195D"/>
    <w:rsid w:val="0654AD54"/>
    <w:rsid w:val="065916D6"/>
    <w:rsid w:val="065D1AD6"/>
    <w:rsid w:val="066F6AE0"/>
    <w:rsid w:val="0678CF20"/>
    <w:rsid w:val="067AA0AB"/>
    <w:rsid w:val="067BFBA6"/>
    <w:rsid w:val="067D9F04"/>
    <w:rsid w:val="067F3D33"/>
    <w:rsid w:val="06802563"/>
    <w:rsid w:val="0683A632"/>
    <w:rsid w:val="0684F004"/>
    <w:rsid w:val="0688E7B5"/>
    <w:rsid w:val="06974ECD"/>
    <w:rsid w:val="069A057E"/>
    <w:rsid w:val="069D0CF5"/>
    <w:rsid w:val="069FA52B"/>
    <w:rsid w:val="06A83494"/>
    <w:rsid w:val="06A95C3A"/>
    <w:rsid w:val="06AA8919"/>
    <w:rsid w:val="06ACE99D"/>
    <w:rsid w:val="06AFF18B"/>
    <w:rsid w:val="06B2A0CE"/>
    <w:rsid w:val="06B754AB"/>
    <w:rsid w:val="06C33629"/>
    <w:rsid w:val="06CE0DB9"/>
    <w:rsid w:val="06CE843E"/>
    <w:rsid w:val="06D3C9B0"/>
    <w:rsid w:val="06D74915"/>
    <w:rsid w:val="06D7E235"/>
    <w:rsid w:val="06DC8F49"/>
    <w:rsid w:val="06E3D7D3"/>
    <w:rsid w:val="06E564F0"/>
    <w:rsid w:val="06E59E48"/>
    <w:rsid w:val="06E956C8"/>
    <w:rsid w:val="06F05648"/>
    <w:rsid w:val="06F6165E"/>
    <w:rsid w:val="06F649AD"/>
    <w:rsid w:val="06F8D477"/>
    <w:rsid w:val="070482C7"/>
    <w:rsid w:val="07054FA0"/>
    <w:rsid w:val="070B9B6C"/>
    <w:rsid w:val="070D3E87"/>
    <w:rsid w:val="07104A5B"/>
    <w:rsid w:val="0712297B"/>
    <w:rsid w:val="07133420"/>
    <w:rsid w:val="07136437"/>
    <w:rsid w:val="0719827B"/>
    <w:rsid w:val="071AD583"/>
    <w:rsid w:val="071B9FA6"/>
    <w:rsid w:val="0720F209"/>
    <w:rsid w:val="0722E98A"/>
    <w:rsid w:val="0724B7FE"/>
    <w:rsid w:val="0725E033"/>
    <w:rsid w:val="0729FBFB"/>
    <w:rsid w:val="072C8ED9"/>
    <w:rsid w:val="072D92DE"/>
    <w:rsid w:val="07329643"/>
    <w:rsid w:val="0735CA24"/>
    <w:rsid w:val="073C6921"/>
    <w:rsid w:val="07446169"/>
    <w:rsid w:val="07478010"/>
    <w:rsid w:val="07482100"/>
    <w:rsid w:val="07553AE9"/>
    <w:rsid w:val="07568FB1"/>
    <w:rsid w:val="075E7267"/>
    <w:rsid w:val="075F1429"/>
    <w:rsid w:val="0765D0DC"/>
    <w:rsid w:val="07696991"/>
    <w:rsid w:val="077075D7"/>
    <w:rsid w:val="0775ADEA"/>
    <w:rsid w:val="0776CD83"/>
    <w:rsid w:val="07847171"/>
    <w:rsid w:val="0785E4BF"/>
    <w:rsid w:val="0789E78C"/>
    <w:rsid w:val="07971CDF"/>
    <w:rsid w:val="079794AB"/>
    <w:rsid w:val="079A8AA2"/>
    <w:rsid w:val="079D4CEC"/>
    <w:rsid w:val="07A2A38D"/>
    <w:rsid w:val="07A5D8C4"/>
    <w:rsid w:val="07A5E37B"/>
    <w:rsid w:val="07A9AD04"/>
    <w:rsid w:val="07AD6A94"/>
    <w:rsid w:val="07AFD760"/>
    <w:rsid w:val="07B077C7"/>
    <w:rsid w:val="07B6D92F"/>
    <w:rsid w:val="07BE4A57"/>
    <w:rsid w:val="07C84C3B"/>
    <w:rsid w:val="07D1ACA2"/>
    <w:rsid w:val="07D3DA40"/>
    <w:rsid w:val="07D91F2B"/>
    <w:rsid w:val="07DE4C03"/>
    <w:rsid w:val="07E0CB38"/>
    <w:rsid w:val="07E69DF2"/>
    <w:rsid w:val="07E9979C"/>
    <w:rsid w:val="07ECCEF6"/>
    <w:rsid w:val="07EF3D7E"/>
    <w:rsid w:val="07F15C43"/>
    <w:rsid w:val="07F42C3C"/>
    <w:rsid w:val="07FB8409"/>
    <w:rsid w:val="07FBCA7D"/>
    <w:rsid w:val="07FEFAA4"/>
    <w:rsid w:val="08039F72"/>
    <w:rsid w:val="0805BAEA"/>
    <w:rsid w:val="080A756C"/>
    <w:rsid w:val="080D3AF5"/>
    <w:rsid w:val="080D5063"/>
    <w:rsid w:val="08100473"/>
    <w:rsid w:val="0810A2EF"/>
    <w:rsid w:val="0815CBD0"/>
    <w:rsid w:val="0816CB0A"/>
    <w:rsid w:val="0819B2A7"/>
    <w:rsid w:val="081C7877"/>
    <w:rsid w:val="0820EA99"/>
    <w:rsid w:val="0823E5F4"/>
    <w:rsid w:val="082C3821"/>
    <w:rsid w:val="082CA783"/>
    <w:rsid w:val="082FA41C"/>
    <w:rsid w:val="08315810"/>
    <w:rsid w:val="0836806E"/>
    <w:rsid w:val="0840679C"/>
    <w:rsid w:val="08426AAC"/>
    <w:rsid w:val="084404F5"/>
    <w:rsid w:val="08498CAB"/>
    <w:rsid w:val="08498D27"/>
    <w:rsid w:val="084A3B67"/>
    <w:rsid w:val="084C4A0E"/>
    <w:rsid w:val="0853250C"/>
    <w:rsid w:val="08544F5A"/>
    <w:rsid w:val="0854985E"/>
    <w:rsid w:val="0861ACB0"/>
    <w:rsid w:val="0862385C"/>
    <w:rsid w:val="086D4D4A"/>
    <w:rsid w:val="08818CA5"/>
    <w:rsid w:val="08869A36"/>
    <w:rsid w:val="0893D24A"/>
    <w:rsid w:val="08965381"/>
    <w:rsid w:val="0899B2E4"/>
    <w:rsid w:val="089B62F4"/>
    <w:rsid w:val="089F95C4"/>
    <w:rsid w:val="08A2D93C"/>
    <w:rsid w:val="08A9A8A2"/>
    <w:rsid w:val="08ACA419"/>
    <w:rsid w:val="08AF1498"/>
    <w:rsid w:val="08AF64A4"/>
    <w:rsid w:val="08B85247"/>
    <w:rsid w:val="08BDC5D6"/>
    <w:rsid w:val="08BDF8DF"/>
    <w:rsid w:val="08BF083C"/>
    <w:rsid w:val="08C102CA"/>
    <w:rsid w:val="08C31804"/>
    <w:rsid w:val="08C4B3DB"/>
    <w:rsid w:val="08C9633F"/>
    <w:rsid w:val="08C985A7"/>
    <w:rsid w:val="08CA10B8"/>
    <w:rsid w:val="08CD7D70"/>
    <w:rsid w:val="08D028EC"/>
    <w:rsid w:val="08D2159A"/>
    <w:rsid w:val="08D5995B"/>
    <w:rsid w:val="08DAD508"/>
    <w:rsid w:val="08E0B663"/>
    <w:rsid w:val="08E30A2F"/>
    <w:rsid w:val="08EF082C"/>
    <w:rsid w:val="08EFADA6"/>
    <w:rsid w:val="08F257BC"/>
    <w:rsid w:val="08F421B8"/>
    <w:rsid w:val="08F5419B"/>
    <w:rsid w:val="08F5B54F"/>
    <w:rsid w:val="08F6A3F1"/>
    <w:rsid w:val="08F6B93B"/>
    <w:rsid w:val="08F7366B"/>
    <w:rsid w:val="08F9F4DE"/>
    <w:rsid w:val="08FE9D06"/>
    <w:rsid w:val="0900E45F"/>
    <w:rsid w:val="0901B0C0"/>
    <w:rsid w:val="09044C42"/>
    <w:rsid w:val="0904C4EA"/>
    <w:rsid w:val="0905DA48"/>
    <w:rsid w:val="090645BD"/>
    <w:rsid w:val="0908254D"/>
    <w:rsid w:val="09117E4B"/>
    <w:rsid w:val="091A6A06"/>
    <w:rsid w:val="0921B520"/>
    <w:rsid w:val="0921BAAE"/>
    <w:rsid w:val="09262E1C"/>
    <w:rsid w:val="092B4BC1"/>
    <w:rsid w:val="092D27CE"/>
    <w:rsid w:val="093A89D0"/>
    <w:rsid w:val="0947DE0D"/>
    <w:rsid w:val="0959C6DE"/>
    <w:rsid w:val="095A5F71"/>
    <w:rsid w:val="0965DFD5"/>
    <w:rsid w:val="097305AC"/>
    <w:rsid w:val="0974AECF"/>
    <w:rsid w:val="097662BC"/>
    <w:rsid w:val="097A1CE9"/>
    <w:rsid w:val="097BAA83"/>
    <w:rsid w:val="097C3B97"/>
    <w:rsid w:val="097E43EF"/>
    <w:rsid w:val="097F93AA"/>
    <w:rsid w:val="09875504"/>
    <w:rsid w:val="09943339"/>
    <w:rsid w:val="0997546A"/>
    <w:rsid w:val="099E7DF5"/>
    <w:rsid w:val="099F1EEB"/>
    <w:rsid w:val="09A1D000"/>
    <w:rsid w:val="09A4938E"/>
    <w:rsid w:val="09AA4C31"/>
    <w:rsid w:val="09AAFB43"/>
    <w:rsid w:val="09ABB0F4"/>
    <w:rsid w:val="09AC5B20"/>
    <w:rsid w:val="09B8214E"/>
    <w:rsid w:val="09BDAC65"/>
    <w:rsid w:val="09BFF09F"/>
    <w:rsid w:val="09C6708B"/>
    <w:rsid w:val="09C8F2EF"/>
    <w:rsid w:val="09CCA69C"/>
    <w:rsid w:val="09D6D4C2"/>
    <w:rsid w:val="09DD3C24"/>
    <w:rsid w:val="09DDC35E"/>
    <w:rsid w:val="09DE83AB"/>
    <w:rsid w:val="09E21B4C"/>
    <w:rsid w:val="09E245F4"/>
    <w:rsid w:val="09E48E53"/>
    <w:rsid w:val="09EA2B4E"/>
    <w:rsid w:val="09EEEBC5"/>
    <w:rsid w:val="09EEF56D"/>
    <w:rsid w:val="09F25E84"/>
    <w:rsid w:val="09F47F32"/>
    <w:rsid w:val="09FDD133"/>
    <w:rsid w:val="0A036223"/>
    <w:rsid w:val="0A07D472"/>
    <w:rsid w:val="0A0B8726"/>
    <w:rsid w:val="0A0E0038"/>
    <w:rsid w:val="0A14E38D"/>
    <w:rsid w:val="0A1966D0"/>
    <w:rsid w:val="0A1E9F94"/>
    <w:rsid w:val="0A20EAC1"/>
    <w:rsid w:val="0A26D4E3"/>
    <w:rsid w:val="0A302F05"/>
    <w:rsid w:val="0A30EB6A"/>
    <w:rsid w:val="0A365911"/>
    <w:rsid w:val="0A36CB2D"/>
    <w:rsid w:val="0A3E82CC"/>
    <w:rsid w:val="0A433C2E"/>
    <w:rsid w:val="0A475147"/>
    <w:rsid w:val="0A58DBD5"/>
    <w:rsid w:val="0A60843C"/>
    <w:rsid w:val="0A61B762"/>
    <w:rsid w:val="0A663F67"/>
    <w:rsid w:val="0A66D031"/>
    <w:rsid w:val="0A7109AF"/>
    <w:rsid w:val="0A750DA8"/>
    <w:rsid w:val="0A75FB88"/>
    <w:rsid w:val="0A79ED56"/>
    <w:rsid w:val="0A7A58C1"/>
    <w:rsid w:val="0A7CF17E"/>
    <w:rsid w:val="0A7D2365"/>
    <w:rsid w:val="0A7D7BCC"/>
    <w:rsid w:val="0A7F68FF"/>
    <w:rsid w:val="0A80DFF9"/>
    <w:rsid w:val="0A85FF80"/>
    <w:rsid w:val="0A8A5EEE"/>
    <w:rsid w:val="0A8E99BA"/>
    <w:rsid w:val="0A96A429"/>
    <w:rsid w:val="0A98492F"/>
    <w:rsid w:val="0A9C1309"/>
    <w:rsid w:val="0A9D503B"/>
    <w:rsid w:val="0A9E2AD4"/>
    <w:rsid w:val="0AA351DA"/>
    <w:rsid w:val="0AA74E00"/>
    <w:rsid w:val="0AAEFD3E"/>
    <w:rsid w:val="0AAF3B86"/>
    <w:rsid w:val="0AB7F4CF"/>
    <w:rsid w:val="0ABE0EF9"/>
    <w:rsid w:val="0ABE3900"/>
    <w:rsid w:val="0ACB1403"/>
    <w:rsid w:val="0AD14C77"/>
    <w:rsid w:val="0AD3CCEF"/>
    <w:rsid w:val="0AD79AB9"/>
    <w:rsid w:val="0AD8A6B6"/>
    <w:rsid w:val="0AE7650A"/>
    <w:rsid w:val="0AEC375A"/>
    <w:rsid w:val="0AEE7DC0"/>
    <w:rsid w:val="0AF274E1"/>
    <w:rsid w:val="0AF2D241"/>
    <w:rsid w:val="0AF4B74D"/>
    <w:rsid w:val="0AF5ADB0"/>
    <w:rsid w:val="0AF5EE6D"/>
    <w:rsid w:val="0AFFC3EE"/>
    <w:rsid w:val="0B022129"/>
    <w:rsid w:val="0B04A77F"/>
    <w:rsid w:val="0B08FCB6"/>
    <w:rsid w:val="0B0B1CEA"/>
    <w:rsid w:val="0B16F931"/>
    <w:rsid w:val="0B186287"/>
    <w:rsid w:val="0B191C5B"/>
    <w:rsid w:val="0B1DE95C"/>
    <w:rsid w:val="0B1E9BB3"/>
    <w:rsid w:val="0B2081FB"/>
    <w:rsid w:val="0B20F4BC"/>
    <w:rsid w:val="0B23DD38"/>
    <w:rsid w:val="0B261ABD"/>
    <w:rsid w:val="0B27536D"/>
    <w:rsid w:val="0B29E84A"/>
    <w:rsid w:val="0B2F4F99"/>
    <w:rsid w:val="0B2FD5C5"/>
    <w:rsid w:val="0B324B52"/>
    <w:rsid w:val="0B385D4A"/>
    <w:rsid w:val="0B3986F4"/>
    <w:rsid w:val="0B3A2151"/>
    <w:rsid w:val="0B42162E"/>
    <w:rsid w:val="0B42C67B"/>
    <w:rsid w:val="0B44CCB1"/>
    <w:rsid w:val="0B47E59B"/>
    <w:rsid w:val="0B482B81"/>
    <w:rsid w:val="0B49C261"/>
    <w:rsid w:val="0B597CC6"/>
    <w:rsid w:val="0B615952"/>
    <w:rsid w:val="0B66E45F"/>
    <w:rsid w:val="0B67D56E"/>
    <w:rsid w:val="0B6AA015"/>
    <w:rsid w:val="0B70DEAC"/>
    <w:rsid w:val="0B72AD76"/>
    <w:rsid w:val="0B75625B"/>
    <w:rsid w:val="0B778C1E"/>
    <w:rsid w:val="0B7829D5"/>
    <w:rsid w:val="0B7CB536"/>
    <w:rsid w:val="0B7FE3EB"/>
    <w:rsid w:val="0B820324"/>
    <w:rsid w:val="0B845DC4"/>
    <w:rsid w:val="0B87FF52"/>
    <w:rsid w:val="0B88A110"/>
    <w:rsid w:val="0B8E1E62"/>
    <w:rsid w:val="0B92AF7E"/>
    <w:rsid w:val="0B952F48"/>
    <w:rsid w:val="0B96D475"/>
    <w:rsid w:val="0B977B65"/>
    <w:rsid w:val="0B9AE483"/>
    <w:rsid w:val="0B9DCF49"/>
    <w:rsid w:val="0BA06626"/>
    <w:rsid w:val="0BA25956"/>
    <w:rsid w:val="0BA76FA5"/>
    <w:rsid w:val="0BB4A95B"/>
    <w:rsid w:val="0BB7C912"/>
    <w:rsid w:val="0BB87709"/>
    <w:rsid w:val="0BB878D1"/>
    <w:rsid w:val="0BBE66BC"/>
    <w:rsid w:val="0BC294F9"/>
    <w:rsid w:val="0BC554FC"/>
    <w:rsid w:val="0BCDFECE"/>
    <w:rsid w:val="0BD09737"/>
    <w:rsid w:val="0BD1E6D1"/>
    <w:rsid w:val="0BD65740"/>
    <w:rsid w:val="0BD931F8"/>
    <w:rsid w:val="0BDD5FB9"/>
    <w:rsid w:val="0BE7EEA9"/>
    <w:rsid w:val="0BF24BB3"/>
    <w:rsid w:val="0BFA705E"/>
    <w:rsid w:val="0BFAC2DD"/>
    <w:rsid w:val="0BFC44FB"/>
    <w:rsid w:val="0BFD87C3"/>
    <w:rsid w:val="0C08579A"/>
    <w:rsid w:val="0C0C1EF2"/>
    <w:rsid w:val="0C0D9626"/>
    <w:rsid w:val="0C152B30"/>
    <w:rsid w:val="0C1AE27E"/>
    <w:rsid w:val="0C1E8E07"/>
    <w:rsid w:val="0C2DCC8B"/>
    <w:rsid w:val="0C2EE614"/>
    <w:rsid w:val="0C33387D"/>
    <w:rsid w:val="0C33D34E"/>
    <w:rsid w:val="0C341990"/>
    <w:rsid w:val="0C3941FF"/>
    <w:rsid w:val="0C487AF3"/>
    <w:rsid w:val="0C49A853"/>
    <w:rsid w:val="0C4D05B7"/>
    <w:rsid w:val="0C5ABD05"/>
    <w:rsid w:val="0C5E82E3"/>
    <w:rsid w:val="0C6CF0EF"/>
    <w:rsid w:val="0C6F9D50"/>
    <w:rsid w:val="0C726814"/>
    <w:rsid w:val="0C772B9E"/>
    <w:rsid w:val="0C7AF206"/>
    <w:rsid w:val="0C825E96"/>
    <w:rsid w:val="0C8AB916"/>
    <w:rsid w:val="0C8D1BAD"/>
    <w:rsid w:val="0C8F43F1"/>
    <w:rsid w:val="0C8F84B1"/>
    <w:rsid w:val="0C94870F"/>
    <w:rsid w:val="0CA1BB33"/>
    <w:rsid w:val="0CA48261"/>
    <w:rsid w:val="0CA7AF86"/>
    <w:rsid w:val="0CA86C4E"/>
    <w:rsid w:val="0CA8A626"/>
    <w:rsid w:val="0CAF4285"/>
    <w:rsid w:val="0CAFC1BD"/>
    <w:rsid w:val="0CB137E5"/>
    <w:rsid w:val="0CB2625C"/>
    <w:rsid w:val="0CB56C02"/>
    <w:rsid w:val="0CC39BE9"/>
    <w:rsid w:val="0CC4BE32"/>
    <w:rsid w:val="0CC5B8AB"/>
    <w:rsid w:val="0CC73DB2"/>
    <w:rsid w:val="0CCAF979"/>
    <w:rsid w:val="0CCBAEFD"/>
    <w:rsid w:val="0CCD2997"/>
    <w:rsid w:val="0CCE3B8D"/>
    <w:rsid w:val="0CCEF52C"/>
    <w:rsid w:val="0CD38352"/>
    <w:rsid w:val="0CD9D4AF"/>
    <w:rsid w:val="0CE0328B"/>
    <w:rsid w:val="0CE273DE"/>
    <w:rsid w:val="0CE680E7"/>
    <w:rsid w:val="0CEDAB00"/>
    <w:rsid w:val="0CF38D6C"/>
    <w:rsid w:val="0D0093B1"/>
    <w:rsid w:val="0D0284C1"/>
    <w:rsid w:val="0D050ECD"/>
    <w:rsid w:val="0D06A897"/>
    <w:rsid w:val="0D107D56"/>
    <w:rsid w:val="0D12C882"/>
    <w:rsid w:val="0D1599B7"/>
    <w:rsid w:val="0D1A98BE"/>
    <w:rsid w:val="0D2F67E5"/>
    <w:rsid w:val="0D3879A1"/>
    <w:rsid w:val="0D3942B5"/>
    <w:rsid w:val="0D3F5F8C"/>
    <w:rsid w:val="0D3F7946"/>
    <w:rsid w:val="0D3FDDC3"/>
    <w:rsid w:val="0D3FE954"/>
    <w:rsid w:val="0D41D5DF"/>
    <w:rsid w:val="0D439749"/>
    <w:rsid w:val="0D4AF8BA"/>
    <w:rsid w:val="0D4CAA02"/>
    <w:rsid w:val="0D526B12"/>
    <w:rsid w:val="0D59DE8A"/>
    <w:rsid w:val="0D5ADCC4"/>
    <w:rsid w:val="0D5EC272"/>
    <w:rsid w:val="0D638C50"/>
    <w:rsid w:val="0D6755EF"/>
    <w:rsid w:val="0D6B75CE"/>
    <w:rsid w:val="0D7137A6"/>
    <w:rsid w:val="0D71A1D2"/>
    <w:rsid w:val="0D71DFC5"/>
    <w:rsid w:val="0D74B320"/>
    <w:rsid w:val="0D7694EA"/>
    <w:rsid w:val="0D7E8F53"/>
    <w:rsid w:val="0D82C8CC"/>
    <w:rsid w:val="0D82CA7F"/>
    <w:rsid w:val="0D8303E0"/>
    <w:rsid w:val="0D88DA74"/>
    <w:rsid w:val="0D8A6945"/>
    <w:rsid w:val="0D92FE73"/>
    <w:rsid w:val="0D9538E8"/>
    <w:rsid w:val="0D9790F8"/>
    <w:rsid w:val="0D98BD8C"/>
    <w:rsid w:val="0D995824"/>
    <w:rsid w:val="0D9D3854"/>
    <w:rsid w:val="0DA46B9A"/>
    <w:rsid w:val="0DA70BA2"/>
    <w:rsid w:val="0DA9DB46"/>
    <w:rsid w:val="0DAC30B3"/>
    <w:rsid w:val="0DAE7BB4"/>
    <w:rsid w:val="0DB49649"/>
    <w:rsid w:val="0DB6E45C"/>
    <w:rsid w:val="0DB991BD"/>
    <w:rsid w:val="0DBA8B6E"/>
    <w:rsid w:val="0DBE1F99"/>
    <w:rsid w:val="0DBEAF1A"/>
    <w:rsid w:val="0DC31BF8"/>
    <w:rsid w:val="0DC391A3"/>
    <w:rsid w:val="0DC54FE5"/>
    <w:rsid w:val="0DC74C06"/>
    <w:rsid w:val="0DC7B61F"/>
    <w:rsid w:val="0DCAF76E"/>
    <w:rsid w:val="0DD991D7"/>
    <w:rsid w:val="0DD9DDCB"/>
    <w:rsid w:val="0DDA987A"/>
    <w:rsid w:val="0DDC1AE8"/>
    <w:rsid w:val="0DE9101A"/>
    <w:rsid w:val="0DF6CB64"/>
    <w:rsid w:val="0DF82DBC"/>
    <w:rsid w:val="0DFA8D56"/>
    <w:rsid w:val="0DFCBFC9"/>
    <w:rsid w:val="0E0A2914"/>
    <w:rsid w:val="0E0A5BAD"/>
    <w:rsid w:val="0E0E3875"/>
    <w:rsid w:val="0E0E39DA"/>
    <w:rsid w:val="0E17A719"/>
    <w:rsid w:val="0E17BE38"/>
    <w:rsid w:val="0E2BB67B"/>
    <w:rsid w:val="0E2D4E72"/>
    <w:rsid w:val="0E2FA28D"/>
    <w:rsid w:val="0E32ADD6"/>
    <w:rsid w:val="0E358475"/>
    <w:rsid w:val="0E370E6C"/>
    <w:rsid w:val="0E3AA029"/>
    <w:rsid w:val="0E42623A"/>
    <w:rsid w:val="0E4335D9"/>
    <w:rsid w:val="0E4342CF"/>
    <w:rsid w:val="0E487077"/>
    <w:rsid w:val="0E4ACA1F"/>
    <w:rsid w:val="0E4DA26B"/>
    <w:rsid w:val="0E4EE1B5"/>
    <w:rsid w:val="0E509182"/>
    <w:rsid w:val="0E513C63"/>
    <w:rsid w:val="0E539D0D"/>
    <w:rsid w:val="0E55E57E"/>
    <w:rsid w:val="0E5EDC54"/>
    <w:rsid w:val="0E670CD9"/>
    <w:rsid w:val="0E672D4C"/>
    <w:rsid w:val="0E682F7D"/>
    <w:rsid w:val="0E687C19"/>
    <w:rsid w:val="0E697ECC"/>
    <w:rsid w:val="0E6AC58D"/>
    <w:rsid w:val="0E6CCA25"/>
    <w:rsid w:val="0E6F887A"/>
    <w:rsid w:val="0E78A229"/>
    <w:rsid w:val="0E796E93"/>
    <w:rsid w:val="0E80B951"/>
    <w:rsid w:val="0E817216"/>
    <w:rsid w:val="0E825148"/>
    <w:rsid w:val="0E868C78"/>
    <w:rsid w:val="0E915C2A"/>
    <w:rsid w:val="0E973E27"/>
    <w:rsid w:val="0E9C6412"/>
    <w:rsid w:val="0EA476C2"/>
    <w:rsid w:val="0EA8A1EC"/>
    <w:rsid w:val="0EA911B3"/>
    <w:rsid w:val="0EACC720"/>
    <w:rsid w:val="0EAD8D0D"/>
    <w:rsid w:val="0EADE1CD"/>
    <w:rsid w:val="0EB3776D"/>
    <w:rsid w:val="0EB50868"/>
    <w:rsid w:val="0EBCC063"/>
    <w:rsid w:val="0EC5D1E2"/>
    <w:rsid w:val="0ECA9867"/>
    <w:rsid w:val="0ED4C3A4"/>
    <w:rsid w:val="0ED910F1"/>
    <w:rsid w:val="0EDA4F0C"/>
    <w:rsid w:val="0EE082C7"/>
    <w:rsid w:val="0EE273FD"/>
    <w:rsid w:val="0EE35811"/>
    <w:rsid w:val="0EE4BD10"/>
    <w:rsid w:val="0EE6D6B1"/>
    <w:rsid w:val="0EFC99D1"/>
    <w:rsid w:val="0F0404FC"/>
    <w:rsid w:val="0F044FAE"/>
    <w:rsid w:val="0F121286"/>
    <w:rsid w:val="0F16C4F5"/>
    <w:rsid w:val="0F178BE8"/>
    <w:rsid w:val="0F17F6C8"/>
    <w:rsid w:val="0F1A5FB4"/>
    <w:rsid w:val="0F1BFE58"/>
    <w:rsid w:val="0F1F7C66"/>
    <w:rsid w:val="0F204540"/>
    <w:rsid w:val="0F20B285"/>
    <w:rsid w:val="0F23325F"/>
    <w:rsid w:val="0F351A96"/>
    <w:rsid w:val="0F356C68"/>
    <w:rsid w:val="0F3AD3C5"/>
    <w:rsid w:val="0F47DC2C"/>
    <w:rsid w:val="0F482D9F"/>
    <w:rsid w:val="0F4BBB5D"/>
    <w:rsid w:val="0F50ECEF"/>
    <w:rsid w:val="0F5395F1"/>
    <w:rsid w:val="0F6CACE0"/>
    <w:rsid w:val="0F6CCC40"/>
    <w:rsid w:val="0F732E3C"/>
    <w:rsid w:val="0F79D670"/>
    <w:rsid w:val="0F7BD114"/>
    <w:rsid w:val="0F7FB0B8"/>
    <w:rsid w:val="0F8176A2"/>
    <w:rsid w:val="0F841A81"/>
    <w:rsid w:val="0F850E0A"/>
    <w:rsid w:val="0F88DBA8"/>
    <w:rsid w:val="0F8A0F7B"/>
    <w:rsid w:val="0F8A2B5B"/>
    <w:rsid w:val="0F95F0D4"/>
    <w:rsid w:val="0F988004"/>
    <w:rsid w:val="0F9C947E"/>
    <w:rsid w:val="0FA15900"/>
    <w:rsid w:val="0FA3ED03"/>
    <w:rsid w:val="0FA720AB"/>
    <w:rsid w:val="0FA73E12"/>
    <w:rsid w:val="0FA8EAFB"/>
    <w:rsid w:val="0FAF5C31"/>
    <w:rsid w:val="0FB832ED"/>
    <w:rsid w:val="0FBDABD2"/>
    <w:rsid w:val="0FBF1CE0"/>
    <w:rsid w:val="0FC21AB3"/>
    <w:rsid w:val="0FC2D685"/>
    <w:rsid w:val="0FC87D1E"/>
    <w:rsid w:val="0FCA164D"/>
    <w:rsid w:val="0FD4C2C6"/>
    <w:rsid w:val="0FE51E1B"/>
    <w:rsid w:val="0FE7A844"/>
    <w:rsid w:val="0FE82BA0"/>
    <w:rsid w:val="0FEB241D"/>
    <w:rsid w:val="0FF3C112"/>
    <w:rsid w:val="0FF8A1F6"/>
    <w:rsid w:val="1002ECD5"/>
    <w:rsid w:val="10079999"/>
    <w:rsid w:val="1008D17C"/>
    <w:rsid w:val="10093CCC"/>
    <w:rsid w:val="1009D6D5"/>
    <w:rsid w:val="1009EAEE"/>
    <w:rsid w:val="100C5F5C"/>
    <w:rsid w:val="10136938"/>
    <w:rsid w:val="1014C3DF"/>
    <w:rsid w:val="1019F583"/>
    <w:rsid w:val="101D44FB"/>
    <w:rsid w:val="1020857E"/>
    <w:rsid w:val="10209D30"/>
    <w:rsid w:val="102610F4"/>
    <w:rsid w:val="1029FA78"/>
    <w:rsid w:val="102A0539"/>
    <w:rsid w:val="102EB0CE"/>
    <w:rsid w:val="10355E7A"/>
    <w:rsid w:val="10370A22"/>
    <w:rsid w:val="103739E6"/>
    <w:rsid w:val="103A41FB"/>
    <w:rsid w:val="103C3205"/>
    <w:rsid w:val="103CA612"/>
    <w:rsid w:val="10429685"/>
    <w:rsid w:val="1044F363"/>
    <w:rsid w:val="10495D6E"/>
    <w:rsid w:val="104B3C37"/>
    <w:rsid w:val="104CBA5C"/>
    <w:rsid w:val="104D9163"/>
    <w:rsid w:val="105647E1"/>
    <w:rsid w:val="105890C4"/>
    <w:rsid w:val="1059FD16"/>
    <w:rsid w:val="106364E9"/>
    <w:rsid w:val="10662F06"/>
    <w:rsid w:val="10675D04"/>
    <w:rsid w:val="1069753C"/>
    <w:rsid w:val="10697A78"/>
    <w:rsid w:val="106FB900"/>
    <w:rsid w:val="1076E84D"/>
    <w:rsid w:val="107AAB84"/>
    <w:rsid w:val="10803104"/>
    <w:rsid w:val="10870051"/>
    <w:rsid w:val="108D3D9A"/>
    <w:rsid w:val="108FEE05"/>
    <w:rsid w:val="1097FEFD"/>
    <w:rsid w:val="1099DC2F"/>
    <w:rsid w:val="109D07B8"/>
    <w:rsid w:val="10A89DB0"/>
    <w:rsid w:val="10AA3BCF"/>
    <w:rsid w:val="10AF3285"/>
    <w:rsid w:val="10B27DB2"/>
    <w:rsid w:val="10C01280"/>
    <w:rsid w:val="10C2F568"/>
    <w:rsid w:val="10C9C5E7"/>
    <w:rsid w:val="10CAFCBF"/>
    <w:rsid w:val="10CC14AF"/>
    <w:rsid w:val="10D2A36E"/>
    <w:rsid w:val="10D2B6CA"/>
    <w:rsid w:val="10D5DACA"/>
    <w:rsid w:val="10D78738"/>
    <w:rsid w:val="10D85F58"/>
    <w:rsid w:val="10D95DF1"/>
    <w:rsid w:val="10E03F89"/>
    <w:rsid w:val="10E0CD99"/>
    <w:rsid w:val="10E12F12"/>
    <w:rsid w:val="10E15CD2"/>
    <w:rsid w:val="10E52BEB"/>
    <w:rsid w:val="10E53D0C"/>
    <w:rsid w:val="10E75BDB"/>
    <w:rsid w:val="10E8E373"/>
    <w:rsid w:val="10E92EDA"/>
    <w:rsid w:val="10E97AC1"/>
    <w:rsid w:val="10EC46DE"/>
    <w:rsid w:val="10F58DCA"/>
    <w:rsid w:val="10FB651D"/>
    <w:rsid w:val="11006E1B"/>
    <w:rsid w:val="1107EA58"/>
    <w:rsid w:val="110BF887"/>
    <w:rsid w:val="11131E69"/>
    <w:rsid w:val="111448D4"/>
    <w:rsid w:val="111481A9"/>
    <w:rsid w:val="11150039"/>
    <w:rsid w:val="11170AF8"/>
    <w:rsid w:val="11187C34"/>
    <w:rsid w:val="1118CBA9"/>
    <w:rsid w:val="111E7ED1"/>
    <w:rsid w:val="11212D2A"/>
    <w:rsid w:val="1128D412"/>
    <w:rsid w:val="11398D41"/>
    <w:rsid w:val="113B0B08"/>
    <w:rsid w:val="113CAFA5"/>
    <w:rsid w:val="113E189D"/>
    <w:rsid w:val="11446866"/>
    <w:rsid w:val="1146BDB5"/>
    <w:rsid w:val="1151D582"/>
    <w:rsid w:val="1154034E"/>
    <w:rsid w:val="115F36AD"/>
    <w:rsid w:val="1161B284"/>
    <w:rsid w:val="11636911"/>
    <w:rsid w:val="1164D982"/>
    <w:rsid w:val="1167F6E8"/>
    <w:rsid w:val="116B3030"/>
    <w:rsid w:val="116F357E"/>
    <w:rsid w:val="1176F4AE"/>
    <w:rsid w:val="1179F939"/>
    <w:rsid w:val="117DD6E8"/>
    <w:rsid w:val="11822BCD"/>
    <w:rsid w:val="1182ACA6"/>
    <w:rsid w:val="118332E0"/>
    <w:rsid w:val="1186AF36"/>
    <w:rsid w:val="118A7BC0"/>
    <w:rsid w:val="119204FC"/>
    <w:rsid w:val="1195DD2A"/>
    <w:rsid w:val="11967D16"/>
    <w:rsid w:val="11988A43"/>
    <w:rsid w:val="119D3C9C"/>
    <w:rsid w:val="119E1708"/>
    <w:rsid w:val="11A30B48"/>
    <w:rsid w:val="11A663BB"/>
    <w:rsid w:val="11A768C4"/>
    <w:rsid w:val="11ADFF9E"/>
    <w:rsid w:val="11B2AE4A"/>
    <w:rsid w:val="11B584E0"/>
    <w:rsid w:val="11B88164"/>
    <w:rsid w:val="11BA27EC"/>
    <w:rsid w:val="11BA8361"/>
    <w:rsid w:val="11C023EF"/>
    <w:rsid w:val="11C29373"/>
    <w:rsid w:val="11C3999C"/>
    <w:rsid w:val="11C6FED0"/>
    <w:rsid w:val="11C89A88"/>
    <w:rsid w:val="11C8BE4A"/>
    <w:rsid w:val="11D5FD12"/>
    <w:rsid w:val="11E22549"/>
    <w:rsid w:val="11E5D01D"/>
    <w:rsid w:val="11EB0FF8"/>
    <w:rsid w:val="11EE8FB8"/>
    <w:rsid w:val="11F8DC7E"/>
    <w:rsid w:val="11FBFD17"/>
    <w:rsid w:val="1200F249"/>
    <w:rsid w:val="12038747"/>
    <w:rsid w:val="120E5CFB"/>
    <w:rsid w:val="121A3AE6"/>
    <w:rsid w:val="121A4CAF"/>
    <w:rsid w:val="1223250F"/>
    <w:rsid w:val="1226CFFD"/>
    <w:rsid w:val="1228668E"/>
    <w:rsid w:val="122DBB79"/>
    <w:rsid w:val="123B8105"/>
    <w:rsid w:val="123BF464"/>
    <w:rsid w:val="123FB861"/>
    <w:rsid w:val="12418440"/>
    <w:rsid w:val="1241D13C"/>
    <w:rsid w:val="124286D0"/>
    <w:rsid w:val="1244975A"/>
    <w:rsid w:val="12452503"/>
    <w:rsid w:val="1246CE98"/>
    <w:rsid w:val="12476D82"/>
    <w:rsid w:val="1250D2FF"/>
    <w:rsid w:val="1250FA83"/>
    <w:rsid w:val="1252632C"/>
    <w:rsid w:val="12581E17"/>
    <w:rsid w:val="1259BA16"/>
    <w:rsid w:val="125A50B2"/>
    <w:rsid w:val="125CB2CD"/>
    <w:rsid w:val="12670E3E"/>
    <w:rsid w:val="126CDA73"/>
    <w:rsid w:val="126E73CF"/>
    <w:rsid w:val="1273C464"/>
    <w:rsid w:val="12779ED0"/>
    <w:rsid w:val="127F84DB"/>
    <w:rsid w:val="128CF60E"/>
    <w:rsid w:val="12930C7B"/>
    <w:rsid w:val="129E55A7"/>
    <w:rsid w:val="12A71B65"/>
    <w:rsid w:val="12AC131B"/>
    <w:rsid w:val="12B0CAD5"/>
    <w:rsid w:val="12B44C95"/>
    <w:rsid w:val="12B77053"/>
    <w:rsid w:val="12BC6EC3"/>
    <w:rsid w:val="12BF8223"/>
    <w:rsid w:val="12C30609"/>
    <w:rsid w:val="12C49EE4"/>
    <w:rsid w:val="12CC40A5"/>
    <w:rsid w:val="12D7480F"/>
    <w:rsid w:val="12D9E058"/>
    <w:rsid w:val="12E02B99"/>
    <w:rsid w:val="12E1886A"/>
    <w:rsid w:val="12E5FF41"/>
    <w:rsid w:val="12EBB63B"/>
    <w:rsid w:val="12EE6B73"/>
    <w:rsid w:val="12F0D2AF"/>
    <w:rsid w:val="12F0E785"/>
    <w:rsid w:val="12F866E8"/>
    <w:rsid w:val="12F91E08"/>
    <w:rsid w:val="12F9CBAB"/>
    <w:rsid w:val="12FC32BB"/>
    <w:rsid w:val="13000CD0"/>
    <w:rsid w:val="13002312"/>
    <w:rsid w:val="130430F0"/>
    <w:rsid w:val="1308333F"/>
    <w:rsid w:val="1309BFD6"/>
    <w:rsid w:val="13125AAC"/>
    <w:rsid w:val="131284AF"/>
    <w:rsid w:val="1313D117"/>
    <w:rsid w:val="13192CF5"/>
    <w:rsid w:val="131CA376"/>
    <w:rsid w:val="131E8C20"/>
    <w:rsid w:val="131FCC4B"/>
    <w:rsid w:val="13202FD3"/>
    <w:rsid w:val="1321A63E"/>
    <w:rsid w:val="1322C4DF"/>
    <w:rsid w:val="132C8C96"/>
    <w:rsid w:val="134279C7"/>
    <w:rsid w:val="1343A52C"/>
    <w:rsid w:val="134606C4"/>
    <w:rsid w:val="134CDFB6"/>
    <w:rsid w:val="1356291D"/>
    <w:rsid w:val="135CF794"/>
    <w:rsid w:val="13617FB3"/>
    <w:rsid w:val="136BF07E"/>
    <w:rsid w:val="136CF87F"/>
    <w:rsid w:val="1370D4A8"/>
    <w:rsid w:val="13775208"/>
    <w:rsid w:val="137DB708"/>
    <w:rsid w:val="137DCED8"/>
    <w:rsid w:val="138288D2"/>
    <w:rsid w:val="13832BD4"/>
    <w:rsid w:val="1386D65D"/>
    <w:rsid w:val="13880447"/>
    <w:rsid w:val="138A26C3"/>
    <w:rsid w:val="138F938E"/>
    <w:rsid w:val="1392B13A"/>
    <w:rsid w:val="1397CF95"/>
    <w:rsid w:val="139A5301"/>
    <w:rsid w:val="139D9178"/>
    <w:rsid w:val="139E064E"/>
    <w:rsid w:val="139EA969"/>
    <w:rsid w:val="139FC609"/>
    <w:rsid w:val="13A2D011"/>
    <w:rsid w:val="13A573E6"/>
    <w:rsid w:val="13BAE72E"/>
    <w:rsid w:val="13BB9CC1"/>
    <w:rsid w:val="13BD82F8"/>
    <w:rsid w:val="13C7E978"/>
    <w:rsid w:val="13C978A1"/>
    <w:rsid w:val="13D3C286"/>
    <w:rsid w:val="13D455D1"/>
    <w:rsid w:val="13D6C386"/>
    <w:rsid w:val="13DB23B2"/>
    <w:rsid w:val="13DC32D2"/>
    <w:rsid w:val="13DCA412"/>
    <w:rsid w:val="13DEBDBF"/>
    <w:rsid w:val="13E64CB4"/>
    <w:rsid w:val="13E6C71A"/>
    <w:rsid w:val="13E90B46"/>
    <w:rsid w:val="13F5B265"/>
    <w:rsid w:val="13F9D872"/>
    <w:rsid w:val="13FE8826"/>
    <w:rsid w:val="14008EA2"/>
    <w:rsid w:val="140176AC"/>
    <w:rsid w:val="14096511"/>
    <w:rsid w:val="140D7BAB"/>
    <w:rsid w:val="14137F14"/>
    <w:rsid w:val="143234D0"/>
    <w:rsid w:val="143305DF"/>
    <w:rsid w:val="14380EDD"/>
    <w:rsid w:val="143CF56F"/>
    <w:rsid w:val="143F6A9D"/>
    <w:rsid w:val="144247AC"/>
    <w:rsid w:val="144923E9"/>
    <w:rsid w:val="144BE4FD"/>
    <w:rsid w:val="144C1B9A"/>
    <w:rsid w:val="14517D4C"/>
    <w:rsid w:val="14523060"/>
    <w:rsid w:val="14544157"/>
    <w:rsid w:val="1458CDEC"/>
    <w:rsid w:val="145CB08E"/>
    <w:rsid w:val="145D9E61"/>
    <w:rsid w:val="14653A31"/>
    <w:rsid w:val="146AB623"/>
    <w:rsid w:val="146DB69F"/>
    <w:rsid w:val="14706387"/>
    <w:rsid w:val="1474634B"/>
    <w:rsid w:val="1474DE27"/>
    <w:rsid w:val="14764864"/>
    <w:rsid w:val="147C1352"/>
    <w:rsid w:val="147DECFB"/>
    <w:rsid w:val="147DF549"/>
    <w:rsid w:val="1489C494"/>
    <w:rsid w:val="148D3C5B"/>
    <w:rsid w:val="148F10E6"/>
    <w:rsid w:val="148F9A2D"/>
    <w:rsid w:val="149028D3"/>
    <w:rsid w:val="14902B22"/>
    <w:rsid w:val="1494B57E"/>
    <w:rsid w:val="149690B2"/>
    <w:rsid w:val="149E40CF"/>
    <w:rsid w:val="149E7176"/>
    <w:rsid w:val="14A63571"/>
    <w:rsid w:val="14A9537F"/>
    <w:rsid w:val="14B35CAC"/>
    <w:rsid w:val="14B8E140"/>
    <w:rsid w:val="14B9CC8F"/>
    <w:rsid w:val="14C0DB26"/>
    <w:rsid w:val="14C7D3AD"/>
    <w:rsid w:val="14C7D748"/>
    <w:rsid w:val="14C829E7"/>
    <w:rsid w:val="14CC22BD"/>
    <w:rsid w:val="14CCEDD1"/>
    <w:rsid w:val="14CE6CC6"/>
    <w:rsid w:val="14CF9A3D"/>
    <w:rsid w:val="14D5ECA0"/>
    <w:rsid w:val="14D811B0"/>
    <w:rsid w:val="14D95183"/>
    <w:rsid w:val="14DA0711"/>
    <w:rsid w:val="14DD54DE"/>
    <w:rsid w:val="14E1A703"/>
    <w:rsid w:val="14E66862"/>
    <w:rsid w:val="14EA5732"/>
    <w:rsid w:val="14F5B714"/>
    <w:rsid w:val="14F5BBAE"/>
    <w:rsid w:val="14F99932"/>
    <w:rsid w:val="14FB62B7"/>
    <w:rsid w:val="14FDA184"/>
    <w:rsid w:val="150509EE"/>
    <w:rsid w:val="1505D6DF"/>
    <w:rsid w:val="150CA509"/>
    <w:rsid w:val="150D9772"/>
    <w:rsid w:val="150E9A92"/>
    <w:rsid w:val="150F04BC"/>
    <w:rsid w:val="1510B83E"/>
    <w:rsid w:val="151A4B75"/>
    <w:rsid w:val="151DBCEB"/>
    <w:rsid w:val="151E3A4E"/>
    <w:rsid w:val="151F36C1"/>
    <w:rsid w:val="152BF750"/>
    <w:rsid w:val="1531E72A"/>
    <w:rsid w:val="153288C6"/>
    <w:rsid w:val="1537C846"/>
    <w:rsid w:val="1539C5E2"/>
    <w:rsid w:val="153D589B"/>
    <w:rsid w:val="15414447"/>
    <w:rsid w:val="1544549A"/>
    <w:rsid w:val="1545FDBD"/>
    <w:rsid w:val="155AE202"/>
    <w:rsid w:val="155B8BA1"/>
    <w:rsid w:val="1561216F"/>
    <w:rsid w:val="156743E1"/>
    <w:rsid w:val="156862A8"/>
    <w:rsid w:val="1570D35F"/>
    <w:rsid w:val="15754393"/>
    <w:rsid w:val="15780231"/>
    <w:rsid w:val="157BC588"/>
    <w:rsid w:val="157DACF2"/>
    <w:rsid w:val="15811C7D"/>
    <w:rsid w:val="158C535D"/>
    <w:rsid w:val="158DFC0D"/>
    <w:rsid w:val="15907A05"/>
    <w:rsid w:val="15916969"/>
    <w:rsid w:val="1595A8D3"/>
    <w:rsid w:val="1596D54F"/>
    <w:rsid w:val="159704D2"/>
    <w:rsid w:val="159AC55B"/>
    <w:rsid w:val="159AD149"/>
    <w:rsid w:val="159B1732"/>
    <w:rsid w:val="159F9B77"/>
    <w:rsid w:val="15A74ECF"/>
    <w:rsid w:val="15A80B0C"/>
    <w:rsid w:val="15ACA2FC"/>
    <w:rsid w:val="15AD5B89"/>
    <w:rsid w:val="15B86DED"/>
    <w:rsid w:val="15BDDCC5"/>
    <w:rsid w:val="15C5951B"/>
    <w:rsid w:val="15CE4490"/>
    <w:rsid w:val="15D007E1"/>
    <w:rsid w:val="15D87D6D"/>
    <w:rsid w:val="15DA4CA0"/>
    <w:rsid w:val="15DBEEF2"/>
    <w:rsid w:val="15DD168A"/>
    <w:rsid w:val="15DF68E3"/>
    <w:rsid w:val="15E0C2FB"/>
    <w:rsid w:val="15E84D69"/>
    <w:rsid w:val="15EA5D54"/>
    <w:rsid w:val="15EAA928"/>
    <w:rsid w:val="15EC504C"/>
    <w:rsid w:val="15EC76DE"/>
    <w:rsid w:val="160EAD3F"/>
    <w:rsid w:val="161A6780"/>
    <w:rsid w:val="161ECF9C"/>
    <w:rsid w:val="1623FF49"/>
    <w:rsid w:val="1626EF80"/>
    <w:rsid w:val="162BFB83"/>
    <w:rsid w:val="162C95C4"/>
    <w:rsid w:val="1631FD4E"/>
    <w:rsid w:val="163B9318"/>
    <w:rsid w:val="163DDF3B"/>
    <w:rsid w:val="163E13BD"/>
    <w:rsid w:val="164601C4"/>
    <w:rsid w:val="164ADCA9"/>
    <w:rsid w:val="16509D7F"/>
    <w:rsid w:val="165114CA"/>
    <w:rsid w:val="1651480B"/>
    <w:rsid w:val="1651E8FB"/>
    <w:rsid w:val="1652DA45"/>
    <w:rsid w:val="1654ED4B"/>
    <w:rsid w:val="1656C617"/>
    <w:rsid w:val="1657D095"/>
    <w:rsid w:val="16594700"/>
    <w:rsid w:val="165A65A1"/>
    <w:rsid w:val="165C4E48"/>
    <w:rsid w:val="165E6CA4"/>
    <w:rsid w:val="165EB2A2"/>
    <w:rsid w:val="165F6FDD"/>
    <w:rsid w:val="166088EA"/>
    <w:rsid w:val="166D9E38"/>
    <w:rsid w:val="166DFCD7"/>
    <w:rsid w:val="167054A6"/>
    <w:rsid w:val="16714719"/>
    <w:rsid w:val="167C4071"/>
    <w:rsid w:val="167E1F15"/>
    <w:rsid w:val="1680E975"/>
    <w:rsid w:val="16814A7C"/>
    <w:rsid w:val="1682B30F"/>
    <w:rsid w:val="16874D54"/>
    <w:rsid w:val="1688827C"/>
    <w:rsid w:val="1690C7C4"/>
    <w:rsid w:val="16995BA4"/>
    <w:rsid w:val="169F5652"/>
    <w:rsid w:val="16A03C65"/>
    <w:rsid w:val="16A202FD"/>
    <w:rsid w:val="16A3D8D8"/>
    <w:rsid w:val="16AB4718"/>
    <w:rsid w:val="16AE2B2B"/>
    <w:rsid w:val="16AF3486"/>
    <w:rsid w:val="16B5966C"/>
    <w:rsid w:val="16BE771F"/>
    <w:rsid w:val="16C19DC7"/>
    <w:rsid w:val="16C2AE63"/>
    <w:rsid w:val="16C4F2F0"/>
    <w:rsid w:val="16CCF110"/>
    <w:rsid w:val="16CEFEB6"/>
    <w:rsid w:val="16D15568"/>
    <w:rsid w:val="16D395B8"/>
    <w:rsid w:val="16EC2F21"/>
    <w:rsid w:val="16F83898"/>
    <w:rsid w:val="16FB20D9"/>
    <w:rsid w:val="170BE53D"/>
    <w:rsid w:val="170E2276"/>
    <w:rsid w:val="1718C858"/>
    <w:rsid w:val="171B2C62"/>
    <w:rsid w:val="171F5513"/>
    <w:rsid w:val="1722DA70"/>
    <w:rsid w:val="17378489"/>
    <w:rsid w:val="173C5602"/>
    <w:rsid w:val="174287B5"/>
    <w:rsid w:val="1746A46D"/>
    <w:rsid w:val="174A76AF"/>
    <w:rsid w:val="174CF8FF"/>
    <w:rsid w:val="174E2894"/>
    <w:rsid w:val="17568516"/>
    <w:rsid w:val="1758FE5D"/>
    <w:rsid w:val="175A1C22"/>
    <w:rsid w:val="175E001A"/>
    <w:rsid w:val="175E7DBA"/>
    <w:rsid w:val="1765EFF6"/>
    <w:rsid w:val="1767AE0E"/>
    <w:rsid w:val="17712F7C"/>
    <w:rsid w:val="17744B60"/>
    <w:rsid w:val="17750777"/>
    <w:rsid w:val="17753839"/>
    <w:rsid w:val="1776E59C"/>
    <w:rsid w:val="17795101"/>
    <w:rsid w:val="1779E86E"/>
    <w:rsid w:val="178A7164"/>
    <w:rsid w:val="178C11D2"/>
    <w:rsid w:val="17906EAE"/>
    <w:rsid w:val="1796AF1C"/>
    <w:rsid w:val="179896FC"/>
    <w:rsid w:val="17A1BD6B"/>
    <w:rsid w:val="17A8130B"/>
    <w:rsid w:val="17A9A57A"/>
    <w:rsid w:val="17AE2013"/>
    <w:rsid w:val="17B00F59"/>
    <w:rsid w:val="17BA67C9"/>
    <w:rsid w:val="17BCB934"/>
    <w:rsid w:val="17C10D7F"/>
    <w:rsid w:val="17CA838B"/>
    <w:rsid w:val="17CBDA44"/>
    <w:rsid w:val="17CC85CE"/>
    <w:rsid w:val="17D59111"/>
    <w:rsid w:val="17E03489"/>
    <w:rsid w:val="17E7F65F"/>
    <w:rsid w:val="17EAC41D"/>
    <w:rsid w:val="17EDB95C"/>
    <w:rsid w:val="17EFBBDA"/>
    <w:rsid w:val="17F28596"/>
    <w:rsid w:val="17F51761"/>
    <w:rsid w:val="17F63602"/>
    <w:rsid w:val="17F7307B"/>
    <w:rsid w:val="17FD4C84"/>
    <w:rsid w:val="1801ACE9"/>
    <w:rsid w:val="1806BDF0"/>
    <w:rsid w:val="1808DB2B"/>
    <w:rsid w:val="1808F469"/>
    <w:rsid w:val="180DDDF6"/>
    <w:rsid w:val="1816A897"/>
    <w:rsid w:val="18255569"/>
    <w:rsid w:val="1827F1B3"/>
    <w:rsid w:val="1828173E"/>
    <w:rsid w:val="1829C5DD"/>
    <w:rsid w:val="182A074A"/>
    <w:rsid w:val="18329346"/>
    <w:rsid w:val="1835AC2C"/>
    <w:rsid w:val="183DC4E3"/>
    <w:rsid w:val="1841CAC2"/>
    <w:rsid w:val="1841F3AA"/>
    <w:rsid w:val="18434D1B"/>
    <w:rsid w:val="184678D7"/>
    <w:rsid w:val="1846FB5C"/>
    <w:rsid w:val="184C4660"/>
    <w:rsid w:val="1850ED31"/>
    <w:rsid w:val="1852BCB8"/>
    <w:rsid w:val="186873B2"/>
    <w:rsid w:val="1869370F"/>
    <w:rsid w:val="186BFEDF"/>
    <w:rsid w:val="187267D6"/>
    <w:rsid w:val="1873A145"/>
    <w:rsid w:val="1874D6C2"/>
    <w:rsid w:val="18775595"/>
    <w:rsid w:val="1877C6D8"/>
    <w:rsid w:val="18786A13"/>
    <w:rsid w:val="187D9E7F"/>
    <w:rsid w:val="187F5DF3"/>
    <w:rsid w:val="18836373"/>
    <w:rsid w:val="1883C167"/>
    <w:rsid w:val="1884FD07"/>
    <w:rsid w:val="188A2E57"/>
    <w:rsid w:val="188B4522"/>
    <w:rsid w:val="188C0E5B"/>
    <w:rsid w:val="18902981"/>
    <w:rsid w:val="1893E94E"/>
    <w:rsid w:val="1895651B"/>
    <w:rsid w:val="18963032"/>
    <w:rsid w:val="1898A310"/>
    <w:rsid w:val="189CE9C4"/>
    <w:rsid w:val="189E94D5"/>
    <w:rsid w:val="18A8153A"/>
    <w:rsid w:val="18ACE455"/>
    <w:rsid w:val="18B2DFEB"/>
    <w:rsid w:val="18B3D904"/>
    <w:rsid w:val="18BB73CC"/>
    <w:rsid w:val="18BD7B0E"/>
    <w:rsid w:val="18C5CEAA"/>
    <w:rsid w:val="18D380C0"/>
    <w:rsid w:val="18D757C9"/>
    <w:rsid w:val="18DB182E"/>
    <w:rsid w:val="18E5BFB5"/>
    <w:rsid w:val="18FAA22E"/>
    <w:rsid w:val="18FC4974"/>
    <w:rsid w:val="18FDDF8E"/>
    <w:rsid w:val="19027E04"/>
    <w:rsid w:val="190386BF"/>
    <w:rsid w:val="19050365"/>
    <w:rsid w:val="190507DA"/>
    <w:rsid w:val="19092579"/>
    <w:rsid w:val="190A10BE"/>
    <w:rsid w:val="190BF965"/>
    <w:rsid w:val="1912C7F3"/>
    <w:rsid w:val="19172D27"/>
    <w:rsid w:val="1924F451"/>
    <w:rsid w:val="19254EA3"/>
    <w:rsid w:val="192DCCB1"/>
    <w:rsid w:val="193292F4"/>
    <w:rsid w:val="1934D307"/>
    <w:rsid w:val="193D3C3A"/>
    <w:rsid w:val="194189AD"/>
    <w:rsid w:val="1945CDF4"/>
    <w:rsid w:val="194AC4EC"/>
    <w:rsid w:val="195C33D3"/>
    <w:rsid w:val="195CD146"/>
    <w:rsid w:val="195E4C66"/>
    <w:rsid w:val="19623298"/>
    <w:rsid w:val="1966A334"/>
    <w:rsid w:val="19719292"/>
    <w:rsid w:val="19725121"/>
    <w:rsid w:val="197365B0"/>
    <w:rsid w:val="197B6380"/>
    <w:rsid w:val="1980835D"/>
    <w:rsid w:val="19868270"/>
    <w:rsid w:val="19885D0F"/>
    <w:rsid w:val="1988B58C"/>
    <w:rsid w:val="198DB2C5"/>
    <w:rsid w:val="198DF73F"/>
    <w:rsid w:val="198F9F81"/>
    <w:rsid w:val="19982C11"/>
    <w:rsid w:val="199934AB"/>
    <w:rsid w:val="199A6A42"/>
    <w:rsid w:val="199BBDC4"/>
    <w:rsid w:val="19A1EB68"/>
    <w:rsid w:val="19A22F4C"/>
    <w:rsid w:val="19A3794D"/>
    <w:rsid w:val="19A3B0DC"/>
    <w:rsid w:val="19AABC65"/>
    <w:rsid w:val="19BA2067"/>
    <w:rsid w:val="19C13447"/>
    <w:rsid w:val="19C66054"/>
    <w:rsid w:val="19CDD189"/>
    <w:rsid w:val="19E0162C"/>
    <w:rsid w:val="19E20BB5"/>
    <w:rsid w:val="19E2D3A2"/>
    <w:rsid w:val="19E94921"/>
    <w:rsid w:val="19EE223A"/>
    <w:rsid w:val="19F81C6F"/>
    <w:rsid w:val="19F856BD"/>
    <w:rsid w:val="19FA83EB"/>
    <w:rsid w:val="1A059623"/>
    <w:rsid w:val="1A0696CA"/>
    <w:rsid w:val="1A07EA1E"/>
    <w:rsid w:val="1A0B45AB"/>
    <w:rsid w:val="1A0C077C"/>
    <w:rsid w:val="1A0CD321"/>
    <w:rsid w:val="1A0DFD77"/>
    <w:rsid w:val="1A0F2BBB"/>
    <w:rsid w:val="1A145FD3"/>
    <w:rsid w:val="1A1661D7"/>
    <w:rsid w:val="1A1C5E33"/>
    <w:rsid w:val="1A1DB8D7"/>
    <w:rsid w:val="1A1E3014"/>
    <w:rsid w:val="1A206627"/>
    <w:rsid w:val="1A2322B5"/>
    <w:rsid w:val="1A254182"/>
    <w:rsid w:val="1A2F869E"/>
    <w:rsid w:val="1A324BF9"/>
    <w:rsid w:val="1A33C385"/>
    <w:rsid w:val="1A347371"/>
    <w:rsid w:val="1A3B65D7"/>
    <w:rsid w:val="1A4BB22F"/>
    <w:rsid w:val="1A4BEFDA"/>
    <w:rsid w:val="1A4C4AA5"/>
    <w:rsid w:val="1A4C92CC"/>
    <w:rsid w:val="1A534DD6"/>
    <w:rsid w:val="1A56F5D5"/>
    <w:rsid w:val="1A5CD990"/>
    <w:rsid w:val="1A5DC1C8"/>
    <w:rsid w:val="1A5F67E3"/>
    <w:rsid w:val="1A605D57"/>
    <w:rsid w:val="1A63D998"/>
    <w:rsid w:val="1A661111"/>
    <w:rsid w:val="1A6E9418"/>
    <w:rsid w:val="1A7782FD"/>
    <w:rsid w:val="1A7789B3"/>
    <w:rsid w:val="1A851E7E"/>
    <w:rsid w:val="1A863FAF"/>
    <w:rsid w:val="1A86C248"/>
    <w:rsid w:val="1A926119"/>
    <w:rsid w:val="1A990E76"/>
    <w:rsid w:val="1A9DD284"/>
    <w:rsid w:val="1A9EDE0F"/>
    <w:rsid w:val="1AA07A05"/>
    <w:rsid w:val="1AAF347C"/>
    <w:rsid w:val="1AB1BBD2"/>
    <w:rsid w:val="1AB2BBD9"/>
    <w:rsid w:val="1ABE3A8B"/>
    <w:rsid w:val="1AC23822"/>
    <w:rsid w:val="1AC6CAFA"/>
    <w:rsid w:val="1ACC7E91"/>
    <w:rsid w:val="1AD6823B"/>
    <w:rsid w:val="1AD806F5"/>
    <w:rsid w:val="1ADFDCCA"/>
    <w:rsid w:val="1AE03074"/>
    <w:rsid w:val="1AFAD9BE"/>
    <w:rsid w:val="1B08ADFA"/>
    <w:rsid w:val="1B1184E0"/>
    <w:rsid w:val="1B12D4A0"/>
    <w:rsid w:val="1B2252D1"/>
    <w:rsid w:val="1B2553C6"/>
    <w:rsid w:val="1B37879C"/>
    <w:rsid w:val="1B3DF2FA"/>
    <w:rsid w:val="1B40952B"/>
    <w:rsid w:val="1B483E6B"/>
    <w:rsid w:val="1B606B2B"/>
    <w:rsid w:val="1B610AD1"/>
    <w:rsid w:val="1B617B78"/>
    <w:rsid w:val="1B82C5E9"/>
    <w:rsid w:val="1B85990E"/>
    <w:rsid w:val="1B870A22"/>
    <w:rsid w:val="1B907B79"/>
    <w:rsid w:val="1B952BFD"/>
    <w:rsid w:val="1B9B95E0"/>
    <w:rsid w:val="1B9EA40E"/>
    <w:rsid w:val="1BA6165B"/>
    <w:rsid w:val="1BAC89D5"/>
    <w:rsid w:val="1BAF2EB5"/>
    <w:rsid w:val="1BAF6033"/>
    <w:rsid w:val="1BBB8BC5"/>
    <w:rsid w:val="1BBC2CB5"/>
    <w:rsid w:val="1BBC4F37"/>
    <w:rsid w:val="1BBEF316"/>
    <w:rsid w:val="1BBFF1A5"/>
    <w:rsid w:val="1BCB5CBA"/>
    <w:rsid w:val="1BD04CD0"/>
    <w:rsid w:val="1BD48A86"/>
    <w:rsid w:val="1BDA6811"/>
    <w:rsid w:val="1BDD9F43"/>
    <w:rsid w:val="1BDFEEA9"/>
    <w:rsid w:val="1BE03EFC"/>
    <w:rsid w:val="1BE256E7"/>
    <w:rsid w:val="1BE44E96"/>
    <w:rsid w:val="1BEB3483"/>
    <w:rsid w:val="1BECE36E"/>
    <w:rsid w:val="1BEEC432"/>
    <w:rsid w:val="1BF9CFDB"/>
    <w:rsid w:val="1C0A0DB2"/>
    <w:rsid w:val="1C14517A"/>
    <w:rsid w:val="1C19D061"/>
    <w:rsid w:val="1C1BB13E"/>
    <w:rsid w:val="1C1E8699"/>
    <w:rsid w:val="1C221010"/>
    <w:rsid w:val="1C29EEF0"/>
    <w:rsid w:val="1C2BD0B1"/>
    <w:rsid w:val="1C2C612A"/>
    <w:rsid w:val="1C2C6A98"/>
    <w:rsid w:val="1C32D48E"/>
    <w:rsid w:val="1C34DED7"/>
    <w:rsid w:val="1C397AF7"/>
    <w:rsid w:val="1C3DAA7A"/>
    <w:rsid w:val="1C40491D"/>
    <w:rsid w:val="1C41136D"/>
    <w:rsid w:val="1C4BFA8D"/>
    <w:rsid w:val="1C4D3C0C"/>
    <w:rsid w:val="1C50FB7F"/>
    <w:rsid w:val="1C517C74"/>
    <w:rsid w:val="1C5581B0"/>
    <w:rsid w:val="1C58117F"/>
    <w:rsid w:val="1C58DF19"/>
    <w:rsid w:val="1C59422B"/>
    <w:rsid w:val="1C5B7E50"/>
    <w:rsid w:val="1C5F42D7"/>
    <w:rsid w:val="1C636A6B"/>
    <w:rsid w:val="1C6A1C48"/>
    <w:rsid w:val="1C6B5D1D"/>
    <w:rsid w:val="1C6FA980"/>
    <w:rsid w:val="1C703397"/>
    <w:rsid w:val="1C7151C6"/>
    <w:rsid w:val="1C73789F"/>
    <w:rsid w:val="1C744D73"/>
    <w:rsid w:val="1C746E04"/>
    <w:rsid w:val="1C7484F3"/>
    <w:rsid w:val="1C756C7D"/>
    <w:rsid w:val="1C7BE298"/>
    <w:rsid w:val="1C82071A"/>
    <w:rsid w:val="1C822051"/>
    <w:rsid w:val="1C85D3EF"/>
    <w:rsid w:val="1C8D9398"/>
    <w:rsid w:val="1C98DAA3"/>
    <w:rsid w:val="1C9F1BBA"/>
    <w:rsid w:val="1C9FCFC6"/>
    <w:rsid w:val="1CA1EB12"/>
    <w:rsid w:val="1CA24BE1"/>
    <w:rsid w:val="1CA3342F"/>
    <w:rsid w:val="1CAAC883"/>
    <w:rsid w:val="1CAB0672"/>
    <w:rsid w:val="1CAC245F"/>
    <w:rsid w:val="1CAD864B"/>
    <w:rsid w:val="1CB6A292"/>
    <w:rsid w:val="1CB87283"/>
    <w:rsid w:val="1CC2D71A"/>
    <w:rsid w:val="1CC5BB33"/>
    <w:rsid w:val="1CC8D696"/>
    <w:rsid w:val="1CC93674"/>
    <w:rsid w:val="1CC99E5B"/>
    <w:rsid w:val="1CCB530A"/>
    <w:rsid w:val="1CCBB16E"/>
    <w:rsid w:val="1CCC165B"/>
    <w:rsid w:val="1CCE385B"/>
    <w:rsid w:val="1CD458CD"/>
    <w:rsid w:val="1CD4ED12"/>
    <w:rsid w:val="1CDC7F3A"/>
    <w:rsid w:val="1CDECE3B"/>
    <w:rsid w:val="1CE6D0FC"/>
    <w:rsid w:val="1CE7AC72"/>
    <w:rsid w:val="1CE9B039"/>
    <w:rsid w:val="1CED9463"/>
    <w:rsid w:val="1CF1A4E2"/>
    <w:rsid w:val="1CF27A07"/>
    <w:rsid w:val="1CF5A927"/>
    <w:rsid w:val="1CF5E9DD"/>
    <w:rsid w:val="1CF908F4"/>
    <w:rsid w:val="1CFE4B00"/>
    <w:rsid w:val="1D021372"/>
    <w:rsid w:val="1D04C819"/>
    <w:rsid w:val="1D0753F5"/>
    <w:rsid w:val="1D0AE90D"/>
    <w:rsid w:val="1D16236D"/>
    <w:rsid w:val="1D1683FD"/>
    <w:rsid w:val="1D1BE44B"/>
    <w:rsid w:val="1D1F958D"/>
    <w:rsid w:val="1D22BC78"/>
    <w:rsid w:val="1D251FFB"/>
    <w:rsid w:val="1D2EACAE"/>
    <w:rsid w:val="1D2FF77F"/>
    <w:rsid w:val="1D3416C3"/>
    <w:rsid w:val="1D35C89F"/>
    <w:rsid w:val="1D3FA585"/>
    <w:rsid w:val="1D4075C0"/>
    <w:rsid w:val="1D454F81"/>
    <w:rsid w:val="1D46B9BA"/>
    <w:rsid w:val="1D4A10AB"/>
    <w:rsid w:val="1D4B50AE"/>
    <w:rsid w:val="1D4E6FA4"/>
    <w:rsid w:val="1D4F38F0"/>
    <w:rsid w:val="1D4F4B5D"/>
    <w:rsid w:val="1D57328A"/>
    <w:rsid w:val="1D59E7D8"/>
    <w:rsid w:val="1D5D8684"/>
    <w:rsid w:val="1D6166EA"/>
    <w:rsid w:val="1D6A215C"/>
    <w:rsid w:val="1D702B99"/>
    <w:rsid w:val="1D78EE14"/>
    <w:rsid w:val="1D796288"/>
    <w:rsid w:val="1D82AD5B"/>
    <w:rsid w:val="1D88B3CF"/>
    <w:rsid w:val="1D8A01ED"/>
    <w:rsid w:val="1D8C2E62"/>
    <w:rsid w:val="1D8FB8FE"/>
    <w:rsid w:val="1D90B292"/>
    <w:rsid w:val="1D9B64CE"/>
    <w:rsid w:val="1DA05BAC"/>
    <w:rsid w:val="1DA39C57"/>
    <w:rsid w:val="1DA89333"/>
    <w:rsid w:val="1DABCD8D"/>
    <w:rsid w:val="1DAD47AA"/>
    <w:rsid w:val="1DB10F9B"/>
    <w:rsid w:val="1DB5CB7F"/>
    <w:rsid w:val="1DB6132F"/>
    <w:rsid w:val="1DBC99B0"/>
    <w:rsid w:val="1DC1FDF8"/>
    <w:rsid w:val="1DC6DD17"/>
    <w:rsid w:val="1DD0E4D7"/>
    <w:rsid w:val="1DD69275"/>
    <w:rsid w:val="1DD9F86F"/>
    <w:rsid w:val="1DE0F752"/>
    <w:rsid w:val="1DE4D975"/>
    <w:rsid w:val="1DE929F2"/>
    <w:rsid w:val="1DEAA6AC"/>
    <w:rsid w:val="1DF620A3"/>
    <w:rsid w:val="1DF6C74E"/>
    <w:rsid w:val="1DF7A327"/>
    <w:rsid w:val="1DF7EF1B"/>
    <w:rsid w:val="1DFE843F"/>
    <w:rsid w:val="1E078381"/>
    <w:rsid w:val="1E18C879"/>
    <w:rsid w:val="1E209B27"/>
    <w:rsid w:val="1E24313A"/>
    <w:rsid w:val="1E28ED83"/>
    <w:rsid w:val="1E2C0979"/>
    <w:rsid w:val="1E3606B1"/>
    <w:rsid w:val="1E3F0490"/>
    <w:rsid w:val="1E428E63"/>
    <w:rsid w:val="1E42E433"/>
    <w:rsid w:val="1E48B568"/>
    <w:rsid w:val="1E4F6C9B"/>
    <w:rsid w:val="1E607CB7"/>
    <w:rsid w:val="1E60E5A2"/>
    <w:rsid w:val="1E667ECB"/>
    <w:rsid w:val="1E6681B8"/>
    <w:rsid w:val="1E697E89"/>
    <w:rsid w:val="1E69B9E2"/>
    <w:rsid w:val="1E776C41"/>
    <w:rsid w:val="1E7C8EB0"/>
    <w:rsid w:val="1E7FEFC0"/>
    <w:rsid w:val="1E8A94E3"/>
    <w:rsid w:val="1E8BC600"/>
    <w:rsid w:val="1E8D5151"/>
    <w:rsid w:val="1E8D60FE"/>
    <w:rsid w:val="1E916E3F"/>
    <w:rsid w:val="1E917988"/>
    <w:rsid w:val="1E97CEF7"/>
    <w:rsid w:val="1E994FE8"/>
    <w:rsid w:val="1E9C2AB1"/>
    <w:rsid w:val="1EA06298"/>
    <w:rsid w:val="1EA0987A"/>
    <w:rsid w:val="1EA19CF3"/>
    <w:rsid w:val="1EA8027F"/>
    <w:rsid w:val="1EB4F6FA"/>
    <w:rsid w:val="1EB5E0BE"/>
    <w:rsid w:val="1EB8FD76"/>
    <w:rsid w:val="1EC0A851"/>
    <w:rsid w:val="1EC53B79"/>
    <w:rsid w:val="1ED82F98"/>
    <w:rsid w:val="1EDAD1B3"/>
    <w:rsid w:val="1EE37894"/>
    <w:rsid w:val="1EE4A032"/>
    <w:rsid w:val="1EE7FCFF"/>
    <w:rsid w:val="1EED954F"/>
    <w:rsid w:val="1EED9902"/>
    <w:rsid w:val="1EF41EF5"/>
    <w:rsid w:val="1EF73761"/>
    <w:rsid w:val="1EF99169"/>
    <w:rsid w:val="1EFB15F1"/>
    <w:rsid w:val="1F0A4E0F"/>
    <w:rsid w:val="1F193AC2"/>
    <w:rsid w:val="1F2203F8"/>
    <w:rsid w:val="1F335E98"/>
    <w:rsid w:val="1F384BAF"/>
    <w:rsid w:val="1F3B305C"/>
    <w:rsid w:val="1F47DEDF"/>
    <w:rsid w:val="1F4AF0D5"/>
    <w:rsid w:val="1F502E52"/>
    <w:rsid w:val="1F59B0D2"/>
    <w:rsid w:val="1F5F34A1"/>
    <w:rsid w:val="1F68DD49"/>
    <w:rsid w:val="1F6D72EC"/>
    <w:rsid w:val="1F7BA090"/>
    <w:rsid w:val="1F7D4EF5"/>
    <w:rsid w:val="1F7D8A12"/>
    <w:rsid w:val="1F7F6C6F"/>
    <w:rsid w:val="1F7FA816"/>
    <w:rsid w:val="1F839DAD"/>
    <w:rsid w:val="1F8BE14F"/>
    <w:rsid w:val="1F8D7591"/>
    <w:rsid w:val="1F8F6E15"/>
    <w:rsid w:val="1F90E2ED"/>
    <w:rsid w:val="1F90EAA9"/>
    <w:rsid w:val="1F91F104"/>
    <w:rsid w:val="1F949027"/>
    <w:rsid w:val="1F9977DB"/>
    <w:rsid w:val="1F9AEB16"/>
    <w:rsid w:val="1F9B0C98"/>
    <w:rsid w:val="1F9D3EAD"/>
    <w:rsid w:val="1FA310C3"/>
    <w:rsid w:val="1FB2293B"/>
    <w:rsid w:val="1FBDE396"/>
    <w:rsid w:val="1FCA614D"/>
    <w:rsid w:val="1FDA9296"/>
    <w:rsid w:val="1FE2D18D"/>
    <w:rsid w:val="1FE485C9"/>
    <w:rsid w:val="1FE4E24B"/>
    <w:rsid w:val="1FE61035"/>
    <w:rsid w:val="1FEE4354"/>
    <w:rsid w:val="1FF061B9"/>
    <w:rsid w:val="1FF08369"/>
    <w:rsid w:val="1FF20EBA"/>
    <w:rsid w:val="1FF3AE17"/>
    <w:rsid w:val="1FF4730B"/>
    <w:rsid w:val="1FF5C3F4"/>
    <w:rsid w:val="1FFA5A1C"/>
    <w:rsid w:val="2009356D"/>
    <w:rsid w:val="200A4740"/>
    <w:rsid w:val="200B3048"/>
    <w:rsid w:val="2011836E"/>
    <w:rsid w:val="2011B06A"/>
    <w:rsid w:val="20191058"/>
    <w:rsid w:val="201D09CA"/>
    <w:rsid w:val="20210ED0"/>
    <w:rsid w:val="2021D267"/>
    <w:rsid w:val="20239AF5"/>
    <w:rsid w:val="202453AA"/>
    <w:rsid w:val="202AA9DE"/>
    <w:rsid w:val="202F1EBA"/>
    <w:rsid w:val="2035E49D"/>
    <w:rsid w:val="20390A97"/>
    <w:rsid w:val="203A9B02"/>
    <w:rsid w:val="203C68DB"/>
    <w:rsid w:val="203D2629"/>
    <w:rsid w:val="204E6FE4"/>
    <w:rsid w:val="205031B7"/>
    <w:rsid w:val="205A5D3A"/>
    <w:rsid w:val="205CBC09"/>
    <w:rsid w:val="206CBA32"/>
    <w:rsid w:val="2070BC55"/>
    <w:rsid w:val="2076A214"/>
    <w:rsid w:val="2077B9FE"/>
    <w:rsid w:val="2078E14F"/>
    <w:rsid w:val="207F20D2"/>
    <w:rsid w:val="20819228"/>
    <w:rsid w:val="2088D007"/>
    <w:rsid w:val="208981A0"/>
    <w:rsid w:val="20926439"/>
    <w:rsid w:val="2092DEF2"/>
    <w:rsid w:val="2096C225"/>
    <w:rsid w:val="209CB917"/>
    <w:rsid w:val="209F1E7E"/>
    <w:rsid w:val="20A5E1F0"/>
    <w:rsid w:val="20AADBDC"/>
    <w:rsid w:val="20B098F3"/>
    <w:rsid w:val="20B20104"/>
    <w:rsid w:val="20B7CF66"/>
    <w:rsid w:val="20B8EF7D"/>
    <w:rsid w:val="20BD5527"/>
    <w:rsid w:val="20C058D6"/>
    <w:rsid w:val="20C3D0D1"/>
    <w:rsid w:val="20D2D4DA"/>
    <w:rsid w:val="20D30590"/>
    <w:rsid w:val="20E09CA8"/>
    <w:rsid w:val="20EBFA74"/>
    <w:rsid w:val="20EC37A3"/>
    <w:rsid w:val="20F258F5"/>
    <w:rsid w:val="20F6DB20"/>
    <w:rsid w:val="20F9EC22"/>
    <w:rsid w:val="20F9FD72"/>
    <w:rsid w:val="21062FE2"/>
    <w:rsid w:val="210CE7CB"/>
    <w:rsid w:val="210D97DF"/>
    <w:rsid w:val="211577A1"/>
    <w:rsid w:val="21166780"/>
    <w:rsid w:val="21167FF0"/>
    <w:rsid w:val="211914BE"/>
    <w:rsid w:val="211A4F24"/>
    <w:rsid w:val="211C804B"/>
    <w:rsid w:val="211DAC28"/>
    <w:rsid w:val="211DCD0E"/>
    <w:rsid w:val="2127FA08"/>
    <w:rsid w:val="212CB34E"/>
    <w:rsid w:val="2130DA23"/>
    <w:rsid w:val="21314BBD"/>
    <w:rsid w:val="2132B3FA"/>
    <w:rsid w:val="21354622"/>
    <w:rsid w:val="2138207D"/>
    <w:rsid w:val="2140A587"/>
    <w:rsid w:val="21487BB9"/>
    <w:rsid w:val="2150B419"/>
    <w:rsid w:val="215230F7"/>
    <w:rsid w:val="2152FFBF"/>
    <w:rsid w:val="215643DE"/>
    <w:rsid w:val="21654D0C"/>
    <w:rsid w:val="216631AE"/>
    <w:rsid w:val="216FDDB9"/>
    <w:rsid w:val="2172F184"/>
    <w:rsid w:val="2176A552"/>
    <w:rsid w:val="2176B16A"/>
    <w:rsid w:val="217A5A07"/>
    <w:rsid w:val="217A622A"/>
    <w:rsid w:val="217FB136"/>
    <w:rsid w:val="2187170C"/>
    <w:rsid w:val="218C311F"/>
    <w:rsid w:val="218C53CA"/>
    <w:rsid w:val="21963CFA"/>
    <w:rsid w:val="21A36EEA"/>
    <w:rsid w:val="21A770AC"/>
    <w:rsid w:val="21AB2D74"/>
    <w:rsid w:val="21BC1418"/>
    <w:rsid w:val="21BE7E3C"/>
    <w:rsid w:val="21C02971"/>
    <w:rsid w:val="21CE67F3"/>
    <w:rsid w:val="21D3D734"/>
    <w:rsid w:val="21D66B63"/>
    <w:rsid w:val="21DD7BB0"/>
    <w:rsid w:val="21E0B73C"/>
    <w:rsid w:val="21ECAA72"/>
    <w:rsid w:val="21EE7785"/>
    <w:rsid w:val="21F171E3"/>
    <w:rsid w:val="21F1D3BC"/>
    <w:rsid w:val="21F23DE6"/>
    <w:rsid w:val="21F29321"/>
    <w:rsid w:val="21F4ADDA"/>
    <w:rsid w:val="21F64BA6"/>
    <w:rsid w:val="2205610A"/>
    <w:rsid w:val="22074DE4"/>
    <w:rsid w:val="220D77E9"/>
    <w:rsid w:val="221245DC"/>
    <w:rsid w:val="2214DA24"/>
    <w:rsid w:val="221699DF"/>
    <w:rsid w:val="2219290A"/>
    <w:rsid w:val="221A0372"/>
    <w:rsid w:val="221ADD26"/>
    <w:rsid w:val="2233CCD3"/>
    <w:rsid w:val="22360F57"/>
    <w:rsid w:val="223E54B8"/>
    <w:rsid w:val="2242A7A2"/>
    <w:rsid w:val="2250EA0A"/>
    <w:rsid w:val="22531346"/>
    <w:rsid w:val="225670CA"/>
    <w:rsid w:val="22638194"/>
    <w:rsid w:val="226FEC71"/>
    <w:rsid w:val="22783534"/>
    <w:rsid w:val="227CDB09"/>
    <w:rsid w:val="227F48DF"/>
    <w:rsid w:val="228961AF"/>
    <w:rsid w:val="2289A771"/>
    <w:rsid w:val="2289E82E"/>
    <w:rsid w:val="228D71E8"/>
    <w:rsid w:val="22924F50"/>
    <w:rsid w:val="2292C3E2"/>
    <w:rsid w:val="229F2F31"/>
    <w:rsid w:val="22A7FDC5"/>
    <w:rsid w:val="22AD6C76"/>
    <w:rsid w:val="22AF4EE6"/>
    <w:rsid w:val="22B46FD2"/>
    <w:rsid w:val="22B6F868"/>
    <w:rsid w:val="22BCCD4A"/>
    <w:rsid w:val="22BD6D22"/>
    <w:rsid w:val="22C883AF"/>
    <w:rsid w:val="22DD3634"/>
    <w:rsid w:val="22DEF9AD"/>
    <w:rsid w:val="22F69182"/>
    <w:rsid w:val="22F9CE46"/>
    <w:rsid w:val="22FA5F03"/>
    <w:rsid w:val="22FAFCE1"/>
    <w:rsid w:val="2300FEA4"/>
    <w:rsid w:val="230C31E2"/>
    <w:rsid w:val="2314A93F"/>
    <w:rsid w:val="23179BED"/>
    <w:rsid w:val="231EA02F"/>
    <w:rsid w:val="232BDE64"/>
    <w:rsid w:val="233434E9"/>
    <w:rsid w:val="23371461"/>
    <w:rsid w:val="233BF4A5"/>
    <w:rsid w:val="2340D62F"/>
    <w:rsid w:val="2347FC87"/>
    <w:rsid w:val="23497A85"/>
    <w:rsid w:val="234981CC"/>
    <w:rsid w:val="234A270C"/>
    <w:rsid w:val="23535426"/>
    <w:rsid w:val="23546310"/>
    <w:rsid w:val="2355CAAD"/>
    <w:rsid w:val="2356B30F"/>
    <w:rsid w:val="235B6072"/>
    <w:rsid w:val="2368A951"/>
    <w:rsid w:val="236C54AF"/>
    <w:rsid w:val="236FA795"/>
    <w:rsid w:val="2383299C"/>
    <w:rsid w:val="2385F6A7"/>
    <w:rsid w:val="238D1D98"/>
    <w:rsid w:val="238FF694"/>
    <w:rsid w:val="239394B4"/>
    <w:rsid w:val="23988505"/>
    <w:rsid w:val="239B39E8"/>
    <w:rsid w:val="239D2AE2"/>
    <w:rsid w:val="239EA902"/>
    <w:rsid w:val="23A1316B"/>
    <w:rsid w:val="23AC40FB"/>
    <w:rsid w:val="23AC6EED"/>
    <w:rsid w:val="23B28EF3"/>
    <w:rsid w:val="23B58363"/>
    <w:rsid w:val="23BA3C29"/>
    <w:rsid w:val="23BB24C1"/>
    <w:rsid w:val="23CF7CB0"/>
    <w:rsid w:val="23D1E730"/>
    <w:rsid w:val="23D9EE7F"/>
    <w:rsid w:val="23D9F5BD"/>
    <w:rsid w:val="23DB1178"/>
    <w:rsid w:val="23DBD6A1"/>
    <w:rsid w:val="23E100C6"/>
    <w:rsid w:val="23E5DE57"/>
    <w:rsid w:val="23E82469"/>
    <w:rsid w:val="23F528C0"/>
    <w:rsid w:val="23F8C8A2"/>
    <w:rsid w:val="23FDF193"/>
    <w:rsid w:val="24074B47"/>
    <w:rsid w:val="2409C421"/>
    <w:rsid w:val="240A759C"/>
    <w:rsid w:val="240BBCD2"/>
    <w:rsid w:val="241383F7"/>
    <w:rsid w:val="2413AF00"/>
    <w:rsid w:val="2414476A"/>
    <w:rsid w:val="2419613E"/>
    <w:rsid w:val="2419B134"/>
    <w:rsid w:val="241F787B"/>
    <w:rsid w:val="241F91F7"/>
    <w:rsid w:val="2421C6C1"/>
    <w:rsid w:val="2421D6B9"/>
    <w:rsid w:val="24239F75"/>
    <w:rsid w:val="2426508A"/>
    <w:rsid w:val="242F76A0"/>
    <w:rsid w:val="243074DA"/>
    <w:rsid w:val="243BA093"/>
    <w:rsid w:val="24493CD7"/>
    <w:rsid w:val="244E0842"/>
    <w:rsid w:val="244F2EB1"/>
    <w:rsid w:val="24531939"/>
    <w:rsid w:val="2456C673"/>
    <w:rsid w:val="245E1131"/>
    <w:rsid w:val="24618E10"/>
    <w:rsid w:val="247021D3"/>
    <w:rsid w:val="247A3339"/>
    <w:rsid w:val="247D18A7"/>
    <w:rsid w:val="2481D341"/>
    <w:rsid w:val="24820290"/>
    <w:rsid w:val="2486BB6E"/>
    <w:rsid w:val="248D0557"/>
    <w:rsid w:val="249AE13D"/>
    <w:rsid w:val="249CEDCE"/>
    <w:rsid w:val="249FE0F2"/>
    <w:rsid w:val="24A178E9"/>
    <w:rsid w:val="24A238BC"/>
    <w:rsid w:val="24A4E130"/>
    <w:rsid w:val="24A54835"/>
    <w:rsid w:val="24AA46AE"/>
    <w:rsid w:val="24AB6E88"/>
    <w:rsid w:val="24AE879A"/>
    <w:rsid w:val="24B72DD8"/>
    <w:rsid w:val="24B751F8"/>
    <w:rsid w:val="24B89830"/>
    <w:rsid w:val="24BA83D4"/>
    <w:rsid w:val="24BE19FC"/>
    <w:rsid w:val="24C6853D"/>
    <w:rsid w:val="24C9328C"/>
    <w:rsid w:val="24CE66ED"/>
    <w:rsid w:val="24D355B9"/>
    <w:rsid w:val="24D50682"/>
    <w:rsid w:val="24D64209"/>
    <w:rsid w:val="24DA8877"/>
    <w:rsid w:val="24E5D590"/>
    <w:rsid w:val="24E792AF"/>
    <w:rsid w:val="24E93286"/>
    <w:rsid w:val="24EE413C"/>
    <w:rsid w:val="24F3C69C"/>
    <w:rsid w:val="25045AFE"/>
    <w:rsid w:val="2506506F"/>
    <w:rsid w:val="250955C0"/>
    <w:rsid w:val="250BB199"/>
    <w:rsid w:val="250FD9FE"/>
    <w:rsid w:val="25127BD3"/>
    <w:rsid w:val="2516C178"/>
    <w:rsid w:val="25191E3A"/>
    <w:rsid w:val="2519DC15"/>
    <w:rsid w:val="251C2A3C"/>
    <w:rsid w:val="2526A407"/>
    <w:rsid w:val="252B0B01"/>
    <w:rsid w:val="252B5192"/>
    <w:rsid w:val="252D8F20"/>
    <w:rsid w:val="253EBBF1"/>
    <w:rsid w:val="253EEEA6"/>
    <w:rsid w:val="25438DE5"/>
    <w:rsid w:val="25479968"/>
    <w:rsid w:val="25486C19"/>
    <w:rsid w:val="254B418B"/>
    <w:rsid w:val="2553060C"/>
    <w:rsid w:val="2558A674"/>
    <w:rsid w:val="25597AA5"/>
    <w:rsid w:val="255DDCAA"/>
    <w:rsid w:val="25611B1F"/>
    <w:rsid w:val="25630EFB"/>
    <w:rsid w:val="25670FCD"/>
    <w:rsid w:val="256FF86F"/>
    <w:rsid w:val="2574676E"/>
    <w:rsid w:val="2578E010"/>
    <w:rsid w:val="257957CE"/>
    <w:rsid w:val="258FBD19"/>
    <w:rsid w:val="2592A093"/>
    <w:rsid w:val="2595AA22"/>
    <w:rsid w:val="25974047"/>
    <w:rsid w:val="25978DA3"/>
    <w:rsid w:val="25A5C16B"/>
    <w:rsid w:val="25A676B3"/>
    <w:rsid w:val="25A8D2CF"/>
    <w:rsid w:val="25BE6C5D"/>
    <w:rsid w:val="25C8B8CB"/>
    <w:rsid w:val="25C8E100"/>
    <w:rsid w:val="25CB35EE"/>
    <w:rsid w:val="25CE3056"/>
    <w:rsid w:val="25CE323F"/>
    <w:rsid w:val="25CFB786"/>
    <w:rsid w:val="25D2B2F7"/>
    <w:rsid w:val="25D3FFAD"/>
    <w:rsid w:val="25E0EE37"/>
    <w:rsid w:val="25E1190B"/>
    <w:rsid w:val="25E2B9B2"/>
    <w:rsid w:val="25E6076E"/>
    <w:rsid w:val="25E75263"/>
    <w:rsid w:val="25E9D8A3"/>
    <w:rsid w:val="25EE5748"/>
    <w:rsid w:val="25FE39F2"/>
    <w:rsid w:val="25FF6E0C"/>
    <w:rsid w:val="260CFD56"/>
    <w:rsid w:val="260E58CC"/>
    <w:rsid w:val="260EFB4C"/>
    <w:rsid w:val="26123A37"/>
    <w:rsid w:val="26178491"/>
    <w:rsid w:val="2619B6E5"/>
    <w:rsid w:val="261C4EC3"/>
    <w:rsid w:val="26283059"/>
    <w:rsid w:val="262896D4"/>
    <w:rsid w:val="262934A1"/>
    <w:rsid w:val="262B637C"/>
    <w:rsid w:val="262B8C87"/>
    <w:rsid w:val="262BFCA4"/>
    <w:rsid w:val="2632D959"/>
    <w:rsid w:val="26332954"/>
    <w:rsid w:val="2634E820"/>
    <w:rsid w:val="2639C276"/>
    <w:rsid w:val="263D494A"/>
    <w:rsid w:val="2643D566"/>
    <w:rsid w:val="26491C5A"/>
    <w:rsid w:val="264FCFCE"/>
    <w:rsid w:val="26510EAE"/>
    <w:rsid w:val="26532259"/>
    <w:rsid w:val="26544104"/>
    <w:rsid w:val="2655F161"/>
    <w:rsid w:val="265D84D8"/>
    <w:rsid w:val="2662F908"/>
    <w:rsid w:val="266404E0"/>
    <w:rsid w:val="2665850A"/>
    <w:rsid w:val="266CF2FE"/>
    <w:rsid w:val="26731E61"/>
    <w:rsid w:val="267884F3"/>
    <w:rsid w:val="267B3AF1"/>
    <w:rsid w:val="2684F746"/>
    <w:rsid w:val="268B48B6"/>
    <w:rsid w:val="268F599B"/>
    <w:rsid w:val="269247D9"/>
    <w:rsid w:val="269362A0"/>
    <w:rsid w:val="2693FCBA"/>
    <w:rsid w:val="2697CBF8"/>
    <w:rsid w:val="26A580D1"/>
    <w:rsid w:val="26A82AAF"/>
    <w:rsid w:val="26AB4543"/>
    <w:rsid w:val="26B0ECD3"/>
    <w:rsid w:val="26B67926"/>
    <w:rsid w:val="26BC670F"/>
    <w:rsid w:val="26C69F79"/>
    <w:rsid w:val="26CB1919"/>
    <w:rsid w:val="26CB1DCE"/>
    <w:rsid w:val="26CBE027"/>
    <w:rsid w:val="26D0C254"/>
    <w:rsid w:val="26D19F2F"/>
    <w:rsid w:val="26D5C450"/>
    <w:rsid w:val="26D82B4D"/>
    <w:rsid w:val="26D929F7"/>
    <w:rsid w:val="26DB331E"/>
    <w:rsid w:val="26DC3E26"/>
    <w:rsid w:val="26F41A55"/>
    <w:rsid w:val="26F788B9"/>
    <w:rsid w:val="26F9C6CB"/>
    <w:rsid w:val="26F9F044"/>
    <w:rsid w:val="27065C31"/>
    <w:rsid w:val="27066EB1"/>
    <w:rsid w:val="270D2F6B"/>
    <w:rsid w:val="270F85F8"/>
    <w:rsid w:val="27120322"/>
    <w:rsid w:val="271C77BD"/>
    <w:rsid w:val="272C7B2D"/>
    <w:rsid w:val="273320B5"/>
    <w:rsid w:val="273851D2"/>
    <w:rsid w:val="2739559E"/>
    <w:rsid w:val="2740E3E5"/>
    <w:rsid w:val="27435D94"/>
    <w:rsid w:val="275D1894"/>
    <w:rsid w:val="27663315"/>
    <w:rsid w:val="276E0512"/>
    <w:rsid w:val="2770CCB3"/>
    <w:rsid w:val="27748119"/>
    <w:rsid w:val="2774C7D8"/>
    <w:rsid w:val="2774F1AB"/>
    <w:rsid w:val="2775A53A"/>
    <w:rsid w:val="2778BC63"/>
    <w:rsid w:val="277CBE98"/>
    <w:rsid w:val="277E861B"/>
    <w:rsid w:val="277F9FFB"/>
    <w:rsid w:val="2780540E"/>
    <w:rsid w:val="27811EF2"/>
    <w:rsid w:val="278679AF"/>
    <w:rsid w:val="278FC8CF"/>
    <w:rsid w:val="2797F112"/>
    <w:rsid w:val="279BF4D2"/>
    <w:rsid w:val="279D20C2"/>
    <w:rsid w:val="27A3E258"/>
    <w:rsid w:val="27A6162A"/>
    <w:rsid w:val="27AB9ADC"/>
    <w:rsid w:val="27AE6FAF"/>
    <w:rsid w:val="27AFA7FE"/>
    <w:rsid w:val="27B15CB4"/>
    <w:rsid w:val="27B354F2"/>
    <w:rsid w:val="27B5140D"/>
    <w:rsid w:val="27BEDF70"/>
    <w:rsid w:val="27C5133B"/>
    <w:rsid w:val="27C6F113"/>
    <w:rsid w:val="27D37ACA"/>
    <w:rsid w:val="27D38FFA"/>
    <w:rsid w:val="27E21AA4"/>
    <w:rsid w:val="27E3C4BD"/>
    <w:rsid w:val="27F007E8"/>
    <w:rsid w:val="27F1A087"/>
    <w:rsid w:val="27F95539"/>
    <w:rsid w:val="280AF67B"/>
    <w:rsid w:val="280C4AF7"/>
    <w:rsid w:val="280CB3E0"/>
    <w:rsid w:val="280CCD1D"/>
    <w:rsid w:val="280FB042"/>
    <w:rsid w:val="281261D9"/>
    <w:rsid w:val="2817BAB1"/>
    <w:rsid w:val="281CCD1E"/>
    <w:rsid w:val="281CE974"/>
    <w:rsid w:val="2821C52B"/>
    <w:rsid w:val="282200A9"/>
    <w:rsid w:val="28273346"/>
    <w:rsid w:val="28287D5A"/>
    <w:rsid w:val="28348F93"/>
    <w:rsid w:val="2834A6CD"/>
    <w:rsid w:val="2836C04F"/>
    <w:rsid w:val="28383FF6"/>
    <w:rsid w:val="2849E304"/>
    <w:rsid w:val="284E623A"/>
    <w:rsid w:val="2855D624"/>
    <w:rsid w:val="285AA00B"/>
    <w:rsid w:val="285C884F"/>
    <w:rsid w:val="28628EB9"/>
    <w:rsid w:val="286519F3"/>
    <w:rsid w:val="2874A1FA"/>
    <w:rsid w:val="28784E02"/>
    <w:rsid w:val="287DCDFC"/>
    <w:rsid w:val="288B7D17"/>
    <w:rsid w:val="288D53B3"/>
    <w:rsid w:val="288D7323"/>
    <w:rsid w:val="28905398"/>
    <w:rsid w:val="289172C0"/>
    <w:rsid w:val="28979AD4"/>
    <w:rsid w:val="2898A5F2"/>
    <w:rsid w:val="2898F801"/>
    <w:rsid w:val="289BAFCF"/>
    <w:rsid w:val="28A5632F"/>
    <w:rsid w:val="28A99362"/>
    <w:rsid w:val="28ACB118"/>
    <w:rsid w:val="28B7B717"/>
    <w:rsid w:val="28B97C3E"/>
    <w:rsid w:val="28BEFB15"/>
    <w:rsid w:val="28CA6B0A"/>
    <w:rsid w:val="28CFA2F8"/>
    <w:rsid w:val="28D2FB98"/>
    <w:rsid w:val="28D4F648"/>
    <w:rsid w:val="28DE4D57"/>
    <w:rsid w:val="28DFB600"/>
    <w:rsid w:val="28E58B1F"/>
    <w:rsid w:val="28E8D1B7"/>
    <w:rsid w:val="28F55BED"/>
    <w:rsid w:val="28F6DF74"/>
    <w:rsid w:val="28F71098"/>
    <w:rsid w:val="29026E71"/>
    <w:rsid w:val="2903DEFA"/>
    <w:rsid w:val="2908C53A"/>
    <w:rsid w:val="290F0CA6"/>
    <w:rsid w:val="290FF29A"/>
    <w:rsid w:val="2910EB07"/>
    <w:rsid w:val="29170C78"/>
    <w:rsid w:val="29173F49"/>
    <w:rsid w:val="291CB610"/>
    <w:rsid w:val="291F8841"/>
    <w:rsid w:val="29224A6C"/>
    <w:rsid w:val="2926A763"/>
    <w:rsid w:val="2930D943"/>
    <w:rsid w:val="293936D1"/>
    <w:rsid w:val="29394FC7"/>
    <w:rsid w:val="29477CD3"/>
    <w:rsid w:val="294BEABB"/>
    <w:rsid w:val="2953175C"/>
    <w:rsid w:val="296FF981"/>
    <w:rsid w:val="2971A8AF"/>
    <w:rsid w:val="29736E05"/>
    <w:rsid w:val="29768326"/>
    <w:rsid w:val="29799E56"/>
    <w:rsid w:val="297D9EEB"/>
    <w:rsid w:val="297DA3BD"/>
    <w:rsid w:val="298133FA"/>
    <w:rsid w:val="2983EAC3"/>
    <w:rsid w:val="29877864"/>
    <w:rsid w:val="2989DD7F"/>
    <w:rsid w:val="298D0547"/>
    <w:rsid w:val="299003E2"/>
    <w:rsid w:val="29918FAD"/>
    <w:rsid w:val="2995259A"/>
    <w:rsid w:val="29976F9E"/>
    <w:rsid w:val="299879EA"/>
    <w:rsid w:val="299D1ED2"/>
    <w:rsid w:val="299F47DF"/>
    <w:rsid w:val="29A06255"/>
    <w:rsid w:val="29A1F6B5"/>
    <w:rsid w:val="29A6F763"/>
    <w:rsid w:val="29B017B3"/>
    <w:rsid w:val="29B1DB05"/>
    <w:rsid w:val="29B41F33"/>
    <w:rsid w:val="29B9A22A"/>
    <w:rsid w:val="29C2C43B"/>
    <w:rsid w:val="29C4DE1C"/>
    <w:rsid w:val="29C5C7DD"/>
    <w:rsid w:val="29C8D6A5"/>
    <w:rsid w:val="29D8646E"/>
    <w:rsid w:val="29DD13E0"/>
    <w:rsid w:val="29DEC0F7"/>
    <w:rsid w:val="29E055D5"/>
    <w:rsid w:val="29E0BCF9"/>
    <w:rsid w:val="29E89858"/>
    <w:rsid w:val="29ECECA5"/>
    <w:rsid w:val="29EE2412"/>
    <w:rsid w:val="29EEDDBD"/>
    <w:rsid w:val="29F36441"/>
    <w:rsid w:val="29F4D78D"/>
    <w:rsid w:val="29F702AA"/>
    <w:rsid w:val="29FE6830"/>
    <w:rsid w:val="2A015D8B"/>
    <w:rsid w:val="2A032EBC"/>
    <w:rsid w:val="2A053422"/>
    <w:rsid w:val="2A12D3E0"/>
    <w:rsid w:val="2A1566BD"/>
    <w:rsid w:val="2A1884B9"/>
    <w:rsid w:val="2A20A725"/>
    <w:rsid w:val="2A23560A"/>
    <w:rsid w:val="2A24EAB2"/>
    <w:rsid w:val="2A2D99B6"/>
    <w:rsid w:val="2A2F9276"/>
    <w:rsid w:val="2A3308F3"/>
    <w:rsid w:val="2A33EC1E"/>
    <w:rsid w:val="2A34C496"/>
    <w:rsid w:val="2A362467"/>
    <w:rsid w:val="2A3A32EA"/>
    <w:rsid w:val="2A3B67C4"/>
    <w:rsid w:val="2A3C9B66"/>
    <w:rsid w:val="2A3EDEB8"/>
    <w:rsid w:val="2A44C123"/>
    <w:rsid w:val="2A4EB466"/>
    <w:rsid w:val="2A4ECB35"/>
    <w:rsid w:val="2A508471"/>
    <w:rsid w:val="2A5214CF"/>
    <w:rsid w:val="2A58BD5D"/>
    <w:rsid w:val="2A5B6A6E"/>
    <w:rsid w:val="2A6AD4AE"/>
    <w:rsid w:val="2A6D7E06"/>
    <w:rsid w:val="2A7AFE56"/>
    <w:rsid w:val="2A7BD1B6"/>
    <w:rsid w:val="2A7EE2DC"/>
    <w:rsid w:val="2A7EED99"/>
    <w:rsid w:val="2A84B2EF"/>
    <w:rsid w:val="2A89B3DD"/>
    <w:rsid w:val="2A95F4F9"/>
    <w:rsid w:val="2AA0D4C1"/>
    <w:rsid w:val="2AA3E822"/>
    <w:rsid w:val="2AA47A08"/>
    <w:rsid w:val="2AA58B7E"/>
    <w:rsid w:val="2AAE1389"/>
    <w:rsid w:val="2AB611D9"/>
    <w:rsid w:val="2AB62104"/>
    <w:rsid w:val="2ABACD9D"/>
    <w:rsid w:val="2AC039FD"/>
    <w:rsid w:val="2AC2C5F3"/>
    <w:rsid w:val="2AC2CED4"/>
    <w:rsid w:val="2AC36CAE"/>
    <w:rsid w:val="2AC561B1"/>
    <w:rsid w:val="2ACE8EC3"/>
    <w:rsid w:val="2ACF0C91"/>
    <w:rsid w:val="2AD1AB15"/>
    <w:rsid w:val="2AD4E767"/>
    <w:rsid w:val="2AD6A7F5"/>
    <w:rsid w:val="2ADC5A2A"/>
    <w:rsid w:val="2ADE3ED3"/>
    <w:rsid w:val="2AE2AD28"/>
    <w:rsid w:val="2AE5DE12"/>
    <w:rsid w:val="2AE9FCE9"/>
    <w:rsid w:val="2AF6C59B"/>
    <w:rsid w:val="2AFB615C"/>
    <w:rsid w:val="2B01825B"/>
    <w:rsid w:val="2B02D849"/>
    <w:rsid w:val="2B032546"/>
    <w:rsid w:val="2B03C99B"/>
    <w:rsid w:val="2B053697"/>
    <w:rsid w:val="2B0814DE"/>
    <w:rsid w:val="2B08313F"/>
    <w:rsid w:val="2B0D6B1F"/>
    <w:rsid w:val="2B0F1E75"/>
    <w:rsid w:val="2B12CB16"/>
    <w:rsid w:val="2B1B6279"/>
    <w:rsid w:val="2B1BEDC8"/>
    <w:rsid w:val="2B1D7348"/>
    <w:rsid w:val="2B1D9868"/>
    <w:rsid w:val="2B22D647"/>
    <w:rsid w:val="2B24897E"/>
    <w:rsid w:val="2B26937C"/>
    <w:rsid w:val="2B27A8AA"/>
    <w:rsid w:val="2B2A6CE6"/>
    <w:rsid w:val="2B337CE2"/>
    <w:rsid w:val="2B35D77D"/>
    <w:rsid w:val="2B36D52A"/>
    <w:rsid w:val="2B378822"/>
    <w:rsid w:val="2B3813B7"/>
    <w:rsid w:val="2B3B6B54"/>
    <w:rsid w:val="2B3C32B6"/>
    <w:rsid w:val="2B41CDAF"/>
    <w:rsid w:val="2B4260A7"/>
    <w:rsid w:val="2B42D942"/>
    <w:rsid w:val="2B42FDFC"/>
    <w:rsid w:val="2B453BDC"/>
    <w:rsid w:val="2B47B435"/>
    <w:rsid w:val="2B4EB29F"/>
    <w:rsid w:val="2B550C83"/>
    <w:rsid w:val="2B55D60F"/>
    <w:rsid w:val="2B5A92D9"/>
    <w:rsid w:val="2B633A03"/>
    <w:rsid w:val="2B63C08C"/>
    <w:rsid w:val="2B646D3A"/>
    <w:rsid w:val="2B667AD9"/>
    <w:rsid w:val="2B66E3F8"/>
    <w:rsid w:val="2B687B96"/>
    <w:rsid w:val="2B687F01"/>
    <w:rsid w:val="2B76BDCE"/>
    <w:rsid w:val="2B789702"/>
    <w:rsid w:val="2B80AE9F"/>
    <w:rsid w:val="2B82B02D"/>
    <w:rsid w:val="2B8F40A8"/>
    <w:rsid w:val="2B99F7DD"/>
    <w:rsid w:val="2B9A80F4"/>
    <w:rsid w:val="2BA0D09F"/>
    <w:rsid w:val="2BA41D5D"/>
    <w:rsid w:val="2BABAC07"/>
    <w:rsid w:val="2BB41ADF"/>
    <w:rsid w:val="2BB6E2A1"/>
    <w:rsid w:val="2BB81677"/>
    <w:rsid w:val="2BBF9B03"/>
    <w:rsid w:val="2BC0BB13"/>
    <w:rsid w:val="2BC2B6BB"/>
    <w:rsid w:val="2BC31DD9"/>
    <w:rsid w:val="2BCC9E6C"/>
    <w:rsid w:val="2BD0F23C"/>
    <w:rsid w:val="2BD1F62D"/>
    <w:rsid w:val="2BD39CFC"/>
    <w:rsid w:val="2BD8DE21"/>
    <w:rsid w:val="2BD91AE6"/>
    <w:rsid w:val="2BD9386E"/>
    <w:rsid w:val="2BDD6082"/>
    <w:rsid w:val="2BE861FC"/>
    <w:rsid w:val="2BE96E0A"/>
    <w:rsid w:val="2BEA717B"/>
    <w:rsid w:val="2BEC1CDC"/>
    <w:rsid w:val="2BF40128"/>
    <w:rsid w:val="2BF8EF9A"/>
    <w:rsid w:val="2C0124ED"/>
    <w:rsid w:val="2C052296"/>
    <w:rsid w:val="2C0FB8F3"/>
    <w:rsid w:val="2C105581"/>
    <w:rsid w:val="2C12F9CD"/>
    <w:rsid w:val="2C18375F"/>
    <w:rsid w:val="2C1C8DC8"/>
    <w:rsid w:val="2C1CCF74"/>
    <w:rsid w:val="2C1DBB49"/>
    <w:rsid w:val="2C26D314"/>
    <w:rsid w:val="2C29FC95"/>
    <w:rsid w:val="2C2E2695"/>
    <w:rsid w:val="2C31FCF8"/>
    <w:rsid w:val="2C349B0F"/>
    <w:rsid w:val="2C3C22B6"/>
    <w:rsid w:val="2C3D38B0"/>
    <w:rsid w:val="2C3D5BF5"/>
    <w:rsid w:val="2C42A69A"/>
    <w:rsid w:val="2C4576D8"/>
    <w:rsid w:val="2C49447D"/>
    <w:rsid w:val="2C555499"/>
    <w:rsid w:val="2C599DD2"/>
    <w:rsid w:val="2C5E19D1"/>
    <w:rsid w:val="2C6215E4"/>
    <w:rsid w:val="2C6353C6"/>
    <w:rsid w:val="2C65DA5C"/>
    <w:rsid w:val="2C69B3D1"/>
    <w:rsid w:val="2C6ADAFE"/>
    <w:rsid w:val="2C6DB123"/>
    <w:rsid w:val="2C746E2E"/>
    <w:rsid w:val="2C7C7031"/>
    <w:rsid w:val="2C7ED448"/>
    <w:rsid w:val="2C877C5C"/>
    <w:rsid w:val="2C8DA649"/>
    <w:rsid w:val="2C9095BB"/>
    <w:rsid w:val="2C971C49"/>
    <w:rsid w:val="2C988F8B"/>
    <w:rsid w:val="2C9938EE"/>
    <w:rsid w:val="2C9ACE0B"/>
    <w:rsid w:val="2C9AFE54"/>
    <w:rsid w:val="2CA32FCC"/>
    <w:rsid w:val="2CA4547E"/>
    <w:rsid w:val="2CA64D38"/>
    <w:rsid w:val="2CB367DC"/>
    <w:rsid w:val="2CB3A20B"/>
    <w:rsid w:val="2CBC1F70"/>
    <w:rsid w:val="2CBD39BE"/>
    <w:rsid w:val="2CC58275"/>
    <w:rsid w:val="2CC8D9D3"/>
    <w:rsid w:val="2CC917C2"/>
    <w:rsid w:val="2CCCC65C"/>
    <w:rsid w:val="2CD86621"/>
    <w:rsid w:val="2CDCF7DB"/>
    <w:rsid w:val="2CE97BC7"/>
    <w:rsid w:val="2CF6633A"/>
    <w:rsid w:val="2CFABFBD"/>
    <w:rsid w:val="2CFC62BE"/>
    <w:rsid w:val="2D00AADD"/>
    <w:rsid w:val="2D00CC2C"/>
    <w:rsid w:val="2D1584F7"/>
    <w:rsid w:val="2D18C3B8"/>
    <w:rsid w:val="2D1AA359"/>
    <w:rsid w:val="2D1DDCA9"/>
    <w:rsid w:val="2D1DFF3B"/>
    <w:rsid w:val="2D1E1A98"/>
    <w:rsid w:val="2D1FCB6A"/>
    <w:rsid w:val="2D2392EE"/>
    <w:rsid w:val="2D24E5DE"/>
    <w:rsid w:val="2D25C4D4"/>
    <w:rsid w:val="2D287F6D"/>
    <w:rsid w:val="2D2CC969"/>
    <w:rsid w:val="2D38E12F"/>
    <w:rsid w:val="2D3D29AD"/>
    <w:rsid w:val="2D473577"/>
    <w:rsid w:val="2D4CBBFB"/>
    <w:rsid w:val="2D57B59B"/>
    <w:rsid w:val="2D640B70"/>
    <w:rsid w:val="2D66048F"/>
    <w:rsid w:val="2D6DC68E"/>
    <w:rsid w:val="2D78630B"/>
    <w:rsid w:val="2D7981F5"/>
    <w:rsid w:val="2D7BED22"/>
    <w:rsid w:val="2D85422E"/>
    <w:rsid w:val="2D8D08D8"/>
    <w:rsid w:val="2D9805EE"/>
    <w:rsid w:val="2D9FD3E5"/>
    <w:rsid w:val="2DA4A5FD"/>
    <w:rsid w:val="2DAA3FB2"/>
    <w:rsid w:val="2DB32723"/>
    <w:rsid w:val="2DB829E1"/>
    <w:rsid w:val="2DB8A354"/>
    <w:rsid w:val="2DB98BAA"/>
    <w:rsid w:val="2DBD2F9B"/>
    <w:rsid w:val="2DBE3672"/>
    <w:rsid w:val="2DC5D3F7"/>
    <w:rsid w:val="2DCB1139"/>
    <w:rsid w:val="2DCE306E"/>
    <w:rsid w:val="2DD68A91"/>
    <w:rsid w:val="2DDDA76A"/>
    <w:rsid w:val="2DDF4470"/>
    <w:rsid w:val="2DDFE241"/>
    <w:rsid w:val="2DE14739"/>
    <w:rsid w:val="2DE500CC"/>
    <w:rsid w:val="2DE526BA"/>
    <w:rsid w:val="2DE64C49"/>
    <w:rsid w:val="2DF58136"/>
    <w:rsid w:val="2DF8802A"/>
    <w:rsid w:val="2DFFD40C"/>
    <w:rsid w:val="2E03B726"/>
    <w:rsid w:val="2E0423BF"/>
    <w:rsid w:val="2E0435C5"/>
    <w:rsid w:val="2E08E971"/>
    <w:rsid w:val="2E0F754B"/>
    <w:rsid w:val="2E156001"/>
    <w:rsid w:val="2E189ED6"/>
    <w:rsid w:val="2E1BAA71"/>
    <w:rsid w:val="2E227D17"/>
    <w:rsid w:val="2E25677A"/>
    <w:rsid w:val="2E298D91"/>
    <w:rsid w:val="2E2FD67D"/>
    <w:rsid w:val="2E345FEC"/>
    <w:rsid w:val="2E36A67C"/>
    <w:rsid w:val="2E36CEB5"/>
    <w:rsid w:val="2E380B64"/>
    <w:rsid w:val="2E39E891"/>
    <w:rsid w:val="2E3AC18F"/>
    <w:rsid w:val="2E3E5FB4"/>
    <w:rsid w:val="2E4A0C08"/>
    <w:rsid w:val="2E4CF3C9"/>
    <w:rsid w:val="2E542F5B"/>
    <w:rsid w:val="2E587259"/>
    <w:rsid w:val="2E59BE1A"/>
    <w:rsid w:val="2E5AF65F"/>
    <w:rsid w:val="2E5F496C"/>
    <w:rsid w:val="2E5FA2ED"/>
    <w:rsid w:val="2E669EDB"/>
    <w:rsid w:val="2E66B6EA"/>
    <w:rsid w:val="2E693F7A"/>
    <w:rsid w:val="2E77EB09"/>
    <w:rsid w:val="2E780027"/>
    <w:rsid w:val="2E78C83C"/>
    <w:rsid w:val="2E79BE1B"/>
    <w:rsid w:val="2E7D244F"/>
    <w:rsid w:val="2E808EDB"/>
    <w:rsid w:val="2E80DBBB"/>
    <w:rsid w:val="2E82C2D5"/>
    <w:rsid w:val="2E85F80C"/>
    <w:rsid w:val="2E87A272"/>
    <w:rsid w:val="2E8854B8"/>
    <w:rsid w:val="2E8A61E6"/>
    <w:rsid w:val="2E8DC1B9"/>
    <w:rsid w:val="2E93ED01"/>
    <w:rsid w:val="2E980D5D"/>
    <w:rsid w:val="2EA17472"/>
    <w:rsid w:val="2EA3DA24"/>
    <w:rsid w:val="2EA9307F"/>
    <w:rsid w:val="2EB76138"/>
    <w:rsid w:val="2EBA265F"/>
    <w:rsid w:val="2EBC1CF0"/>
    <w:rsid w:val="2EBD37CE"/>
    <w:rsid w:val="2ECABA59"/>
    <w:rsid w:val="2ECBCC3F"/>
    <w:rsid w:val="2ECC8E4D"/>
    <w:rsid w:val="2ECD052E"/>
    <w:rsid w:val="2ECFFC72"/>
    <w:rsid w:val="2ED5AE9A"/>
    <w:rsid w:val="2ED8FA0E"/>
    <w:rsid w:val="2EE02AE9"/>
    <w:rsid w:val="2EE121BD"/>
    <w:rsid w:val="2EE33D32"/>
    <w:rsid w:val="2EE34CC9"/>
    <w:rsid w:val="2EF24721"/>
    <w:rsid w:val="2EF946A2"/>
    <w:rsid w:val="2F047EF1"/>
    <w:rsid w:val="2F0C79F6"/>
    <w:rsid w:val="2F0D515F"/>
    <w:rsid w:val="2F120928"/>
    <w:rsid w:val="2F155256"/>
    <w:rsid w:val="2F16FA13"/>
    <w:rsid w:val="2F1C7B45"/>
    <w:rsid w:val="2F22D838"/>
    <w:rsid w:val="2F26373B"/>
    <w:rsid w:val="2F2C04A6"/>
    <w:rsid w:val="2F31146C"/>
    <w:rsid w:val="2F33AF01"/>
    <w:rsid w:val="2F3ACE49"/>
    <w:rsid w:val="2F3BA446"/>
    <w:rsid w:val="2F41113B"/>
    <w:rsid w:val="2F41C5F5"/>
    <w:rsid w:val="2F461013"/>
    <w:rsid w:val="2F474320"/>
    <w:rsid w:val="2F48C505"/>
    <w:rsid w:val="2F4B751D"/>
    <w:rsid w:val="2F5B57F3"/>
    <w:rsid w:val="2F5E1418"/>
    <w:rsid w:val="2F61C473"/>
    <w:rsid w:val="2F678B0B"/>
    <w:rsid w:val="2F686B36"/>
    <w:rsid w:val="2F6A93E7"/>
    <w:rsid w:val="2F79953D"/>
    <w:rsid w:val="2F7EAEB4"/>
    <w:rsid w:val="2F86A9BC"/>
    <w:rsid w:val="2F8CB022"/>
    <w:rsid w:val="2F95E73F"/>
    <w:rsid w:val="2F9843F9"/>
    <w:rsid w:val="2F99791A"/>
    <w:rsid w:val="2F9B6C0E"/>
    <w:rsid w:val="2F9FED38"/>
    <w:rsid w:val="2F9FF420"/>
    <w:rsid w:val="2FA06986"/>
    <w:rsid w:val="2FA2EE1E"/>
    <w:rsid w:val="2FAB0E82"/>
    <w:rsid w:val="2FAB3414"/>
    <w:rsid w:val="2FAD3AFE"/>
    <w:rsid w:val="2FAEB7D0"/>
    <w:rsid w:val="2FAEF43D"/>
    <w:rsid w:val="2FB6A432"/>
    <w:rsid w:val="2FB91C7D"/>
    <w:rsid w:val="2FC1CD20"/>
    <w:rsid w:val="2FC75956"/>
    <w:rsid w:val="2FD14BC9"/>
    <w:rsid w:val="2FD26A86"/>
    <w:rsid w:val="2FD26ECD"/>
    <w:rsid w:val="2FD29F16"/>
    <w:rsid w:val="2FD368AB"/>
    <w:rsid w:val="2FDAD08E"/>
    <w:rsid w:val="2FE0BBDB"/>
    <w:rsid w:val="2FE0CEE9"/>
    <w:rsid w:val="2FE3224A"/>
    <w:rsid w:val="2FE3FADA"/>
    <w:rsid w:val="2FE57902"/>
    <w:rsid w:val="2FE75238"/>
    <w:rsid w:val="2FF84A13"/>
    <w:rsid w:val="2FFB19CD"/>
    <w:rsid w:val="2FFB512D"/>
    <w:rsid w:val="3004671E"/>
    <w:rsid w:val="300E94B9"/>
    <w:rsid w:val="30125008"/>
    <w:rsid w:val="301393A5"/>
    <w:rsid w:val="3015B972"/>
    <w:rsid w:val="30160860"/>
    <w:rsid w:val="30178681"/>
    <w:rsid w:val="301B63A0"/>
    <w:rsid w:val="301D3B1E"/>
    <w:rsid w:val="301F7611"/>
    <w:rsid w:val="3021C86D"/>
    <w:rsid w:val="302451B6"/>
    <w:rsid w:val="30297BB3"/>
    <w:rsid w:val="302E0127"/>
    <w:rsid w:val="302E03FC"/>
    <w:rsid w:val="302E84C8"/>
    <w:rsid w:val="30341257"/>
    <w:rsid w:val="30372678"/>
    <w:rsid w:val="30373C1D"/>
    <w:rsid w:val="30393ED1"/>
    <w:rsid w:val="3039D171"/>
    <w:rsid w:val="303ACCF1"/>
    <w:rsid w:val="303C0AAF"/>
    <w:rsid w:val="303C92FD"/>
    <w:rsid w:val="3040ECB2"/>
    <w:rsid w:val="30465DC6"/>
    <w:rsid w:val="3047E885"/>
    <w:rsid w:val="3048E6B9"/>
    <w:rsid w:val="304A21E5"/>
    <w:rsid w:val="304B4879"/>
    <w:rsid w:val="304BBD26"/>
    <w:rsid w:val="304ED414"/>
    <w:rsid w:val="3050E4E2"/>
    <w:rsid w:val="30564C57"/>
    <w:rsid w:val="305B33B0"/>
    <w:rsid w:val="305B9003"/>
    <w:rsid w:val="305CAF3E"/>
    <w:rsid w:val="305D6596"/>
    <w:rsid w:val="30667815"/>
    <w:rsid w:val="306693A5"/>
    <w:rsid w:val="3066E3E0"/>
    <w:rsid w:val="30763826"/>
    <w:rsid w:val="307B71C3"/>
    <w:rsid w:val="307C7C35"/>
    <w:rsid w:val="307E6D72"/>
    <w:rsid w:val="3081A14D"/>
    <w:rsid w:val="30821564"/>
    <w:rsid w:val="3087A1F9"/>
    <w:rsid w:val="308928B9"/>
    <w:rsid w:val="308C1B05"/>
    <w:rsid w:val="308E2D18"/>
    <w:rsid w:val="30968EFC"/>
    <w:rsid w:val="3096A560"/>
    <w:rsid w:val="3096A8E0"/>
    <w:rsid w:val="309E0238"/>
    <w:rsid w:val="30A62AA9"/>
    <w:rsid w:val="30A6C1B4"/>
    <w:rsid w:val="30A9D968"/>
    <w:rsid w:val="30AB3902"/>
    <w:rsid w:val="30ADD9FD"/>
    <w:rsid w:val="30B724E8"/>
    <w:rsid w:val="30BBEA52"/>
    <w:rsid w:val="30BC8BCB"/>
    <w:rsid w:val="30BE793A"/>
    <w:rsid w:val="30C54D48"/>
    <w:rsid w:val="30D333BE"/>
    <w:rsid w:val="30E349E5"/>
    <w:rsid w:val="30E66AF0"/>
    <w:rsid w:val="30E6F15B"/>
    <w:rsid w:val="30E83B27"/>
    <w:rsid w:val="30EAC7E5"/>
    <w:rsid w:val="30EBFF5B"/>
    <w:rsid w:val="310090BE"/>
    <w:rsid w:val="31057AE4"/>
    <w:rsid w:val="31093AD1"/>
    <w:rsid w:val="310C8EB6"/>
    <w:rsid w:val="31156D88"/>
    <w:rsid w:val="311E9DE9"/>
    <w:rsid w:val="311F7DDD"/>
    <w:rsid w:val="31204E0E"/>
    <w:rsid w:val="3122D698"/>
    <w:rsid w:val="312D6908"/>
    <w:rsid w:val="312DC935"/>
    <w:rsid w:val="312EBD35"/>
    <w:rsid w:val="312F50F8"/>
    <w:rsid w:val="312F6974"/>
    <w:rsid w:val="3133D013"/>
    <w:rsid w:val="31343354"/>
    <w:rsid w:val="31347B0A"/>
    <w:rsid w:val="313730A6"/>
    <w:rsid w:val="31388A35"/>
    <w:rsid w:val="313A25A8"/>
    <w:rsid w:val="313F169D"/>
    <w:rsid w:val="314413AD"/>
    <w:rsid w:val="315A9EB4"/>
    <w:rsid w:val="315B2520"/>
    <w:rsid w:val="31673DBB"/>
    <w:rsid w:val="316AF297"/>
    <w:rsid w:val="316E473E"/>
    <w:rsid w:val="316FC402"/>
    <w:rsid w:val="3171916B"/>
    <w:rsid w:val="317656F1"/>
    <w:rsid w:val="3178B176"/>
    <w:rsid w:val="317F497E"/>
    <w:rsid w:val="3185ECBF"/>
    <w:rsid w:val="31882C92"/>
    <w:rsid w:val="3189FD94"/>
    <w:rsid w:val="318F96C5"/>
    <w:rsid w:val="3190A422"/>
    <w:rsid w:val="31943E6E"/>
    <w:rsid w:val="3195D0A0"/>
    <w:rsid w:val="319C4D3B"/>
    <w:rsid w:val="319C6DE1"/>
    <w:rsid w:val="319E1E86"/>
    <w:rsid w:val="31A0456D"/>
    <w:rsid w:val="31A1CE8E"/>
    <w:rsid w:val="31A5D4D3"/>
    <w:rsid w:val="31A93D00"/>
    <w:rsid w:val="31AA651A"/>
    <w:rsid w:val="31AD1F99"/>
    <w:rsid w:val="31AFCD00"/>
    <w:rsid w:val="31B4BFA2"/>
    <w:rsid w:val="31B81820"/>
    <w:rsid w:val="31B90B7F"/>
    <w:rsid w:val="31BB4263"/>
    <w:rsid w:val="31BE8A4E"/>
    <w:rsid w:val="31C1D164"/>
    <w:rsid w:val="31C22BF9"/>
    <w:rsid w:val="31C5627B"/>
    <w:rsid w:val="31C996B1"/>
    <w:rsid w:val="31D2F209"/>
    <w:rsid w:val="31D7CCC5"/>
    <w:rsid w:val="31D7FDF3"/>
    <w:rsid w:val="31D8635E"/>
    <w:rsid w:val="31D9EE07"/>
    <w:rsid w:val="31DCBD13"/>
    <w:rsid w:val="31DE9570"/>
    <w:rsid w:val="31DF3C3C"/>
    <w:rsid w:val="31E64425"/>
    <w:rsid w:val="31E812AE"/>
    <w:rsid w:val="31FAA1FE"/>
    <w:rsid w:val="32026406"/>
    <w:rsid w:val="320682D0"/>
    <w:rsid w:val="3208C5A6"/>
    <w:rsid w:val="3209BCC6"/>
    <w:rsid w:val="320B3BE0"/>
    <w:rsid w:val="320BBE23"/>
    <w:rsid w:val="320C69E2"/>
    <w:rsid w:val="320F3FEB"/>
    <w:rsid w:val="3210CA9E"/>
    <w:rsid w:val="321B2A9B"/>
    <w:rsid w:val="322888CA"/>
    <w:rsid w:val="322F33DC"/>
    <w:rsid w:val="3237A822"/>
    <w:rsid w:val="323B4413"/>
    <w:rsid w:val="323B96B5"/>
    <w:rsid w:val="32400781"/>
    <w:rsid w:val="324137B1"/>
    <w:rsid w:val="325141E7"/>
    <w:rsid w:val="3251542D"/>
    <w:rsid w:val="325528F6"/>
    <w:rsid w:val="325C4760"/>
    <w:rsid w:val="32632EDF"/>
    <w:rsid w:val="32637AEA"/>
    <w:rsid w:val="3263A568"/>
    <w:rsid w:val="326A0F3A"/>
    <w:rsid w:val="326D837B"/>
    <w:rsid w:val="326F041F"/>
    <w:rsid w:val="327738EA"/>
    <w:rsid w:val="327D4A93"/>
    <w:rsid w:val="3284854B"/>
    <w:rsid w:val="3286034D"/>
    <w:rsid w:val="32898C36"/>
    <w:rsid w:val="328A676D"/>
    <w:rsid w:val="328CFA95"/>
    <w:rsid w:val="32946E45"/>
    <w:rsid w:val="32977667"/>
    <w:rsid w:val="32987066"/>
    <w:rsid w:val="32996535"/>
    <w:rsid w:val="329A4662"/>
    <w:rsid w:val="329C10AA"/>
    <w:rsid w:val="329DAE2E"/>
    <w:rsid w:val="32A11ADB"/>
    <w:rsid w:val="32A6FF05"/>
    <w:rsid w:val="32A83E1E"/>
    <w:rsid w:val="32AD454B"/>
    <w:rsid w:val="32AFBF78"/>
    <w:rsid w:val="32B74B39"/>
    <w:rsid w:val="32C1A0B1"/>
    <w:rsid w:val="32C22937"/>
    <w:rsid w:val="32C31131"/>
    <w:rsid w:val="32C4459B"/>
    <w:rsid w:val="32E8C131"/>
    <w:rsid w:val="32EBD0F1"/>
    <w:rsid w:val="32ECAFAB"/>
    <w:rsid w:val="32EE1053"/>
    <w:rsid w:val="32EFAEA5"/>
    <w:rsid w:val="32F1AD68"/>
    <w:rsid w:val="32F64380"/>
    <w:rsid w:val="32F9B6EB"/>
    <w:rsid w:val="32FDAB6D"/>
    <w:rsid w:val="330454CE"/>
    <w:rsid w:val="330634E2"/>
    <w:rsid w:val="33089018"/>
    <w:rsid w:val="330A6C5D"/>
    <w:rsid w:val="3318325E"/>
    <w:rsid w:val="331F30E9"/>
    <w:rsid w:val="33264944"/>
    <w:rsid w:val="3327CACA"/>
    <w:rsid w:val="3332399D"/>
    <w:rsid w:val="3332BA8F"/>
    <w:rsid w:val="33368549"/>
    <w:rsid w:val="333AD91F"/>
    <w:rsid w:val="33420BA2"/>
    <w:rsid w:val="3354DBE0"/>
    <w:rsid w:val="335B6E24"/>
    <w:rsid w:val="335CFA03"/>
    <w:rsid w:val="335FC563"/>
    <w:rsid w:val="33655393"/>
    <w:rsid w:val="336AB94F"/>
    <w:rsid w:val="336D17CE"/>
    <w:rsid w:val="336EC26A"/>
    <w:rsid w:val="336F3A5A"/>
    <w:rsid w:val="33704B5A"/>
    <w:rsid w:val="3373AB71"/>
    <w:rsid w:val="3376508A"/>
    <w:rsid w:val="33769037"/>
    <w:rsid w:val="3378D58E"/>
    <w:rsid w:val="337BDDFB"/>
    <w:rsid w:val="33908D8B"/>
    <w:rsid w:val="339758A5"/>
    <w:rsid w:val="3398CFC6"/>
    <w:rsid w:val="339D8147"/>
    <w:rsid w:val="339E3467"/>
    <w:rsid w:val="339E84A2"/>
    <w:rsid w:val="33A61A5E"/>
    <w:rsid w:val="33A809B2"/>
    <w:rsid w:val="33AFE55C"/>
    <w:rsid w:val="33AFF4BE"/>
    <w:rsid w:val="33B53367"/>
    <w:rsid w:val="33BC94F7"/>
    <w:rsid w:val="33C493EE"/>
    <w:rsid w:val="33C5D2CC"/>
    <w:rsid w:val="33C6644D"/>
    <w:rsid w:val="33CDDA95"/>
    <w:rsid w:val="33CEEDEE"/>
    <w:rsid w:val="33D07B90"/>
    <w:rsid w:val="33D1BFEA"/>
    <w:rsid w:val="33E08291"/>
    <w:rsid w:val="33E1AE40"/>
    <w:rsid w:val="33E2D9C4"/>
    <w:rsid w:val="33E71217"/>
    <w:rsid w:val="33E7E080"/>
    <w:rsid w:val="33EA3182"/>
    <w:rsid w:val="33F1753F"/>
    <w:rsid w:val="33F42CC8"/>
    <w:rsid w:val="33F83100"/>
    <w:rsid w:val="33F9B0C2"/>
    <w:rsid w:val="34004421"/>
    <w:rsid w:val="34085F55"/>
    <w:rsid w:val="340B042A"/>
    <w:rsid w:val="34112E2D"/>
    <w:rsid w:val="3411F7BD"/>
    <w:rsid w:val="34153B23"/>
    <w:rsid w:val="34198136"/>
    <w:rsid w:val="341AB1E5"/>
    <w:rsid w:val="341C0BDE"/>
    <w:rsid w:val="34205AAB"/>
    <w:rsid w:val="3421883A"/>
    <w:rsid w:val="3423F0C4"/>
    <w:rsid w:val="34247C6A"/>
    <w:rsid w:val="34255C97"/>
    <w:rsid w:val="34264274"/>
    <w:rsid w:val="34268B2B"/>
    <w:rsid w:val="342F9692"/>
    <w:rsid w:val="34309877"/>
    <w:rsid w:val="3431E35D"/>
    <w:rsid w:val="34358F4F"/>
    <w:rsid w:val="343C9CBE"/>
    <w:rsid w:val="3442384A"/>
    <w:rsid w:val="344390E2"/>
    <w:rsid w:val="3443AB15"/>
    <w:rsid w:val="345058E8"/>
    <w:rsid w:val="34505D78"/>
    <w:rsid w:val="34535B02"/>
    <w:rsid w:val="345A35FE"/>
    <w:rsid w:val="345A97D7"/>
    <w:rsid w:val="346280F8"/>
    <w:rsid w:val="34646350"/>
    <w:rsid w:val="346A9F11"/>
    <w:rsid w:val="346B70D5"/>
    <w:rsid w:val="346C1992"/>
    <w:rsid w:val="346C3202"/>
    <w:rsid w:val="34702912"/>
    <w:rsid w:val="34735E5B"/>
    <w:rsid w:val="34736543"/>
    <w:rsid w:val="347BC90B"/>
    <w:rsid w:val="347CFC1A"/>
    <w:rsid w:val="347D517F"/>
    <w:rsid w:val="34805DB5"/>
    <w:rsid w:val="348E79B4"/>
    <w:rsid w:val="3491AECC"/>
    <w:rsid w:val="34949737"/>
    <w:rsid w:val="34AD4B2F"/>
    <w:rsid w:val="34AE2ECE"/>
    <w:rsid w:val="34B0D79B"/>
    <w:rsid w:val="34BA9158"/>
    <w:rsid w:val="34CDAE2C"/>
    <w:rsid w:val="34CE2ED4"/>
    <w:rsid w:val="34D39039"/>
    <w:rsid w:val="34D5196A"/>
    <w:rsid w:val="34E0555C"/>
    <w:rsid w:val="34E19AAC"/>
    <w:rsid w:val="34EBC866"/>
    <w:rsid w:val="34F302A1"/>
    <w:rsid w:val="34FDF63A"/>
    <w:rsid w:val="34FEA3C1"/>
    <w:rsid w:val="34FEAAA5"/>
    <w:rsid w:val="34FFFCB1"/>
    <w:rsid w:val="35018C60"/>
    <w:rsid w:val="350982D7"/>
    <w:rsid w:val="3509D49E"/>
    <w:rsid w:val="35100420"/>
    <w:rsid w:val="351167B9"/>
    <w:rsid w:val="35152BB4"/>
    <w:rsid w:val="351772A6"/>
    <w:rsid w:val="3517E3F8"/>
    <w:rsid w:val="35231E55"/>
    <w:rsid w:val="3525ABC0"/>
    <w:rsid w:val="3526A2BC"/>
    <w:rsid w:val="352A8AF5"/>
    <w:rsid w:val="353324B1"/>
    <w:rsid w:val="353569FB"/>
    <w:rsid w:val="3539771F"/>
    <w:rsid w:val="353B5C8D"/>
    <w:rsid w:val="353B6FE4"/>
    <w:rsid w:val="353D1C03"/>
    <w:rsid w:val="353D6301"/>
    <w:rsid w:val="35495CF5"/>
    <w:rsid w:val="354CB2BD"/>
    <w:rsid w:val="354D3F37"/>
    <w:rsid w:val="35522573"/>
    <w:rsid w:val="35553580"/>
    <w:rsid w:val="355B51D8"/>
    <w:rsid w:val="35631E4E"/>
    <w:rsid w:val="35707470"/>
    <w:rsid w:val="35794981"/>
    <w:rsid w:val="357EAA25"/>
    <w:rsid w:val="3585BE82"/>
    <w:rsid w:val="3586B018"/>
    <w:rsid w:val="358AFFFA"/>
    <w:rsid w:val="358CC9B8"/>
    <w:rsid w:val="358D23D7"/>
    <w:rsid w:val="358FFD29"/>
    <w:rsid w:val="3597175A"/>
    <w:rsid w:val="3599A2E3"/>
    <w:rsid w:val="359B462A"/>
    <w:rsid w:val="359F8FA5"/>
    <w:rsid w:val="35A31BD7"/>
    <w:rsid w:val="35A4EFEF"/>
    <w:rsid w:val="35A86D67"/>
    <w:rsid w:val="35AB5311"/>
    <w:rsid w:val="35AEEBC1"/>
    <w:rsid w:val="35C0D329"/>
    <w:rsid w:val="35C0D488"/>
    <w:rsid w:val="35C12EC3"/>
    <w:rsid w:val="35C4057D"/>
    <w:rsid w:val="35C67507"/>
    <w:rsid w:val="35C88330"/>
    <w:rsid w:val="35CA6A42"/>
    <w:rsid w:val="35D2460F"/>
    <w:rsid w:val="35D38C66"/>
    <w:rsid w:val="35D48920"/>
    <w:rsid w:val="35D54EF0"/>
    <w:rsid w:val="35D593A0"/>
    <w:rsid w:val="35D8EB71"/>
    <w:rsid w:val="35DBF524"/>
    <w:rsid w:val="35DE9FC7"/>
    <w:rsid w:val="35E094CA"/>
    <w:rsid w:val="35E45420"/>
    <w:rsid w:val="35EB58A9"/>
    <w:rsid w:val="35EFCF9E"/>
    <w:rsid w:val="35F45AFA"/>
    <w:rsid w:val="35FDD831"/>
    <w:rsid w:val="3604F4F7"/>
    <w:rsid w:val="360684D6"/>
    <w:rsid w:val="36074136"/>
    <w:rsid w:val="360A885E"/>
    <w:rsid w:val="360AA1C9"/>
    <w:rsid w:val="360EE753"/>
    <w:rsid w:val="36132483"/>
    <w:rsid w:val="361C6D84"/>
    <w:rsid w:val="362137B6"/>
    <w:rsid w:val="3624818C"/>
    <w:rsid w:val="362722E7"/>
    <w:rsid w:val="362947DE"/>
    <w:rsid w:val="36314155"/>
    <w:rsid w:val="3633F791"/>
    <w:rsid w:val="3637B51A"/>
    <w:rsid w:val="363A8DB3"/>
    <w:rsid w:val="363F49CA"/>
    <w:rsid w:val="364890E3"/>
    <w:rsid w:val="3650CC13"/>
    <w:rsid w:val="365693BC"/>
    <w:rsid w:val="365C2BF5"/>
    <w:rsid w:val="365CECC9"/>
    <w:rsid w:val="365EC2DD"/>
    <w:rsid w:val="3663DAAC"/>
    <w:rsid w:val="36640F50"/>
    <w:rsid w:val="3667A3E3"/>
    <w:rsid w:val="36681277"/>
    <w:rsid w:val="366CD1E9"/>
    <w:rsid w:val="366E14B2"/>
    <w:rsid w:val="36717A20"/>
    <w:rsid w:val="36767511"/>
    <w:rsid w:val="367C25BD"/>
    <w:rsid w:val="367F2336"/>
    <w:rsid w:val="3682D529"/>
    <w:rsid w:val="3686A834"/>
    <w:rsid w:val="368D87FC"/>
    <w:rsid w:val="36931B28"/>
    <w:rsid w:val="36A17460"/>
    <w:rsid w:val="36A9F4BD"/>
    <w:rsid w:val="36AB7763"/>
    <w:rsid w:val="36ABCCCE"/>
    <w:rsid w:val="36B07650"/>
    <w:rsid w:val="36B829B3"/>
    <w:rsid w:val="36BA092D"/>
    <w:rsid w:val="36BC524B"/>
    <w:rsid w:val="36C2731D"/>
    <w:rsid w:val="36C820BF"/>
    <w:rsid w:val="36C82893"/>
    <w:rsid w:val="36CF4AC0"/>
    <w:rsid w:val="36D0CA3C"/>
    <w:rsid w:val="36D260EA"/>
    <w:rsid w:val="36D81713"/>
    <w:rsid w:val="36E3999E"/>
    <w:rsid w:val="36FA7DF6"/>
    <w:rsid w:val="36FE050F"/>
    <w:rsid w:val="36FFF2B5"/>
    <w:rsid w:val="3706D1B2"/>
    <w:rsid w:val="37077CCF"/>
    <w:rsid w:val="370AB544"/>
    <w:rsid w:val="370D3DC0"/>
    <w:rsid w:val="37149D2F"/>
    <w:rsid w:val="3725E679"/>
    <w:rsid w:val="3727CAFD"/>
    <w:rsid w:val="37297455"/>
    <w:rsid w:val="372DB7B2"/>
    <w:rsid w:val="3731066A"/>
    <w:rsid w:val="37391D6B"/>
    <w:rsid w:val="373C49C4"/>
    <w:rsid w:val="37407344"/>
    <w:rsid w:val="374356BD"/>
    <w:rsid w:val="3744EEAF"/>
    <w:rsid w:val="37527119"/>
    <w:rsid w:val="37538105"/>
    <w:rsid w:val="3753FA9B"/>
    <w:rsid w:val="3754FDA1"/>
    <w:rsid w:val="375D526C"/>
    <w:rsid w:val="37645CE7"/>
    <w:rsid w:val="37694670"/>
    <w:rsid w:val="376B7EC5"/>
    <w:rsid w:val="37711F51"/>
    <w:rsid w:val="37740632"/>
    <w:rsid w:val="377AB9BC"/>
    <w:rsid w:val="3786DDA3"/>
    <w:rsid w:val="378BFA72"/>
    <w:rsid w:val="378EDE03"/>
    <w:rsid w:val="37939885"/>
    <w:rsid w:val="379559B8"/>
    <w:rsid w:val="3795C8FA"/>
    <w:rsid w:val="379612F6"/>
    <w:rsid w:val="379DE2F4"/>
    <w:rsid w:val="37A6722A"/>
    <w:rsid w:val="37AE99D7"/>
    <w:rsid w:val="37B8A920"/>
    <w:rsid w:val="37C046EC"/>
    <w:rsid w:val="37C2F348"/>
    <w:rsid w:val="37C4661C"/>
    <w:rsid w:val="37C97EEA"/>
    <w:rsid w:val="37D3857B"/>
    <w:rsid w:val="37E0393A"/>
    <w:rsid w:val="37F1CD96"/>
    <w:rsid w:val="37FECDC1"/>
    <w:rsid w:val="380381EA"/>
    <w:rsid w:val="38046B17"/>
    <w:rsid w:val="380B078F"/>
    <w:rsid w:val="38108EBA"/>
    <w:rsid w:val="381D5D45"/>
    <w:rsid w:val="381EA58A"/>
    <w:rsid w:val="38205475"/>
    <w:rsid w:val="382B96B1"/>
    <w:rsid w:val="382DDF27"/>
    <w:rsid w:val="38301F75"/>
    <w:rsid w:val="3832AE73"/>
    <w:rsid w:val="38375A6D"/>
    <w:rsid w:val="3837EC49"/>
    <w:rsid w:val="38392880"/>
    <w:rsid w:val="383A008C"/>
    <w:rsid w:val="383CB4D9"/>
    <w:rsid w:val="384259DE"/>
    <w:rsid w:val="38445FC8"/>
    <w:rsid w:val="384BDB06"/>
    <w:rsid w:val="384C34FB"/>
    <w:rsid w:val="38551992"/>
    <w:rsid w:val="38587D2D"/>
    <w:rsid w:val="385B2F1F"/>
    <w:rsid w:val="385E0172"/>
    <w:rsid w:val="38684FDE"/>
    <w:rsid w:val="3868857D"/>
    <w:rsid w:val="386A3D84"/>
    <w:rsid w:val="386F436E"/>
    <w:rsid w:val="38701BC2"/>
    <w:rsid w:val="38747B42"/>
    <w:rsid w:val="38757785"/>
    <w:rsid w:val="38770ADC"/>
    <w:rsid w:val="387B1BF1"/>
    <w:rsid w:val="387F0274"/>
    <w:rsid w:val="388522D4"/>
    <w:rsid w:val="388DA64E"/>
    <w:rsid w:val="38980306"/>
    <w:rsid w:val="3898D8FD"/>
    <w:rsid w:val="389BC316"/>
    <w:rsid w:val="38B4CA5A"/>
    <w:rsid w:val="38B57821"/>
    <w:rsid w:val="38BA5E5A"/>
    <w:rsid w:val="38C54CF0"/>
    <w:rsid w:val="38C79DEB"/>
    <w:rsid w:val="38CC4D25"/>
    <w:rsid w:val="38D1DFB1"/>
    <w:rsid w:val="38D67EEE"/>
    <w:rsid w:val="38D6A536"/>
    <w:rsid w:val="38E4EA48"/>
    <w:rsid w:val="38E5079D"/>
    <w:rsid w:val="38EA7412"/>
    <w:rsid w:val="38EBE912"/>
    <w:rsid w:val="38EF61D0"/>
    <w:rsid w:val="38F5A9FB"/>
    <w:rsid w:val="38F5D9CA"/>
    <w:rsid w:val="38F5F009"/>
    <w:rsid w:val="38FB0693"/>
    <w:rsid w:val="38FB24A1"/>
    <w:rsid w:val="38FE2AB9"/>
    <w:rsid w:val="390247DA"/>
    <w:rsid w:val="3902E799"/>
    <w:rsid w:val="3909D1BC"/>
    <w:rsid w:val="390B51D9"/>
    <w:rsid w:val="390C2DB3"/>
    <w:rsid w:val="390D4063"/>
    <w:rsid w:val="3919B953"/>
    <w:rsid w:val="3927BC34"/>
    <w:rsid w:val="3929E2FF"/>
    <w:rsid w:val="392B3507"/>
    <w:rsid w:val="392F319C"/>
    <w:rsid w:val="3938033E"/>
    <w:rsid w:val="393D8CB7"/>
    <w:rsid w:val="394085A5"/>
    <w:rsid w:val="3942EEF0"/>
    <w:rsid w:val="395166E6"/>
    <w:rsid w:val="39673149"/>
    <w:rsid w:val="3967C1DF"/>
    <w:rsid w:val="39682CB3"/>
    <w:rsid w:val="396C4DF5"/>
    <w:rsid w:val="396D93AA"/>
    <w:rsid w:val="397A758A"/>
    <w:rsid w:val="39872DA4"/>
    <w:rsid w:val="398B6E1D"/>
    <w:rsid w:val="398E686E"/>
    <w:rsid w:val="3992BAB3"/>
    <w:rsid w:val="39A5805D"/>
    <w:rsid w:val="39A9AE89"/>
    <w:rsid w:val="39AC6C25"/>
    <w:rsid w:val="39AF57D0"/>
    <w:rsid w:val="39B0D59E"/>
    <w:rsid w:val="39BA75EB"/>
    <w:rsid w:val="39BB21BA"/>
    <w:rsid w:val="39BB8E84"/>
    <w:rsid w:val="39C41D64"/>
    <w:rsid w:val="39C51AEC"/>
    <w:rsid w:val="39C80BC9"/>
    <w:rsid w:val="39C94913"/>
    <w:rsid w:val="39CFEC55"/>
    <w:rsid w:val="39D1CA64"/>
    <w:rsid w:val="39D5D049"/>
    <w:rsid w:val="39D7A6C6"/>
    <w:rsid w:val="39DE802D"/>
    <w:rsid w:val="39E7CEF8"/>
    <w:rsid w:val="39E7FE32"/>
    <w:rsid w:val="39E8B346"/>
    <w:rsid w:val="39E97463"/>
    <w:rsid w:val="39EA7DED"/>
    <w:rsid w:val="39EA9E3D"/>
    <w:rsid w:val="39F677FC"/>
    <w:rsid w:val="39FECE61"/>
    <w:rsid w:val="3A0126F4"/>
    <w:rsid w:val="3A0B0929"/>
    <w:rsid w:val="3A134136"/>
    <w:rsid w:val="3A146859"/>
    <w:rsid w:val="3A1748BC"/>
    <w:rsid w:val="3A19C16D"/>
    <w:rsid w:val="3A26A028"/>
    <w:rsid w:val="3A28E21D"/>
    <w:rsid w:val="3A2B6022"/>
    <w:rsid w:val="3A30AD60"/>
    <w:rsid w:val="3A3689C3"/>
    <w:rsid w:val="3A3DEB75"/>
    <w:rsid w:val="3A3E7B90"/>
    <w:rsid w:val="3A499CD0"/>
    <w:rsid w:val="3A4F1470"/>
    <w:rsid w:val="3A4F83F3"/>
    <w:rsid w:val="3A5AD7F4"/>
    <w:rsid w:val="3A6977B8"/>
    <w:rsid w:val="3A6990FF"/>
    <w:rsid w:val="3A6BE572"/>
    <w:rsid w:val="3A6CEC48"/>
    <w:rsid w:val="3A726BF5"/>
    <w:rsid w:val="3A74A923"/>
    <w:rsid w:val="3A779702"/>
    <w:rsid w:val="3A7D354F"/>
    <w:rsid w:val="3A8B9DDA"/>
    <w:rsid w:val="3A90C946"/>
    <w:rsid w:val="3A91AA2B"/>
    <w:rsid w:val="3A9355C7"/>
    <w:rsid w:val="3A986F98"/>
    <w:rsid w:val="3A98D86A"/>
    <w:rsid w:val="3A9A51BE"/>
    <w:rsid w:val="3A9EB7FA"/>
    <w:rsid w:val="3AA37C29"/>
    <w:rsid w:val="3AA5DB18"/>
    <w:rsid w:val="3AAB00C8"/>
    <w:rsid w:val="3AAD9594"/>
    <w:rsid w:val="3AAE8F6A"/>
    <w:rsid w:val="3AB0437A"/>
    <w:rsid w:val="3AB55B52"/>
    <w:rsid w:val="3AB6EF4C"/>
    <w:rsid w:val="3AB7A53C"/>
    <w:rsid w:val="3AC24B29"/>
    <w:rsid w:val="3AC4EA8F"/>
    <w:rsid w:val="3AC70568"/>
    <w:rsid w:val="3ACB3947"/>
    <w:rsid w:val="3ACB8C9C"/>
    <w:rsid w:val="3AD155CF"/>
    <w:rsid w:val="3AD41309"/>
    <w:rsid w:val="3AD5D6EE"/>
    <w:rsid w:val="3ADCED66"/>
    <w:rsid w:val="3AE1582A"/>
    <w:rsid w:val="3AE7C10A"/>
    <w:rsid w:val="3AEBE719"/>
    <w:rsid w:val="3AEE0354"/>
    <w:rsid w:val="3AEEE2A7"/>
    <w:rsid w:val="3AEEE5DC"/>
    <w:rsid w:val="3AEFDEA7"/>
    <w:rsid w:val="3AF1A6E4"/>
    <w:rsid w:val="3AF1FDE0"/>
    <w:rsid w:val="3AF41958"/>
    <w:rsid w:val="3AF74D7F"/>
    <w:rsid w:val="3AFA2033"/>
    <w:rsid w:val="3AFAC417"/>
    <w:rsid w:val="3B10AC41"/>
    <w:rsid w:val="3B144E3F"/>
    <w:rsid w:val="3B17358F"/>
    <w:rsid w:val="3B22E5A5"/>
    <w:rsid w:val="3B2722E4"/>
    <w:rsid w:val="3B2D3FC2"/>
    <w:rsid w:val="3B2E8B14"/>
    <w:rsid w:val="3B2ED16F"/>
    <w:rsid w:val="3B317F71"/>
    <w:rsid w:val="3B332328"/>
    <w:rsid w:val="3B3916B5"/>
    <w:rsid w:val="3B39F3AC"/>
    <w:rsid w:val="3B3DCC74"/>
    <w:rsid w:val="3B3ECCDA"/>
    <w:rsid w:val="3B46D1FE"/>
    <w:rsid w:val="3B48FCB8"/>
    <w:rsid w:val="3B569FFF"/>
    <w:rsid w:val="3B571794"/>
    <w:rsid w:val="3B6ED189"/>
    <w:rsid w:val="3B6FD68B"/>
    <w:rsid w:val="3B75552C"/>
    <w:rsid w:val="3B793603"/>
    <w:rsid w:val="3B79B118"/>
    <w:rsid w:val="3B7BE702"/>
    <w:rsid w:val="3B7D8037"/>
    <w:rsid w:val="3B818CE1"/>
    <w:rsid w:val="3B840475"/>
    <w:rsid w:val="3B86E765"/>
    <w:rsid w:val="3B8AAA71"/>
    <w:rsid w:val="3B9CB922"/>
    <w:rsid w:val="3B9D50CD"/>
    <w:rsid w:val="3B9E54B9"/>
    <w:rsid w:val="3BA0A24E"/>
    <w:rsid w:val="3BA27D1E"/>
    <w:rsid w:val="3BAA4542"/>
    <w:rsid w:val="3BAB2563"/>
    <w:rsid w:val="3BAB82A0"/>
    <w:rsid w:val="3BAD198C"/>
    <w:rsid w:val="3BB45A0E"/>
    <w:rsid w:val="3BB591CE"/>
    <w:rsid w:val="3BB8A466"/>
    <w:rsid w:val="3BBB2131"/>
    <w:rsid w:val="3BBF98EC"/>
    <w:rsid w:val="3BC3A4EB"/>
    <w:rsid w:val="3BC3B04D"/>
    <w:rsid w:val="3BC5620B"/>
    <w:rsid w:val="3BCC5F9F"/>
    <w:rsid w:val="3BD1667B"/>
    <w:rsid w:val="3BD8B89A"/>
    <w:rsid w:val="3BE97551"/>
    <w:rsid w:val="3BF3E3A6"/>
    <w:rsid w:val="3BFA0DE7"/>
    <w:rsid w:val="3BFCEDB2"/>
    <w:rsid w:val="3C00B556"/>
    <w:rsid w:val="3C01135D"/>
    <w:rsid w:val="3C09496C"/>
    <w:rsid w:val="3C0AF882"/>
    <w:rsid w:val="3C0E45F8"/>
    <w:rsid w:val="3C0FF4E0"/>
    <w:rsid w:val="3C17461F"/>
    <w:rsid w:val="3C17F2F1"/>
    <w:rsid w:val="3C1877E4"/>
    <w:rsid w:val="3C1EA5A1"/>
    <w:rsid w:val="3C2642A0"/>
    <w:rsid w:val="3C296B8A"/>
    <w:rsid w:val="3C2CF5BC"/>
    <w:rsid w:val="3C2E7EBA"/>
    <w:rsid w:val="3C320B30"/>
    <w:rsid w:val="3C38BFF1"/>
    <w:rsid w:val="3C3A885B"/>
    <w:rsid w:val="3C3B5588"/>
    <w:rsid w:val="3C5E031A"/>
    <w:rsid w:val="3C5E2265"/>
    <w:rsid w:val="3C622C83"/>
    <w:rsid w:val="3C646BED"/>
    <w:rsid w:val="3C65ACD2"/>
    <w:rsid w:val="3C6709A8"/>
    <w:rsid w:val="3C6D1EFB"/>
    <w:rsid w:val="3C6D9742"/>
    <w:rsid w:val="3C734BB2"/>
    <w:rsid w:val="3C73B764"/>
    <w:rsid w:val="3C77155D"/>
    <w:rsid w:val="3C85C8A7"/>
    <w:rsid w:val="3C89263A"/>
    <w:rsid w:val="3C8B8CC6"/>
    <w:rsid w:val="3C8DEC4C"/>
    <w:rsid w:val="3C8FA377"/>
    <w:rsid w:val="3C90BDF2"/>
    <w:rsid w:val="3C9418DC"/>
    <w:rsid w:val="3C963396"/>
    <w:rsid w:val="3C9817B6"/>
    <w:rsid w:val="3CA24E97"/>
    <w:rsid w:val="3CA44CED"/>
    <w:rsid w:val="3CB32776"/>
    <w:rsid w:val="3CB92B6D"/>
    <w:rsid w:val="3CBE588D"/>
    <w:rsid w:val="3CC11B10"/>
    <w:rsid w:val="3CCA5B75"/>
    <w:rsid w:val="3CCA6638"/>
    <w:rsid w:val="3CD3AAF7"/>
    <w:rsid w:val="3CD5609B"/>
    <w:rsid w:val="3CD6DCAC"/>
    <w:rsid w:val="3CD93608"/>
    <w:rsid w:val="3CD99CD5"/>
    <w:rsid w:val="3CE8BAE5"/>
    <w:rsid w:val="3CEAB3EC"/>
    <w:rsid w:val="3CECBE92"/>
    <w:rsid w:val="3CED1E3C"/>
    <w:rsid w:val="3CF78D87"/>
    <w:rsid w:val="3CF8380B"/>
    <w:rsid w:val="3CFB271C"/>
    <w:rsid w:val="3CFD99AE"/>
    <w:rsid w:val="3D026715"/>
    <w:rsid w:val="3D02E769"/>
    <w:rsid w:val="3D059D5C"/>
    <w:rsid w:val="3D195098"/>
    <w:rsid w:val="3D1A3C3E"/>
    <w:rsid w:val="3D270023"/>
    <w:rsid w:val="3D294B58"/>
    <w:rsid w:val="3D2BA44D"/>
    <w:rsid w:val="3D31EEE0"/>
    <w:rsid w:val="3D35F710"/>
    <w:rsid w:val="3D39212E"/>
    <w:rsid w:val="3D3A251A"/>
    <w:rsid w:val="3D3E1CD4"/>
    <w:rsid w:val="3D427900"/>
    <w:rsid w:val="3D4B5516"/>
    <w:rsid w:val="3D4CE774"/>
    <w:rsid w:val="3D4CFCA4"/>
    <w:rsid w:val="3D4E3971"/>
    <w:rsid w:val="3D56D704"/>
    <w:rsid w:val="3D5CCCEC"/>
    <w:rsid w:val="3D662501"/>
    <w:rsid w:val="3D6A844F"/>
    <w:rsid w:val="3D6BA22C"/>
    <w:rsid w:val="3D793B7D"/>
    <w:rsid w:val="3D799D28"/>
    <w:rsid w:val="3D7B92B9"/>
    <w:rsid w:val="3D7E019E"/>
    <w:rsid w:val="3D7ED7DA"/>
    <w:rsid w:val="3D83ADC0"/>
    <w:rsid w:val="3D8477AA"/>
    <w:rsid w:val="3D863805"/>
    <w:rsid w:val="3D88BB05"/>
    <w:rsid w:val="3D95118D"/>
    <w:rsid w:val="3D9B4FA0"/>
    <w:rsid w:val="3D9BB7E2"/>
    <w:rsid w:val="3D9D8697"/>
    <w:rsid w:val="3DA94BB0"/>
    <w:rsid w:val="3DAE3B3B"/>
    <w:rsid w:val="3DAEE44C"/>
    <w:rsid w:val="3DAF8211"/>
    <w:rsid w:val="3DBC764A"/>
    <w:rsid w:val="3DBF592F"/>
    <w:rsid w:val="3DC3D52B"/>
    <w:rsid w:val="3DC90CBB"/>
    <w:rsid w:val="3DC94AED"/>
    <w:rsid w:val="3DCF9C40"/>
    <w:rsid w:val="3DD0555E"/>
    <w:rsid w:val="3DD63DA8"/>
    <w:rsid w:val="3DDAC049"/>
    <w:rsid w:val="3DE23367"/>
    <w:rsid w:val="3DE4F72A"/>
    <w:rsid w:val="3DECBBF7"/>
    <w:rsid w:val="3DECF530"/>
    <w:rsid w:val="3DF096E1"/>
    <w:rsid w:val="3DF2CC6E"/>
    <w:rsid w:val="3DF32A6A"/>
    <w:rsid w:val="3DF34F13"/>
    <w:rsid w:val="3DF3E8A6"/>
    <w:rsid w:val="3DF4AFD9"/>
    <w:rsid w:val="3DFF5889"/>
    <w:rsid w:val="3E01FE49"/>
    <w:rsid w:val="3E050922"/>
    <w:rsid w:val="3E1A40A1"/>
    <w:rsid w:val="3E1D2438"/>
    <w:rsid w:val="3E1F1FE5"/>
    <w:rsid w:val="3E22BA38"/>
    <w:rsid w:val="3E2696BB"/>
    <w:rsid w:val="3E2A708D"/>
    <w:rsid w:val="3E2C3486"/>
    <w:rsid w:val="3E382B31"/>
    <w:rsid w:val="3E3A1C9F"/>
    <w:rsid w:val="3E40BF97"/>
    <w:rsid w:val="3E40E00E"/>
    <w:rsid w:val="3E4233BD"/>
    <w:rsid w:val="3E4691A5"/>
    <w:rsid w:val="3E4A0AE6"/>
    <w:rsid w:val="3E62CA00"/>
    <w:rsid w:val="3E631D31"/>
    <w:rsid w:val="3E63E180"/>
    <w:rsid w:val="3E6A184E"/>
    <w:rsid w:val="3E6FF3B6"/>
    <w:rsid w:val="3E7300A3"/>
    <w:rsid w:val="3E7B7B57"/>
    <w:rsid w:val="3E89D074"/>
    <w:rsid w:val="3E8A351B"/>
    <w:rsid w:val="3E962B20"/>
    <w:rsid w:val="3E9C6F8C"/>
    <w:rsid w:val="3EA3E583"/>
    <w:rsid w:val="3EA60686"/>
    <w:rsid w:val="3EA61AC6"/>
    <w:rsid w:val="3EB0B6E4"/>
    <w:rsid w:val="3EB151DA"/>
    <w:rsid w:val="3EB1ADC9"/>
    <w:rsid w:val="3EBF1AA5"/>
    <w:rsid w:val="3EC03167"/>
    <w:rsid w:val="3EC4D4D1"/>
    <w:rsid w:val="3ECA1BAF"/>
    <w:rsid w:val="3ECB5485"/>
    <w:rsid w:val="3ECF5CC0"/>
    <w:rsid w:val="3ED46878"/>
    <w:rsid w:val="3ED9B7A1"/>
    <w:rsid w:val="3EECA9D8"/>
    <w:rsid w:val="3EED4092"/>
    <w:rsid w:val="3EF5B145"/>
    <w:rsid w:val="3EF5B1D7"/>
    <w:rsid w:val="3EF8FD53"/>
    <w:rsid w:val="3EFADBF4"/>
    <w:rsid w:val="3EFB134B"/>
    <w:rsid w:val="3EFE8F0D"/>
    <w:rsid w:val="3F092522"/>
    <w:rsid w:val="3F0B20D0"/>
    <w:rsid w:val="3F1708ED"/>
    <w:rsid w:val="3F195EA1"/>
    <w:rsid w:val="3F21A1A1"/>
    <w:rsid w:val="3F27381B"/>
    <w:rsid w:val="3F2B8468"/>
    <w:rsid w:val="3F345ECA"/>
    <w:rsid w:val="3F34E707"/>
    <w:rsid w:val="3F350DE3"/>
    <w:rsid w:val="3F41A1F9"/>
    <w:rsid w:val="3F47296D"/>
    <w:rsid w:val="3F4A195E"/>
    <w:rsid w:val="3F4A1C5B"/>
    <w:rsid w:val="3F4C42A8"/>
    <w:rsid w:val="3F4D5A48"/>
    <w:rsid w:val="3F59F792"/>
    <w:rsid w:val="3F5A0025"/>
    <w:rsid w:val="3F5EBFE0"/>
    <w:rsid w:val="3F60D332"/>
    <w:rsid w:val="3F6637C5"/>
    <w:rsid w:val="3F683381"/>
    <w:rsid w:val="3F6AFF86"/>
    <w:rsid w:val="3F6E4EB3"/>
    <w:rsid w:val="3F720E09"/>
    <w:rsid w:val="3F744736"/>
    <w:rsid w:val="3F793E6E"/>
    <w:rsid w:val="3F7CF2D3"/>
    <w:rsid w:val="3F7D7BDB"/>
    <w:rsid w:val="3F7F1E2A"/>
    <w:rsid w:val="3F86CCDF"/>
    <w:rsid w:val="3F8FB907"/>
    <w:rsid w:val="3F90D871"/>
    <w:rsid w:val="3F90DE23"/>
    <w:rsid w:val="3F95DDB3"/>
    <w:rsid w:val="3F98E93A"/>
    <w:rsid w:val="3F9BD328"/>
    <w:rsid w:val="3F9E1094"/>
    <w:rsid w:val="3F9FAF06"/>
    <w:rsid w:val="3FA5ACCB"/>
    <w:rsid w:val="3FA71ED0"/>
    <w:rsid w:val="3FAD60E9"/>
    <w:rsid w:val="3FB10490"/>
    <w:rsid w:val="3FBB26F1"/>
    <w:rsid w:val="3FC12825"/>
    <w:rsid w:val="3FC2671C"/>
    <w:rsid w:val="3FCEC344"/>
    <w:rsid w:val="3FDCB951"/>
    <w:rsid w:val="3FDCCF80"/>
    <w:rsid w:val="3FE00EDD"/>
    <w:rsid w:val="3FE058F5"/>
    <w:rsid w:val="3FE28756"/>
    <w:rsid w:val="3FE4CE3C"/>
    <w:rsid w:val="3FE7D3E1"/>
    <w:rsid w:val="3FEF3054"/>
    <w:rsid w:val="3FF02BC0"/>
    <w:rsid w:val="3FF1C939"/>
    <w:rsid w:val="3FF224E0"/>
    <w:rsid w:val="3FF7D7E6"/>
    <w:rsid w:val="4004B2AB"/>
    <w:rsid w:val="4004F269"/>
    <w:rsid w:val="4010CDD6"/>
    <w:rsid w:val="4011E416"/>
    <w:rsid w:val="401759D5"/>
    <w:rsid w:val="401840A6"/>
    <w:rsid w:val="401AA265"/>
    <w:rsid w:val="401B9E81"/>
    <w:rsid w:val="401C2DD7"/>
    <w:rsid w:val="402124BB"/>
    <w:rsid w:val="4028F6EA"/>
    <w:rsid w:val="402B0E91"/>
    <w:rsid w:val="402E7B0D"/>
    <w:rsid w:val="402FFC1E"/>
    <w:rsid w:val="4031FB81"/>
    <w:rsid w:val="403A2DC0"/>
    <w:rsid w:val="4040D917"/>
    <w:rsid w:val="404B3B40"/>
    <w:rsid w:val="404DAC7C"/>
    <w:rsid w:val="4055F3B2"/>
    <w:rsid w:val="405791EA"/>
    <w:rsid w:val="40598C9E"/>
    <w:rsid w:val="4063E4EB"/>
    <w:rsid w:val="406780E0"/>
    <w:rsid w:val="406B2D21"/>
    <w:rsid w:val="406D7280"/>
    <w:rsid w:val="407038D9"/>
    <w:rsid w:val="4071C5DC"/>
    <w:rsid w:val="407A741F"/>
    <w:rsid w:val="407ABE4F"/>
    <w:rsid w:val="407B4F49"/>
    <w:rsid w:val="4080896A"/>
    <w:rsid w:val="4082A29A"/>
    <w:rsid w:val="40839AC9"/>
    <w:rsid w:val="4085D332"/>
    <w:rsid w:val="40886A11"/>
    <w:rsid w:val="4091BFBA"/>
    <w:rsid w:val="409A9CD2"/>
    <w:rsid w:val="409B9E24"/>
    <w:rsid w:val="409C0847"/>
    <w:rsid w:val="409D6754"/>
    <w:rsid w:val="40A228D4"/>
    <w:rsid w:val="40B0BF62"/>
    <w:rsid w:val="40B2ED3A"/>
    <w:rsid w:val="40C03AA5"/>
    <w:rsid w:val="40C05BC7"/>
    <w:rsid w:val="40C7FA5D"/>
    <w:rsid w:val="40CB7A18"/>
    <w:rsid w:val="40CC2363"/>
    <w:rsid w:val="40CCC672"/>
    <w:rsid w:val="40D3B62A"/>
    <w:rsid w:val="40D75268"/>
    <w:rsid w:val="40E52EF9"/>
    <w:rsid w:val="40E5DBFD"/>
    <w:rsid w:val="40E94094"/>
    <w:rsid w:val="40EAC2FF"/>
    <w:rsid w:val="40EE7294"/>
    <w:rsid w:val="40F5298A"/>
    <w:rsid w:val="410493A4"/>
    <w:rsid w:val="41050E33"/>
    <w:rsid w:val="4105A5E5"/>
    <w:rsid w:val="410868BA"/>
    <w:rsid w:val="410DF97E"/>
    <w:rsid w:val="410E4DDB"/>
    <w:rsid w:val="410F64AE"/>
    <w:rsid w:val="41107B7D"/>
    <w:rsid w:val="411D46B2"/>
    <w:rsid w:val="411F294D"/>
    <w:rsid w:val="412B8968"/>
    <w:rsid w:val="412C509B"/>
    <w:rsid w:val="41337B3C"/>
    <w:rsid w:val="41378A60"/>
    <w:rsid w:val="413AE4B4"/>
    <w:rsid w:val="413AF3A9"/>
    <w:rsid w:val="4144BE46"/>
    <w:rsid w:val="4149ACBB"/>
    <w:rsid w:val="414E00D5"/>
    <w:rsid w:val="4150BF82"/>
    <w:rsid w:val="4152A529"/>
    <w:rsid w:val="4157028E"/>
    <w:rsid w:val="415AB7D5"/>
    <w:rsid w:val="4166906D"/>
    <w:rsid w:val="416D6D60"/>
    <w:rsid w:val="416DB2F0"/>
    <w:rsid w:val="416E17AB"/>
    <w:rsid w:val="4175B654"/>
    <w:rsid w:val="41774A83"/>
    <w:rsid w:val="4179D47F"/>
    <w:rsid w:val="417A17B8"/>
    <w:rsid w:val="417F36E2"/>
    <w:rsid w:val="41861FC3"/>
    <w:rsid w:val="41939AB6"/>
    <w:rsid w:val="419BF762"/>
    <w:rsid w:val="419DDC8B"/>
    <w:rsid w:val="41A1A960"/>
    <w:rsid w:val="41AD0DF8"/>
    <w:rsid w:val="41B59F31"/>
    <w:rsid w:val="41BD12A1"/>
    <w:rsid w:val="41BF2766"/>
    <w:rsid w:val="41C6AD74"/>
    <w:rsid w:val="41D0B650"/>
    <w:rsid w:val="41D3997F"/>
    <w:rsid w:val="41D4C017"/>
    <w:rsid w:val="41E415EE"/>
    <w:rsid w:val="41EC6A3E"/>
    <w:rsid w:val="41F185AC"/>
    <w:rsid w:val="42026FEF"/>
    <w:rsid w:val="420891CD"/>
    <w:rsid w:val="420BE942"/>
    <w:rsid w:val="4211B0CA"/>
    <w:rsid w:val="42168EB0"/>
    <w:rsid w:val="42171FAA"/>
    <w:rsid w:val="4218B026"/>
    <w:rsid w:val="42195F31"/>
    <w:rsid w:val="421EF948"/>
    <w:rsid w:val="422F425A"/>
    <w:rsid w:val="423DBF23"/>
    <w:rsid w:val="4242792B"/>
    <w:rsid w:val="424475AE"/>
    <w:rsid w:val="424AF598"/>
    <w:rsid w:val="42585418"/>
    <w:rsid w:val="425871D5"/>
    <w:rsid w:val="4260899A"/>
    <w:rsid w:val="4263A637"/>
    <w:rsid w:val="4266B7BB"/>
    <w:rsid w:val="4270BA51"/>
    <w:rsid w:val="4276E51C"/>
    <w:rsid w:val="42782DFB"/>
    <w:rsid w:val="42845D2F"/>
    <w:rsid w:val="4286A4C2"/>
    <w:rsid w:val="42879A42"/>
    <w:rsid w:val="429727E8"/>
    <w:rsid w:val="42985B05"/>
    <w:rsid w:val="4299CFA8"/>
    <w:rsid w:val="429DFBE9"/>
    <w:rsid w:val="42A0AC21"/>
    <w:rsid w:val="42A8CE92"/>
    <w:rsid w:val="42B6319B"/>
    <w:rsid w:val="42BB7969"/>
    <w:rsid w:val="42BD0D12"/>
    <w:rsid w:val="42BD8A70"/>
    <w:rsid w:val="42C092D1"/>
    <w:rsid w:val="42C86DB5"/>
    <w:rsid w:val="42C8B590"/>
    <w:rsid w:val="42CF5917"/>
    <w:rsid w:val="42D58856"/>
    <w:rsid w:val="42DC3BF3"/>
    <w:rsid w:val="42DF20CF"/>
    <w:rsid w:val="42E076FD"/>
    <w:rsid w:val="42E14959"/>
    <w:rsid w:val="42E1C1CD"/>
    <w:rsid w:val="42EC8FE3"/>
    <w:rsid w:val="42EEEA1C"/>
    <w:rsid w:val="42F26747"/>
    <w:rsid w:val="42F58EB0"/>
    <w:rsid w:val="42F867BE"/>
    <w:rsid w:val="42FC8AB7"/>
    <w:rsid w:val="42FF5BA1"/>
    <w:rsid w:val="43187EF5"/>
    <w:rsid w:val="431F1163"/>
    <w:rsid w:val="431F35FB"/>
    <w:rsid w:val="4320CF70"/>
    <w:rsid w:val="43283E0B"/>
    <w:rsid w:val="43286682"/>
    <w:rsid w:val="432D9935"/>
    <w:rsid w:val="432FABAD"/>
    <w:rsid w:val="43304984"/>
    <w:rsid w:val="433449E3"/>
    <w:rsid w:val="433F1A6A"/>
    <w:rsid w:val="4348BDAA"/>
    <w:rsid w:val="434BF590"/>
    <w:rsid w:val="4353F4B8"/>
    <w:rsid w:val="43566023"/>
    <w:rsid w:val="435FEABC"/>
    <w:rsid w:val="43699C43"/>
    <w:rsid w:val="4371F30D"/>
    <w:rsid w:val="437266F2"/>
    <w:rsid w:val="4379A1E2"/>
    <w:rsid w:val="4379D09F"/>
    <w:rsid w:val="437D7667"/>
    <w:rsid w:val="4388CC02"/>
    <w:rsid w:val="438E564A"/>
    <w:rsid w:val="439618C1"/>
    <w:rsid w:val="43A0A889"/>
    <w:rsid w:val="43A3B625"/>
    <w:rsid w:val="43B36FD9"/>
    <w:rsid w:val="43B9A672"/>
    <w:rsid w:val="43BAE583"/>
    <w:rsid w:val="43BD1F0D"/>
    <w:rsid w:val="43BE9E57"/>
    <w:rsid w:val="43C01095"/>
    <w:rsid w:val="43C88DB6"/>
    <w:rsid w:val="43CB9D67"/>
    <w:rsid w:val="43D0B5EB"/>
    <w:rsid w:val="43D216B1"/>
    <w:rsid w:val="43D2A877"/>
    <w:rsid w:val="43D86550"/>
    <w:rsid w:val="43E3705F"/>
    <w:rsid w:val="43E41CDE"/>
    <w:rsid w:val="43F7CE25"/>
    <w:rsid w:val="43FAFE38"/>
    <w:rsid w:val="43FCA8C3"/>
    <w:rsid w:val="4404FEF0"/>
    <w:rsid w:val="44189AFF"/>
    <w:rsid w:val="441F25E2"/>
    <w:rsid w:val="441F8090"/>
    <w:rsid w:val="4427993F"/>
    <w:rsid w:val="4427DAD1"/>
    <w:rsid w:val="442DBAE3"/>
    <w:rsid w:val="4449025B"/>
    <w:rsid w:val="444A278F"/>
    <w:rsid w:val="444B2BB8"/>
    <w:rsid w:val="445571B0"/>
    <w:rsid w:val="4459FC54"/>
    <w:rsid w:val="445BD7DE"/>
    <w:rsid w:val="4467C990"/>
    <w:rsid w:val="446DBE3A"/>
    <w:rsid w:val="446E9A0D"/>
    <w:rsid w:val="44748998"/>
    <w:rsid w:val="447553CC"/>
    <w:rsid w:val="447AA5C5"/>
    <w:rsid w:val="447D9235"/>
    <w:rsid w:val="447E480B"/>
    <w:rsid w:val="44846254"/>
    <w:rsid w:val="44889EDF"/>
    <w:rsid w:val="448957BB"/>
    <w:rsid w:val="4490DA8C"/>
    <w:rsid w:val="4493B4CD"/>
    <w:rsid w:val="449A6838"/>
    <w:rsid w:val="44A71032"/>
    <w:rsid w:val="44AC6DA6"/>
    <w:rsid w:val="44B1EDF5"/>
    <w:rsid w:val="44B44CEB"/>
    <w:rsid w:val="44B6EFD5"/>
    <w:rsid w:val="44B9CDD6"/>
    <w:rsid w:val="44BBABDF"/>
    <w:rsid w:val="44C3F950"/>
    <w:rsid w:val="44C5157C"/>
    <w:rsid w:val="44C53FD5"/>
    <w:rsid w:val="44D3E205"/>
    <w:rsid w:val="44DA66AA"/>
    <w:rsid w:val="44DA7E38"/>
    <w:rsid w:val="44DACAE7"/>
    <w:rsid w:val="44E4AEBA"/>
    <w:rsid w:val="44E5FC66"/>
    <w:rsid w:val="44E5FE53"/>
    <w:rsid w:val="44EAAC47"/>
    <w:rsid w:val="44F1E30C"/>
    <w:rsid w:val="44F2B9C2"/>
    <w:rsid w:val="44F5B99D"/>
    <w:rsid w:val="44F861FF"/>
    <w:rsid w:val="44FE1D9B"/>
    <w:rsid w:val="450AE5C3"/>
    <w:rsid w:val="450B402E"/>
    <w:rsid w:val="450DCA32"/>
    <w:rsid w:val="4510CE13"/>
    <w:rsid w:val="45132707"/>
    <w:rsid w:val="45159844"/>
    <w:rsid w:val="451B5FE2"/>
    <w:rsid w:val="451D0622"/>
    <w:rsid w:val="451F5DDC"/>
    <w:rsid w:val="452762C4"/>
    <w:rsid w:val="452A819F"/>
    <w:rsid w:val="452C4252"/>
    <w:rsid w:val="452C9AB9"/>
    <w:rsid w:val="4534883F"/>
    <w:rsid w:val="45365ECC"/>
    <w:rsid w:val="453B7BF1"/>
    <w:rsid w:val="453ED0FC"/>
    <w:rsid w:val="4540E8C3"/>
    <w:rsid w:val="4543818E"/>
    <w:rsid w:val="4549518C"/>
    <w:rsid w:val="454B75A6"/>
    <w:rsid w:val="454EB57F"/>
    <w:rsid w:val="4554005B"/>
    <w:rsid w:val="45598884"/>
    <w:rsid w:val="455D0257"/>
    <w:rsid w:val="45619730"/>
    <w:rsid w:val="4565237F"/>
    <w:rsid w:val="456B40E6"/>
    <w:rsid w:val="4571C9D6"/>
    <w:rsid w:val="457599F7"/>
    <w:rsid w:val="45760437"/>
    <w:rsid w:val="4576D0FA"/>
    <w:rsid w:val="458007B4"/>
    <w:rsid w:val="458045FE"/>
    <w:rsid w:val="45829B2F"/>
    <w:rsid w:val="458532A9"/>
    <w:rsid w:val="45874061"/>
    <w:rsid w:val="4587D83C"/>
    <w:rsid w:val="458A8379"/>
    <w:rsid w:val="458C610E"/>
    <w:rsid w:val="458CB83F"/>
    <w:rsid w:val="458FA99D"/>
    <w:rsid w:val="4591B27D"/>
    <w:rsid w:val="4594788C"/>
    <w:rsid w:val="459A3FB8"/>
    <w:rsid w:val="459C0145"/>
    <w:rsid w:val="45A5A4BC"/>
    <w:rsid w:val="45AAB7FA"/>
    <w:rsid w:val="45AFCEBD"/>
    <w:rsid w:val="45B1B8AA"/>
    <w:rsid w:val="45B5938A"/>
    <w:rsid w:val="45BA2FF5"/>
    <w:rsid w:val="45C20E8C"/>
    <w:rsid w:val="45CD6F3A"/>
    <w:rsid w:val="45CE0592"/>
    <w:rsid w:val="45CEDCDA"/>
    <w:rsid w:val="45D7C328"/>
    <w:rsid w:val="45D87FF4"/>
    <w:rsid w:val="45DA37E3"/>
    <w:rsid w:val="45DB1C87"/>
    <w:rsid w:val="45DBBF9C"/>
    <w:rsid w:val="45DD2433"/>
    <w:rsid w:val="45DD87AF"/>
    <w:rsid w:val="45DE7FDB"/>
    <w:rsid w:val="45DFD5B1"/>
    <w:rsid w:val="45E4B1D4"/>
    <w:rsid w:val="45E5F7F0"/>
    <w:rsid w:val="45F86092"/>
    <w:rsid w:val="45F916B2"/>
    <w:rsid w:val="45FF2D53"/>
    <w:rsid w:val="46001FA7"/>
    <w:rsid w:val="4603A276"/>
    <w:rsid w:val="46080D2D"/>
    <w:rsid w:val="460BD628"/>
    <w:rsid w:val="460DA391"/>
    <w:rsid w:val="460FA3DF"/>
    <w:rsid w:val="4610706D"/>
    <w:rsid w:val="4613DF1C"/>
    <w:rsid w:val="461C4755"/>
    <w:rsid w:val="461C6BDE"/>
    <w:rsid w:val="4620EC32"/>
    <w:rsid w:val="46259128"/>
    <w:rsid w:val="46269D28"/>
    <w:rsid w:val="462977FC"/>
    <w:rsid w:val="46338E0C"/>
    <w:rsid w:val="4639511B"/>
    <w:rsid w:val="463E88FF"/>
    <w:rsid w:val="4641D5E8"/>
    <w:rsid w:val="46470165"/>
    <w:rsid w:val="464D0F64"/>
    <w:rsid w:val="464D9642"/>
    <w:rsid w:val="4652E876"/>
    <w:rsid w:val="4656DE26"/>
    <w:rsid w:val="4659E683"/>
    <w:rsid w:val="465E0FDC"/>
    <w:rsid w:val="4665846C"/>
    <w:rsid w:val="4667A8F7"/>
    <w:rsid w:val="4667C1DA"/>
    <w:rsid w:val="466AB8FB"/>
    <w:rsid w:val="466B490F"/>
    <w:rsid w:val="466C1318"/>
    <w:rsid w:val="46714DAE"/>
    <w:rsid w:val="467E539B"/>
    <w:rsid w:val="467E6830"/>
    <w:rsid w:val="46807F1B"/>
    <w:rsid w:val="4681385C"/>
    <w:rsid w:val="468503B2"/>
    <w:rsid w:val="468C08CE"/>
    <w:rsid w:val="468D3082"/>
    <w:rsid w:val="46929889"/>
    <w:rsid w:val="46977645"/>
    <w:rsid w:val="4697D83F"/>
    <w:rsid w:val="4698006B"/>
    <w:rsid w:val="4698CF5E"/>
    <w:rsid w:val="4699107F"/>
    <w:rsid w:val="469C7A1C"/>
    <w:rsid w:val="469D7A1D"/>
    <w:rsid w:val="46A605B8"/>
    <w:rsid w:val="46AEEA56"/>
    <w:rsid w:val="46B0BD74"/>
    <w:rsid w:val="46B1C978"/>
    <w:rsid w:val="46B9D506"/>
    <w:rsid w:val="46BEF67B"/>
    <w:rsid w:val="46C79EAB"/>
    <w:rsid w:val="46CC4249"/>
    <w:rsid w:val="46DD0006"/>
    <w:rsid w:val="46E521ED"/>
    <w:rsid w:val="46E74FDD"/>
    <w:rsid w:val="46E756C1"/>
    <w:rsid w:val="46EB4440"/>
    <w:rsid w:val="46EC4947"/>
    <w:rsid w:val="46F23441"/>
    <w:rsid w:val="46F2FCE9"/>
    <w:rsid w:val="46F5CBC4"/>
    <w:rsid w:val="46FC2715"/>
    <w:rsid w:val="46FDB94A"/>
    <w:rsid w:val="47033E29"/>
    <w:rsid w:val="4705146B"/>
    <w:rsid w:val="47051C1C"/>
    <w:rsid w:val="470C69AA"/>
    <w:rsid w:val="4710FD75"/>
    <w:rsid w:val="471305FD"/>
    <w:rsid w:val="471991C7"/>
    <w:rsid w:val="4724243F"/>
    <w:rsid w:val="472B20B7"/>
    <w:rsid w:val="47315F21"/>
    <w:rsid w:val="47389BB8"/>
    <w:rsid w:val="473DB8C1"/>
    <w:rsid w:val="473E2C30"/>
    <w:rsid w:val="473F1F0C"/>
    <w:rsid w:val="47418A21"/>
    <w:rsid w:val="4744AB85"/>
    <w:rsid w:val="474B42B1"/>
    <w:rsid w:val="4757548D"/>
    <w:rsid w:val="475B4BE3"/>
    <w:rsid w:val="475B859B"/>
    <w:rsid w:val="475CE5A8"/>
    <w:rsid w:val="4760C604"/>
    <w:rsid w:val="47669B70"/>
    <w:rsid w:val="4773BDC4"/>
    <w:rsid w:val="47763B85"/>
    <w:rsid w:val="4776D60B"/>
    <w:rsid w:val="477751FF"/>
    <w:rsid w:val="477A7E8C"/>
    <w:rsid w:val="4783CC95"/>
    <w:rsid w:val="47862AF9"/>
    <w:rsid w:val="47875BAC"/>
    <w:rsid w:val="47885C1B"/>
    <w:rsid w:val="4789D026"/>
    <w:rsid w:val="4797010F"/>
    <w:rsid w:val="4799642C"/>
    <w:rsid w:val="479F762B"/>
    <w:rsid w:val="47A2D5DC"/>
    <w:rsid w:val="47A61654"/>
    <w:rsid w:val="47A973F2"/>
    <w:rsid w:val="47AC5120"/>
    <w:rsid w:val="47AD6E77"/>
    <w:rsid w:val="47AFE6C8"/>
    <w:rsid w:val="47BE36C9"/>
    <w:rsid w:val="47C15DA2"/>
    <w:rsid w:val="47C4D883"/>
    <w:rsid w:val="47C676CA"/>
    <w:rsid w:val="47C6B47E"/>
    <w:rsid w:val="47CA423C"/>
    <w:rsid w:val="47CE2187"/>
    <w:rsid w:val="47E40E68"/>
    <w:rsid w:val="47E5DF25"/>
    <w:rsid w:val="47E8DFC5"/>
    <w:rsid w:val="47E8E3E4"/>
    <w:rsid w:val="47ED993B"/>
    <w:rsid w:val="47F003C0"/>
    <w:rsid w:val="47F65D22"/>
    <w:rsid w:val="4807C2AD"/>
    <w:rsid w:val="48084950"/>
    <w:rsid w:val="480DD9E1"/>
    <w:rsid w:val="480E9F71"/>
    <w:rsid w:val="4816708F"/>
    <w:rsid w:val="48176C32"/>
    <w:rsid w:val="481C4F7C"/>
    <w:rsid w:val="481CDF11"/>
    <w:rsid w:val="481FB76D"/>
    <w:rsid w:val="4823E509"/>
    <w:rsid w:val="48253AB8"/>
    <w:rsid w:val="48396F4F"/>
    <w:rsid w:val="483A13CF"/>
    <w:rsid w:val="483AEB0D"/>
    <w:rsid w:val="484165CE"/>
    <w:rsid w:val="484AAE29"/>
    <w:rsid w:val="484AD261"/>
    <w:rsid w:val="485300A4"/>
    <w:rsid w:val="485B61A1"/>
    <w:rsid w:val="485FEF56"/>
    <w:rsid w:val="4865B632"/>
    <w:rsid w:val="4870CCFC"/>
    <w:rsid w:val="487CF175"/>
    <w:rsid w:val="4882AD7F"/>
    <w:rsid w:val="48899001"/>
    <w:rsid w:val="488B7AAE"/>
    <w:rsid w:val="488BA11D"/>
    <w:rsid w:val="48913BDA"/>
    <w:rsid w:val="4894A319"/>
    <w:rsid w:val="4897B66A"/>
    <w:rsid w:val="489AEEBE"/>
    <w:rsid w:val="48A13D49"/>
    <w:rsid w:val="48AD00A7"/>
    <w:rsid w:val="48AEFA9A"/>
    <w:rsid w:val="48B593FE"/>
    <w:rsid w:val="48B64D7F"/>
    <w:rsid w:val="48B678C6"/>
    <w:rsid w:val="48B6EFCA"/>
    <w:rsid w:val="48C9E84D"/>
    <w:rsid w:val="48CC0092"/>
    <w:rsid w:val="48DB0BDB"/>
    <w:rsid w:val="48E8D9B5"/>
    <w:rsid w:val="48F8B9ED"/>
    <w:rsid w:val="48FBBEB9"/>
    <w:rsid w:val="48FC4ADA"/>
    <w:rsid w:val="48FC4D1F"/>
    <w:rsid w:val="48FDE9EB"/>
    <w:rsid w:val="490724D5"/>
    <w:rsid w:val="4915B17B"/>
    <w:rsid w:val="491D1223"/>
    <w:rsid w:val="491D60CB"/>
    <w:rsid w:val="49210E82"/>
    <w:rsid w:val="4921B607"/>
    <w:rsid w:val="492D0947"/>
    <w:rsid w:val="4930040D"/>
    <w:rsid w:val="49301DFA"/>
    <w:rsid w:val="49314471"/>
    <w:rsid w:val="49454453"/>
    <w:rsid w:val="495F9CE1"/>
    <w:rsid w:val="495FD3F1"/>
    <w:rsid w:val="4960E64D"/>
    <w:rsid w:val="49618567"/>
    <w:rsid w:val="4962027E"/>
    <w:rsid w:val="4963B923"/>
    <w:rsid w:val="4964A5D4"/>
    <w:rsid w:val="49693945"/>
    <w:rsid w:val="496AB3CC"/>
    <w:rsid w:val="496B2ECE"/>
    <w:rsid w:val="496BE8DB"/>
    <w:rsid w:val="496D7B9E"/>
    <w:rsid w:val="496FDDB0"/>
    <w:rsid w:val="49708CD9"/>
    <w:rsid w:val="4975E0AB"/>
    <w:rsid w:val="49787F45"/>
    <w:rsid w:val="498A3858"/>
    <w:rsid w:val="498FC613"/>
    <w:rsid w:val="49942B8D"/>
    <w:rsid w:val="4996320A"/>
    <w:rsid w:val="499911E3"/>
    <w:rsid w:val="4999CA3C"/>
    <w:rsid w:val="499EE4C5"/>
    <w:rsid w:val="49A13795"/>
    <w:rsid w:val="49A31700"/>
    <w:rsid w:val="49A37B77"/>
    <w:rsid w:val="49A42688"/>
    <w:rsid w:val="49A4F205"/>
    <w:rsid w:val="49A7A455"/>
    <w:rsid w:val="49A85E3E"/>
    <w:rsid w:val="49AAD7DE"/>
    <w:rsid w:val="49AB6462"/>
    <w:rsid w:val="49ACA031"/>
    <w:rsid w:val="49AFF24D"/>
    <w:rsid w:val="49B156EA"/>
    <w:rsid w:val="49B6B25F"/>
    <w:rsid w:val="49B81FDD"/>
    <w:rsid w:val="49BCE487"/>
    <w:rsid w:val="49C341AF"/>
    <w:rsid w:val="49C475DC"/>
    <w:rsid w:val="49C56318"/>
    <w:rsid w:val="49C74E4D"/>
    <w:rsid w:val="49CC0B54"/>
    <w:rsid w:val="49D035EB"/>
    <w:rsid w:val="49D52AF6"/>
    <w:rsid w:val="49D78481"/>
    <w:rsid w:val="49E03CBC"/>
    <w:rsid w:val="49E65BEF"/>
    <w:rsid w:val="49E68B18"/>
    <w:rsid w:val="49E6E2F3"/>
    <w:rsid w:val="49E6FAE6"/>
    <w:rsid w:val="49E749A7"/>
    <w:rsid w:val="49E7D5E8"/>
    <w:rsid w:val="49F773CC"/>
    <w:rsid w:val="49FAB398"/>
    <w:rsid w:val="4A06FEE9"/>
    <w:rsid w:val="4A0982B0"/>
    <w:rsid w:val="4A0B9998"/>
    <w:rsid w:val="4A1381D6"/>
    <w:rsid w:val="4A164F5A"/>
    <w:rsid w:val="4A1871D3"/>
    <w:rsid w:val="4A1ABF6B"/>
    <w:rsid w:val="4A21A095"/>
    <w:rsid w:val="4A25DB9F"/>
    <w:rsid w:val="4A361DC1"/>
    <w:rsid w:val="4A3ADEEB"/>
    <w:rsid w:val="4A40F6EC"/>
    <w:rsid w:val="4A47581F"/>
    <w:rsid w:val="4A490B1A"/>
    <w:rsid w:val="4A4E610E"/>
    <w:rsid w:val="4A56EDA3"/>
    <w:rsid w:val="4A5EC13F"/>
    <w:rsid w:val="4A5FC1AD"/>
    <w:rsid w:val="4A69687D"/>
    <w:rsid w:val="4A6A3FBC"/>
    <w:rsid w:val="4A75D114"/>
    <w:rsid w:val="4A7FCA08"/>
    <w:rsid w:val="4A82E373"/>
    <w:rsid w:val="4A8606FB"/>
    <w:rsid w:val="4A8DB246"/>
    <w:rsid w:val="4A8F8F39"/>
    <w:rsid w:val="4A9FBED4"/>
    <w:rsid w:val="4AA25006"/>
    <w:rsid w:val="4AA363D3"/>
    <w:rsid w:val="4AA9600D"/>
    <w:rsid w:val="4AAD62F1"/>
    <w:rsid w:val="4AAFF7E9"/>
    <w:rsid w:val="4AB38A51"/>
    <w:rsid w:val="4ABF5DBC"/>
    <w:rsid w:val="4AC08936"/>
    <w:rsid w:val="4AE114B4"/>
    <w:rsid w:val="4AE2FAA1"/>
    <w:rsid w:val="4AE4D041"/>
    <w:rsid w:val="4AED7F8C"/>
    <w:rsid w:val="4AEF1758"/>
    <w:rsid w:val="4AF09096"/>
    <w:rsid w:val="4AF1EAE8"/>
    <w:rsid w:val="4AF75999"/>
    <w:rsid w:val="4AFF652B"/>
    <w:rsid w:val="4AFF7221"/>
    <w:rsid w:val="4B018C89"/>
    <w:rsid w:val="4B06FF2F"/>
    <w:rsid w:val="4B07E10D"/>
    <w:rsid w:val="4B094626"/>
    <w:rsid w:val="4B0A06D3"/>
    <w:rsid w:val="4B16BDD0"/>
    <w:rsid w:val="4B1A58F3"/>
    <w:rsid w:val="4B1AF3BC"/>
    <w:rsid w:val="4B2451FB"/>
    <w:rsid w:val="4B307563"/>
    <w:rsid w:val="4B34E81E"/>
    <w:rsid w:val="4B35C7D0"/>
    <w:rsid w:val="4B3C36BA"/>
    <w:rsid w:val="4B3F911F"/>
    <w:rsid w:val="4B4007E6"/>
    <w:rsid w:val="4B422AC0"/>
    <w:rsid w:val="4B42D9A8"/>
    <w:rsid w:val="4B472E7C"/>
    <w:rsid w:val="4B4BC2AE"/>
    <w:rsid w:val="4B53F03E"/>
    <w:rsid w:val="4B563053"/>
    <w:rsid w:val="4B60BC2C"/>
    <w:rsid w:val="4B6AB31B"/>
    <w:rsid w:val="4B6F154D"/>
    <w:rsid w:val="4B7C99F8"/>
    <w:rsid w:val="4B7EE994"/>
    <w:rsid w:val="4B801DEA"/>
    <w:rsid w:val="4B83F0A8"/>
    <w:rsid w:val="4B8511D6"/>
    <w:rsid w:val="4B8BA28F"/>
    <w:rsid w:val="4B908853"/>
    <w:rsid w:val="4B94D6E0"/>
    <w:rsid w:val="4B94F3C0"/>
    <w:rsid w:val="4B98F75E"/>
    <w:rsid w:val="4B9D1905"/>
    <w:rsid w:val="4B9DADAF"/>
    <w:rsid w:val="4B9EF73E"/>
    <w:rsid w:val="4BA0CBEE"/>
    <w:rsid w:val="4BA3C9C3"/>
    <w:rsid w:val="4BA4DED8"/>
    <w:rsid w:val="4BA536CC"/>
    <w:rsid w:val="4BA98830"/>
    <w:rsid w:val="4BB1A8D9"/>
    <w:rsid w:val="4BC9E700"/>
    <w:rsid w:val="4BCC1976"/>
    <w:rsid w:val="4BCCEA21"/>
    <w:rsid w:val="4BCDE25B"/>
    <w:rsid w:val="4BCE4424"/>
    <w:rsid w:val="4BD3DA8D"/>
    <w:rsid w:val="4BD6AF4C"/>
    <w:rsid w:val="4BDD5ED2"/>
    <w:rsid w:val="4BE11A4E"/>
    <w:rsid w:val="4BE6127E"/>
    <w:rsid w:val="4BE815AD"/>
    <w:rsid w:val="4BE8A192"/>
    <w:rsid w:val="4BFF9B67"/>
    <w:rsid w:val="4C00A908"/>
    <w:rsid w:val="4C023966"/>
    <w:rsid w:val="4C06101D"/>
    <w:rsid w:val="4C0B9288"/>
    <w:rsid w:val="4C1753CD"/>
    <w:rsid w:val="4C17A8E6"/>
    <w:rsid w:val="4C184A7D"/>
    <w:rsid w:val="4C18FCF0"/>
    <w:rsid w:val="4C1DE840"/>
    <w:rsid w:val="4C1F5D5A"/>
    <w:rsid w:val="4C255359"/>
    <w:rsid w:val="4C32ABFB"/>
    <w:rsid w:val="4C35E043"/>
    <w:rsid w:val="4C373019"/>
    <w:rsid w:val="4C3AD743"/>
    <w:rsid w:val="4C3B3DF5"/>
    <w:rsid w:val="4C3B5B51"/>
    <w:rsid w:val="4C3FC5AB"/>
    <w:rsid w:val="4C405540"/>
    <w:rsid w:val="4C4205C0"/>
    <w:rsid w:val="4C45306E"/>
    <w:rsid w:val="4C47464B"/>
    <w:rsid w:val="4C4A289C"/>
    <w:rsid w:val="4C534687"/>
    <w:rsid w:val="4C534BE7"/>
    <w:rsid w:val="4C55C578"/>
    <w:rsid w:val="4C570D5C"/>
    <w:rsid w:val="4C583EAD"/>
    <w:rsid w:val="4C595DEC"/>
    <w:rsid w:val="4C6228DE"/>
    <w:rsid w:val="4C665785"/>
    <w:rsid w:val="4C6814AB"/>
    <w:rsid w:val="4C6F0342"/>
    <w:rsid w:val="4C707372"/>
    <w:rsid w:val="4C7AE57A"/>
    <w:rsid w:val="4C7CE515"/>
    <w:rsid w:val="4C864DA5"/>
    <w:rsid w:val="4C8772B6"/>
    <w:rsid w:val="4C8AE7B9"/>
    <w:rsid w:val="4C8EC8D3"/>
    <w:rsid w:val="4C8F5E73"/>
    <w:rsid w:val="4C94B546"/>
    <w:rsid w:val="4C94D2AC"/>
    <w:rsid w:val="4C983F3F"/>
    <w:rsid w:val="4CA186B1"/>
    <w:rsid w:val="4CA87E44"/>
    <w:rsid w:val="4CA904F9"/>
    <w:rsid w:val="4CAF0F88"/>
    <w:rsid w:val="4CB0FB66"/>
    <w:rsid w:val="4CB57266"/>
    <w:rsid w:val="4CC64280"/>
    <w:rsid w:val="4CCA7B3D"/>
    <w:rsid w:val="4CCC6422"/>
    <w:rsid w:val="4CD458B0"/>
    <w:rsid w:val="4CDB6FDA"/>
    <w:rsid w:val="4CDFC6EB"/>
    <w:rsid w:val="4CE0B58E"/>
    <w:rsid w:val="4CE1CBDA"/>
    <w:rsid w:val="4CE2B184"/>
    <w:rsid w:val="4CE8A22A"/>
    <w:rsid w:val="4CEDA3D8"/>
    <w:rsid w:val="4CEFC09F"/>
    <w:rsid w:val="4CF3C6E6"/>
    <w:rsid w:val="4CF4582B"/>
    <w:rsid w:val="4CFBB2C5"/>
    <w:rsid w:val="4D03AFCD"/>
    <w:rsid w:val="4D06019D"/>
    <w:rsid w:val="4D06837C"/>
    <w:rsid w:val="4D090A75"/>
    <w:rsid w:val="4D0EBDF3"/>
    <w:rsid w:val="4D17DD7E"/>
    <w:rsid w:val="4D1F76AA"/>
    <w:rsid w:val="4D2345EE"/>
    <w:rsid w:val="4D2FAE48"/>
    <w:rsid w:val="4D32E476"/>
    <w:rsid w:val="4D36AE17"/>
    <w:rsid w:val="4D37D70B"/>
    <w:rsid w:val="4D3D6617"/>
    <w:rsid w:val="4D3DBFC6"/>
    <w:rsid w:val="4D45E9E3"/>
    <w:rsid w:val="4D4C418A"/>
    <w:rsid w:val="4D4D5E23"/>
    <w:rsid w:val="4D4E6B9E"/>
    <w:rsid w:val="4D5022A6"/>
    <w:rsid w:val="4D584E3C"/>
    <w:rsid w:val="4D59D11F"/>
    <w:rsid w:val="4D5B32F8"/>
    <w:rsid w:val="4D5EA11D"/>
    <w:rsid w:val="4D650D48"/>
    <w:rsid w:val="4D6A1A6B"/>
    <w:rsid w:val="4D722F86"/>
    <w:rsid w:val="4D724D0B"/>
    <w:rsid w:val="4D849591"/>
    <w:rsid w:val="4D874F4B"/>
    <w:rsid w:val="4D8AA44D"/>
    <w:rsid w:val="4D8BC7A8"/>
    <w:rsid w:val="4D8CAF74"/>
    <w:rsid w:val="4D9A41EB"/>
    <w:rsid w:val="4D9AD17B"/>
    <w:rsid w:val="4D9FA8B9"/>
    <w:rsid w:val="4DA44F25"/>
    <w:rsid w:val="4DA8F951"/>
    <w:rsid w:val="4DA91BA2"/>
    <w:rsid w:val="4DB5F785"/>
    <w:rsid w:val="4DBB97E7"/>
    <w:rsid w:val="4DC3A287"/>
    <w:rsid w:val="4DC3BFCD"/>
    <w:rsid w:val="4DC7D872"/>
    <w:rsid w:val="4DCBB7A8"/>
    <w:rsid w:val="4DCCF59C"/>
    <w:rsid w:val="4DD28795"/>
    <w:rsid w:val="4DD3CC8C"/>
    <w:rsid w:val="4DD976DD"/>
    <w:rsid w:val="4DD980E0"/>
    <w:rsid w:val="4DDD1AA4"/>
    <w:rsid w:val="4DDD70D8"/>
    <w:rsid w:val="4DE2931B"/>
    <w:rsid w:val="4DE6D76D"/>
    <w:rsid w:val="4DF15A10"/>
    <w:rsid w:val="4E00CCD9"/>
    <w:rsid w:val="4E017444"/>
    <w:rsid w:val="4E041243"/>
    <w:rsid w:val="4E067D85"/>
    <w:rsid w:val="4E0D5D5E"/>
    <w:rsid w:val="4E2C3869"/>
    <w:rsid w:val="4E2D4AE2"/>
    <w:rsid w:val="4E30D941"/>
    <w:rsid w:val="4E32CF95"/>
    <w:rsid w:val="4E340F44"/>
    <w:rsid w:val="4E35D50D"/>
    <w:rsid w:val="4E3B1305"/>
    <w:rsid w:val="4E3CC77B"/>
    <w:rsid w:val="4E45A88A"/>
    <w:rsid w:val="4E474E98"/>
    <w:rsid w:val="4E482664"/>
    <w:rsid w:val="4E4BBAAC"/>
    <w:rsid w:val="4E4BF068"/>
    <w:rsid w:val="4E4DBDE4"/>
    <w:rsid w:val="4E4E4EFB"/>
    <w:rsid w:val="4E5B56EE"/>
    <w:rsid w:val="4E5E04F3"/>
    <w:rsid w:val="4E5E3F77"/>
    <w:rsid w:val="4E66FDBD"/>
    <w:rsid w:val="4E683C2C"/>
    <w:rsid w:val="4E6CE7A1"/>
    <w:rsid w:val="4E7324B8"/>
    <w:rsid w:val="4E76D2A0"/>
    <w:rsid w:val="4E782337"/>
    <w:rsid w:val="4E843552"/>
    <w:rsid w:val="4E85AFF3"/>
    <w:rsid w:val="4E8B9100"/>
    <w:rsid w:val="4E8DD115"/>
    <w:rsid w:val="4E8EFFE9"/>
    <w:rsid w:val="4E9135AC"/>
    <w:rsid w:val="4E928BFF"/>
    <w:rsid w:val="4EA23CB7"/>
    <w:rsid w:val="4EA47AF9"/>
    <w:rsid w:val="4EA7FE11"/>
    <w:rsid w:val="4EB29CEA"/>
    <w:rsid w:val="4EB7016A"/>
    <w:rsid w:val="4EBE622C"/>
    <w:rsid w:val="4EC19B65"/>
    <w:rsid w:val="4EC7BBA3"/>
    <w:rsid w:val="4ECB7EA9"/>
    <w:rsid w:val="4ECD1C95"/>
    <w:rsid w:val="4ED1EAFA"/>
    <w:rsid w:val="4ED2D29C"/>
    <w:rsid w:val="4ED36320"/>
    <w:rsid w:val="4ED7AC66"/>
    <w:rsid w:val="4EE1BA44"/>
    <w:rsid w:val="4EE1FAE0"/>
    <w:rsid w:val="4EEC79F8"/>
    <w:rsid w:val="4EF54BF5"/>
    <w:rsid w:val="4EF8AA4D"/>
    <w:rsid w:val="4EFE9260"/>
    <w:rsid w:val="4EFEBDD3"/>
    <w:rsid w:val="4F007B3C"/>
    <w:rsid w:val="4F021FFF"/>
    <w:rsid w:val="4F095F69"/>
    <w:rsid w:val="4F0AFF01"/>
    <w:rsid w:val="4F0F9389"/>
    <w:rsid w:val="4F184CEA"/>
    <w:rsid w:val="4F1C9054"/>
    <w:rsid w:val="4F270D95"/>
    <w:rsid w:val="4F33D089"/>
    <w:rsid w:val="4F3482DA"/>
    <w:rsid w:val="4F36A1DC"/>
    <w:rsid w:val="4F439D26"/>
    <w:rsid w:val="4F4BDA59"/>
    <w:rsid w:val="4F4C9E1F"/>
    <w:rsid w:val="4F4D7C59"/>
    <w:rsid w:val="4F51010A"/>
    <w:rsid w:val="4F51F379"/>
    <w:rsid w:val="4F527CB4"/>
    <w:rsid w:val="4F54C70A"/>
    <w:rsid w:val="4F57FA71"/>
    <w:rsid w:val="4F5AFECA"/>
    <w:rsid w:val="4F5C7ECB"/>
    <w:rsid w:val="4F6789F6"/>
    <w:rsid w:val="4F6A8D16"/>
    <w:rsid w:val="4F6B3CA1"/>
    <w:rsid w:val="4F6B8C5E"/>
    <w:rsid w:val="4F6E4A26"/>
    <w:rsid w:val="4F723DD0"/>
    <w:rsid w:val="4F73548F"/>
    <w:rsid w:val="4F73AA27"/>
    <w:rsid w:val="4F77666D"/>
    <w:rsid w:val="4F7B0F19"/>
    <w:rsid w:val="4F82B58D"/>
    <w:rsid w:val="4F840679"/>
    <w:rsid w:val="4F859CB1"/>
    <w:rsid w:val="4F8EB389"/>
    <w:rsid w:val="4F90F78B"/>
    <w:rsid w:val="4F910305"/>
    <w:rsid w:val="4F94B631"/>
    <w:rsid w:val="4F9915C5"/>
    <w:rsid w:val="4F997C6C"/>
    <w:rsid w:val="4F9C706A"/>
    <w:rsid w:val="4F9C9169"/>
    <w:rsid w:val="4FA00ED6"/>
    <w:rsid w:val="4FA23706"/>
    <w:rsid w:val="4FA24979"/>
    <w:rsid w:val="4FB32D08"/>
    <w:rsid w:val="4FC1DA75"/>
    <w:rsid w:val="4FCA9131"/>
    <w:rsid w:val="4FCE2E00"/>
    <w:rsid w:val="4FD792FD"/>
    <w:rsid w:val="4FDDF0F0"/>
    <w:rsid w:val="4FE190EE"/>
    <w:rsid w:val="4FE1A369"/>
    <w:rsid w:val="4FEC07ED"/>
    <w:rsid w:val="4FEC4CF6"/>
    <w:rsid w:val="4FEE659B"/>
    <w:rsid w:val="4FF1F36B"/>
    <w:rsid w:val="4FF819DC"/>
    <w:rsid w:val="4FFEDA4D"/>
    <w:rsid w:val="500793ED"/>
    <w:rsid w:val="50092395"/>
    <w:rsid w:val="500E0353"/>
    <w:rsid w:val="500F69FF"/>
    <w:rsid w:val="50107919"/>
    <w:rsid w:val="5015EC7F"/>
    <w:rsid w:val="50197D12"/>
    <w:rsid w:val="5021D32F"/>
    <w:rsid w:val="502A4741"/>
    <w:rsid w:val="502AFE8E"/>
    <w:rsid w:val="50355E14"/>
    <w:rsid w:val="503773EE"/>
    <w:rsid w:val="50403A7A"/>
    <w:rsid w:val="50445C2B"/>
    <w:rsid w:val="5046A4CD"/>
    <w:rsid w:val="504E21ED"/>
    <w:rsid w:val="50522E65"/>
    <w:rsid w:val="505458BF"/>
    <w:rsid w:val="505BC2D3"/>
    <w:rsid w:val="505F714A"/>
    <w:rsid w:val="506D7FB9"/>
    <w:rsid w:val="50708A28"/>
    <w:rsid w:val="50758F37"/>
    <w:rsid w:val="5075CA11"/>
    <w:rsid w:val="507710A4"/>
    <w:rsid w:val="5077FE41"/>
    <w:rsid w:val="507C7A57"/>
    <w:rsid w:val="507DB6D4"/>
    <w:rsid w:val="5081C208"/>
    <w:rsid w:val="50864227"/>
    <w:rsid w:val="50903564"/>
    <w:rsid w:val="50909D53"/>
    <w:rsid w:val="5091B4C6"/>
    <w:rsid w:val="50920E8E"/>
    <w:rsid w:val="50959AC5"/>
    <w:rsid w:val="5099E309"/>
    <w:rsid w:val="509EFD4E"/>
    <w:rsid w:val="50AA1A18"/>
    <w:rsid w:val="50B64BA5"/>
    <w:rsid w:val="50C8A53A"/>
    <w:rsid w:val="50CECA15"/>
    <w:rsid w:val="50D16D3E"/>
    <w:rsid w:val="50DA5BA4"/>
    <w:rsid w:val="50DA8D8F"/>
    <w:rsid w:val="50E2E1C4"/>
    <w:rsid w:val="50E6A00E"/>
    <w:rsid w:val="50EAF9F9"/>
    <w:rsid w:val="50EB1C18"/>
    <w:rsid w:val="50ED8DAF"/>
    <w:rsid w:val="50EDC7BB"/>
    <w:rsid w:val="50EE32B0"/>
    <w:rsid w:val="50F10D9A"/>
    <w:rsid w:val="50F2FB40"/>
    <w:rsid w:val="50F575EC"/>
    <w:rsid w:val="50FB4A82"/>
    <w:rsid w:val="5100FBC3"/>
    <w:rsid w:val="5101968B"/>
    <w:rsid w:val="5101FC31"/>
    <w:rsid w:val="51078749"/>
    <w:rsid w:val="51085AF4"/>
    <w:rsid w:val="510E15B7"/>
    <w:rsid w:val="51127F45"/>
    <w:rsid w:val="511E0AA3"/>
    <w:rsid w:val="511E5E91"/>
    <w:rsid w:val="511F396D"/>
    <w:rsid w:val="51208BC7"/>
    <w:rsid w:val="5121C0D7"/>
    <w:rsid w:val="5127C23D"/>
    <w:rsid w:val="512D3032"/>
    <w:rsid w:val="512DB97B"/>
    <w:rsid w:val="51308692"/>
    <w:rsid w:val="5132025F"/>
    <w:rsid w:val="5132A788"/>
    <w:rsid w:val="51345599"/>
    <w:rsid w:val="513646DE"/>
    <w:rsid w:val="51367E57"/>
    <w:rsid w:val="5139A49E"/>
    <w:rsid w:val="5142ECD9"/>
    <w:rsid w:val="5149DDFD"/>
    <w:rsid w:val="5152E9C8"/>
    <w:rsid w:val="5163970A"/>
    <w:rsid w:val="516A1B65"/>
    <w:rsid w:val="516E4D7F"/>
    <w:rsid w:val="516FB7B9"/>
    <w:rsid w:val="51722F28"/>
    <w:rsid w:val="5173635E"/>
    <w:rsid w:val="5174E4E7"/>
    <w:rsid w:val="5176CDA3"/>
    <w:rsid w:val="5179AC3B"/>
    <w:rsid w:val="517F6D75"/>
    <w:rsid w:val="5187FCD7"/>
    <w:rsid w:val="518A4CDF"/>
    <w:rsid w:val="518A7027"/>
    <w:rsid w:val="518DDE19"/>
    <w:rsid w:val="51920142"/>
    <w:rsid w:val="51969B02"/>
    <w:rsid w:val="519AE102"/>
    <w:rsid w:val="519D1E1E"/>
    <w:rsid w:val="519DCC7B"/>
    <w:rsid w:val="51A509F3"/>
    <w:rsid w:val="51AA98FA"/>
    <w:rsid w:val="51B15633"/>
    <w:rsid w:val="51B3798E"/>
    <w:rsid w:val="51B5C823"/>
    <w:rsid w:val="51BAEB66"/>
    <w:rsid w:val="51C19648"/>
    <w:rsid w:val="51C531FF"/>
    <w:rsid w:val="51C6D181"/>
    <w:rsid w:val="51C7F2ED"/>
    <w:rsid w:val="51CC1FAE"/>
    <w:rsid w:val="51E2EF7E"/>
    <w:rsid w:val="51E6B44E"/>
    <w:rsid w:val="51E8C29E"/>
    <w:rsid w:val="51F3322C"/>
    <w:rsid w:val="51F4E8E1"/>
    <w:rsid w:val="51F6ADFF"/>
    <w:rsid w:val="51F7B861"/>
    <w:rsid w:val="51FD295F"/>
    <w:rsid w:val="5208BFF7"/>
    <w:rsid w:val="520A5259"/>
    <w:rsid w:val="520AD5F2"/>
    <w:rsid w:val="520C7EB8"/>
    <w:rsid w:val="520CC88A"/>
    <w:rsid w:val="52169501"/>
    <w:rsid w:val="5229D93F"/>
    <w:rsid w:val="522AF0CE"/>
    <w:rsid w:val="522C86CF"/>
    <w:rsid w:val="523478BF"/>
    <w:rsid w:val="5235BC1C"/>
    <w:rsid w:val="52387E6B"/>
    <w:rsid w:val="523C98C5"/>
    <w:rsid w:val="523CB233"/>
    <w:rsid w:val="5242F519"/>
    <w:rsid w:val="52449B74"/>
    <w:rsid w:val="524CFBE0"/>
    <w:rsid w:val="524FE222"/>
    <w:rsid w:val="5253FB33"/>
    <w:rsid w:val="5254AA38"/>
    <w:rsid w:val="525EC949"/>
    <w:rsid w:val="5261694E"/>
    <w:rsid w:val="5265102F"/>
    <w:rsid w:val="526AE670"/>
    <w:rsid w:val="526D6C40"/>
    <w:rsid w:val="526DD86C"/>
    <w:rsid w:val="52718236"/>
    <w:rsid w:val="52753488"/>
    <w:rsid w:val="5283CD05"/>
    <w:rsid w:val="52854AE0"/>
    <w:rsid w:val="5290C747"/>
    <w:rsid w:val="529B47DA"/>
    <w:rsid w:val="529B76A1"/>
    <w:rsid w:val="529E0F5A"/>
    <w:rsid w:val="52A73739"/>
    <w:rsid w:val="52A8C559"/>
    <w:rsid w:val="52AA4C8A"/>
    <w:rsid w:val="52ADBC4E"/>
    <w:rsid w:val="52B14343"/>
    <w:rsid w:val="52B2F4A0"/>
    <w:rsid w:val="52B4D3A9"/>
    <w:rsid w:val="52BCEFE6"/>
    <w:rsid w:val="52BF44F9"/>
    <w:rsid w:val="52C05983"/>
    <w:rsid w:val="52CA5A58"/>
    <w:rsid w:val="52D09495"/>
    <w:rsid w:val="52D0E5AE"/>
    <w:rsid w:val="52D4322B"/>
    <w:rsid w:val="52D7B29F"/>
    <w:rsid w:val="52D91606"/>
    <w:rsid w:val="52D9B0FC"/>
    <w:rsid w:val="52DAB1EF"/>
    <w:rsid w:val="52DEBD3A"/>
    <w:rsid w:val="52DFF949"/>
    <w:rsid w:val="52E1A311"/>
    <w:rsid w:val="52E21A2D"/>
    <w:rsid w:val="52E40459"/>
    <w:rsid w:val="52E4E4F7"/>
    <w:rsid w:val="52E69035"/>
    <w:rsid w:val="52EA26FE"/>
    <w:rsid w:val="52EB6E5E"/>
    <w:rsid w:val="52EF7E0B"/>
    <w:rsid w:val="52F2D959"/>
    <w:rsid w:val="52F5FB8B"/>
    <w:rsid w:val="53009E86"/>
    <w:rsid w:val="5301DE2A"/>
    <w:rsid w:val="5306DBB1"/>
    <w:rsid w:val="53099C09"/>
    <w:rsid w:val="53131B7B"/>
    <w:rsid w:val="531B2115"/>
    <w:rsid w:val="531D038A"/>
    <w:rsid w:val="53215AEF"/>
    <w:rsid w:val="5323F0C6"/>
    <w:rsid w:val="5329C0FF"/>
    <w:rsid w:val="532CB575"/>
    <w:rsid w:val="53307742"/>
    <w:rsid w:val="5333F9E2"/>
    <w:rsid w:val="53354CF3"/>
    <w:rsid w:val="533A186A"/>
    <w:rsid w:val="533BAD96"/>
    <w:rsid w:val="533F97F0"/>
    <w:rsid w:val="53542506"/>
    <w:rsid w:val="5354A30E"/>
    <w:rsid w:val="535DE6AD"/>
    <w:rsid w:val="53641F22"/>
    <w:rsid w:val="5364DD73"/>
    <w:rsid w:val="5370095D"/>
    <w:rsid w:val="53743868"/>
    <w:rsid w:val="5374AA33"/>
    <w:rsid w:val="5375B9BC"/>
    <w:rsid w:val="5381E812"/>
    <w:rsid w:val="53866D89"/>
    <w:rsid w:val="538A049B"/>
    <w:rsid w:val="538E0E9F"/>
    <w:rsid w:val="538F028D"/>
    <w:rsid w:val="539CA658"/>
    <w:rsid w:val="539CE37E"/>
    <w:rsid w:val="539F5310"/>
    <w:rsid w:val="53A93E6A"/>
    <w:rsid w:val="53ACC28E"/>
    <w:rsid w:val="53AF5A7E"/>
    <w:rsid w:val="53B3C8E2"/>
    <w:rsid w:val="53B45953"/>
    <w:rsid w:val="53B73AD3"/>
    <w:rsid w:val="53B9CF45"/>
    <w:rsid w:val="53BBE9BF"/>
    <w:rsid w:val="53C00798"/>
    <w:rsid w:val="53C20490"/>
    <w:rsid w:val="53C24F0A"/>
    <w:rsid w:val="53C2CC96"/>
    <w:rsid w:val="53C5574D"/>
    <w:rsid w:val="53C9B195"/>
    <w:rsid w:val="53CD1EDF"/>
    <w:rsid w:val="53CD9BF6"/>
    <w:rsid w:val="53D9E331"/>
    <w:rsid w:val="53E669BE"/>
    <w:rsid w:val="53EA7C79"/>
    <w:rsid w:val="53EC0814"/>
    <w:rsid w:val="53F3B7F3"/>
    <w:rsid w:val="53F5E94F"/>
    <w:rsid w:val="53F8CA50"/>
    <w:rsid w:val="5408DEA0"/>
    <w:rsid w:val="540A12FF"/>
    <w:rsid w:val="540C0614"/>
    <w:rsid w:val="54148921"/>
    <w:rsid w:val="541A8286"/>
    <w:rsid w:val="541FB9B2"/>
    <w:rsid w:val="54230EC3"/>
    <w:rsid w:val="542BF26C"/>
    <w:rsid w:val="5431AF33"/>
    <w:rsid w:val="5433F923"/>
    <w:rsid w:val="54371236"/>
    <w:rsid w:val="54473DA7"/>
    <w:rsid w:val="544960FD"/>
    <w:rsid w:val="544D59F6"/>
    <w:rsid w:val="54546B40"/>
    <w:rsid w:val="5463AB90"/>
    <w:rsid w:val="5470B5C8"/>
    <w:rsid w:val="5471F8BD"/>
    <w:rsid w:val="547ABE27"/>
    <w:rsid w:val="547CEBAC"/>
    <w:rsid w:val="547F9ED8"/>
    <w:rsid w:val="548202AD"/>
    <w:rsid w:val="5485F75F"/>
    <w:rsid w:val="5490E0F4"/>
    <w:rsid w:val="5496BF47"/>
    <w:rsid w:val="54990280"/>
    <w:rsid w:val="549D7F6F"/>
    <w:rsid w:val="549FE491"/>
    <w:rsid w:val="54A06EB5"/>
    <w:rsid w:val="54A3D608"/>
    <w:rsid w:val="54A71D5A"/>
    <w:rsid w:val="54B4EA0E"/>
    <w:rsid w:val="54BC45CE"/>
    <w:rsid w:val="54BEB635"/>
    <w:rsid w:val="54C52182"/>
    <w:rsid w:val="54C5B0A9"/>
    <w:rsid w:val="54C65D4F"/>
    <w:rsid w:val="54C6C208"/>
    <w:rsid w:val="54CA4DE4"/>
    <w:rsid w:val="54CB06BE"/>
    <w:rsid w:val="54CDF65A"/>
    <w:rsid w:val="54D23F2B"/>
    <w:rsid w:val="54DE25DE"/>
    <w:rsid w:val="54E754C8"/>
    <w:rsid w:val="54E8E928"/>
    <w:rsid w:val="54EB625C"/>
    <w:rsid w:val="54F2FC7B"/>
    <w:rsid w:val="54FB3B45"/>
    <w:rsid w:val="5500A8AD"/>
    <w:rsid w:val="55019320"/>
    <w:rsid w:val="5504B4AC"/>
    <w:rsid w:val="5509A2A4"/>
    <w:rsid w:val="550B4F7E"/>
    <w:rsid w:val="5514374F"/>
    <w:rsid w:val="55180FFA"/>
    <w:rsid w:val="551B25B9"/>
    <w:rsid w:val="551BDCE0"/>
    <w:rsid w:val="55200AC1"/>
    <w:rsid w:val="55230446"/>
    <w:rsid w:val="552D6D55"/>
    <w:rsid w:val="55357211"/>
    <w:rsid w:val="5536BAEB"/>
    <w:rsid w:val="5537CCBD"/>
    <w:rsid w:val="5538B94B"/>
    <w:rsid w:val="553A5649"/>
    <w:rsid w:val="553AC02D"/>
    <w:rsid w:val="553BC72E"/>
    <w:rsid w:val="553DB1A9"/>
    <w:rsid w:val="55443098"/>
    <w:rsid w:val="554A5002"/>
    <w:rsid w:val="554CD56A"/>
    <w:rsid w:val="554D41F8"/>
    <w:rsid w:val="554DBE7C"/>
    <w:rsid w:val="554F77FC"/>
    <w:rsid w:val="5552943E"/>
    <w:rsid w:val="555A8797"/>
    <w:rsid w:val="555EC5FE"/>
    <w:rsid w:val="55629455"/>
    <w:rsid w:val="5571F095"/>
    <w:rsid w:val="55780CB3"/>
    <w:rsid w:val="5578236D"/>
    <w:rsid w:val="557A4085"/>
    <w:rsid w:val="557E68EF"/>
    <w:rsid w:val="5587B13C"/>
    <w:rsid w:val="558B2519"/>
    <w:rsid w:val="558C0410"/>
    <w:rsid w:val="558D0A1B"/>
    <w:rsid w:val="558EB6E8"/>
    <w:rsid w:val="5591B425"/>
    <w:rsid w:val="55A0BA64"/>
    <w:rsid w:val="55A84B0F"/>
    <w:rsid w:val="55B11352"/>
    <w:rsid w:val="55B6A29C"/>
    <w:rsid w:val="55B946E8"/>
    <w:rsid w:val="55BCF5EC"/>
    <w:rsid w:val="55BE7445"/>
    <w:rsid w:val="55BF3C73"/>
    <w:rsid w:val="55C1FB19"/>
    <w:rsid w:val="55C444C4"/>
    <w:rsid w:val="55C4D86B"/>
    <w:rsid w:val="55C66C63"/>
    <w:rsid w:val="55D2755A"/>
    <w:rsid w:val="55D737C9"/>
    <w:rsid w:val="55DD8BAA"/>
    <w:rsid w:val="55E0725A"/>
    <w:rsid w:val="55E3DAED"/>
    <w:rsid w:val="55EA9DAF"/>
    <w:rsid w:val="55F170DC"/>
    <w:rsid w:val="55F78A9D"/>
    <w:rsid w:val="55FB5111"/>
    <w:rsid w:val="55FEBDC7"/>
    <w:rsid w:val="5605089A"/>
    <w:rsid w:val="560638D6"/>
    <w:rsid w:val="560807EB"/>
    <w:rsid w:val="560B260E"/>
    <w:rsid w:val="560B8933"/>
    <w:rsid w:val="560EFD08"/>
    <w:rsid w:val="56114162"/>
    <w:rsid w:val="561C244D"/>
    <w:rsid w:val="561D2F70"/>
    <w:rsid w:val="56317775"/>
    <w:rsid w:val="5634685C"/>
    <w:rsid w:val="5635D631"/>
    <w:rsid w:val="56397EEC"/>
    <w:rsid w:val="563B25BD"/>
    <w:rsid w:val="563C5FBD"/>
    <w:rsid w:val="563FE3D2"/>
    <w:rsid w:val="56403883"/>
    <w:rsid w:val="5642C4E3"/>
    <w:rsid w:val="564ABC3D"/>
    <w:rsid w:val="564CD323"/>
    <w:rsid w:val="564E19D0"/>
    <w:rsid w:val="564FE3FB"/>
    <w:rsid w:val="5650450C"/>
    <w:rsid w:val="56547A44"/>
    <w:rsid w:val="5655706C"/>
    <w:rsid w:val="5657A6DD"/>
    <w:rsid w:val="565B9188"/>
    <w:rsid w:val="566024BC"/>
    <w:rsid w:val="5660F1E3"/>
    <w:rsid w:val="56610E46"/>
    <w:rsid w:val="56688DD4"/>
    <w:rsid w:val="566A0CBF"/>
    <w:rsid w:val="566E6551"/>
    <w:rsid w:val="56786A85"/>
    <w:rsid w:val="567B5DC1"/>
    <w:rsid w:val="567B60CD"/>
    <w:rsid w:val="567B6193"/>
    <w:rsid w:val="567B9133"/>
    <w:rsid w:val="567EB66B"/>
    <w:rsid w:val="567F8580"/>
    <w:rsid w:val="5680658C"/>
    <w:rsid w:val="5684B989"/>
    <w:rsid w:val="5690DE0C"/>
    <w:rsid w:val="56B9F30D"/>
    <w:rsid w:val="56BB4D6E"/>
    <w:rsid w:val="56C1354D"/>
    <w:rsid w:val="56C985CA"/>
    <w:rsid w:val="56D4BD73"/>
    <w:rsid w:val="56D62FC1"/>
    <w:rsid w:val="56DA56F1"/>
    <w:rsid w:val="56DCF2B7"/>
    <w:rsid w:val="56F97BF1"/>
    <w:rsid w:val="56FEAA4E"/>
    <w:rsid w:val="5702A23D"/>
    <w:rsid w:val="5705ACAF"/>
    <w:rsid w:val="57071552"/>
    <w:rsid w:val="57076865"/>
    <w:rsid w:val="5709A11E"/>
    <w:rsid w:val="571BE431"/>
    <w:rsid w:val="57201C91"/>
    <w:rsid w:val="57215770"/>
    <w:rsid w:val="572646B5"/>
    <w:rsid w:val="572A6C55"/>
    <w:rsid w:val="5731D1A5"/>
    <w:rsid w:val="57326DC2"/>
    <w:rsid w:val="5732EC29"/>
    <w:rsid w:val="573ACA42"/>
    <w:rsid w:val="573C53F0"/>
    <w:rsid w:val="5740B965"/>
    <w:rsid w:val="5741736D"/>
    <w:rsid w:val="574BE857"/>
    <w:rsid w:val="57508811"/>
    <w:rsid w:val="5754F0C5"/>
    <w:rsid w:val="57582ADC"/>
    <w:rsid w:val="57620B2C"/>
    <w:rsid w:val="57684E4F"/>
    <w:rsid w:val="576994DA"/>
    <w:rsid w:val="5772599E"/>
    <w:rsid w:val="57758EF1"/>
    <w:rsid w:val="57804535"/>
    <w:rsid w:val="578266E6"/>
    <w:rsid w:val="578B9300"/>
    <w:rsid w:val="5793CAA6"/>
    <w:rsid w:val="5794C9E3"/>
    <w:rsid w:val="579705E4"/>
    <w:rsid w:val="579FEE4B"/>
    <w:rsid w:val="57A0D8FB"/>
    <w:rsid w:val="57A2700B"/>
    <w:rsid w:val="57AB23C2"/>
    <w:rsid w:val="57B4B359"/>
    <w:rsid w:val="57B5A7A3"/>
    <w:rsid w:val="57B71307"/>
    <w:rsid w:val="57B95DA3"/>
    <w:rsid w:val="57BA1A0D"/>
    <w:rsid w:val="57CD3002"/>
    <w:rsid w:val="57D1C5C0"/>
    <w:rsid w:val="57D75B3F"/>
    <w:rsid w:val="57DBB446"/>
    <w:rsid w:val="57E2A4E2"/>
    <w:rsid w:val="57E80AA9"/>
    <w:rsid w:val="57EC156D"/>
    <w:rsid w:val="57EE77AA"/>
    <w:rsid w:val="57F16AD1"/>
    <w:rsid w:val="57F71448"/>
    <w:rsid w:val="57FA87A6"/>
    <w:rsid w:val="57FAA18A"/>
    <w:rsid w:val="57FFFE80"/>
    <w:rsid w:val="580716C1"/>
    <w:rsid w:val="580DABAB"/>
    <w:rsid w:val="58115248"/>
    <w:rsid w:val="58130913"/>
    <w:rsid w:val="5815A106"/>
    <w:rsid w:val="58208E7E"/>
    <w:rsid w:val="5820F49E"/>
    <w:rsid w:val="58237884"/>
    <w:rsid w:val="582BDB69"/>
    <w:rsid w:val="58316A32"/>
    <w:rsid w:val="5838B920"/>
    <w:rsid w:val="583B5ED6"/>
    <w:rsid w:val="583FBEA9"/>
    <w:rsid w:val="585176C8"/>
    <w:rsid w:val="585735B0"/>
    <w:rsid w:val="58656FC0"/>
    <w:rsid w:val="586A5B6E"/>
    <w:rsid w:val="58779C1B"/>
    <w:rsid w:val="587BFB43"/>
    <w:rsid w:val="587DC92A"/>
    <w:rsid w:val="588033B1"/>
    <w:rsid w:val="5880BCC8"/>
    <w:rsid w:val="588B182B"/>
    <w:rsid w:val="588BCC91"/>
    <w:rsid w:val="5890324F"/>
    <w:rsid w:val="589758AC"/>
    <w:rsid w:val="58993388"/>
    <w:rsid w:val="589B0F23"/>
    <w:rsid w:val="58A479A0"/>
    <w:rsid w:val="58AF6E37"/>
    <w:rsid w:val="58B186AE"/>
    <w:rsid w:val="58B1B194"/>
    <w:rsid w:val="58B3D180"/>
    <w:rsid w:val="58B96E62"/>
    <w:rsid w:val="58C35AC0"/>
    <w:rsid w:val="58C8E097"/>
    <w:rsid w:val="58C9FB99"/>
    <w:rsid w:val="58D3650D"/>
    <w:rsid w:val="58D40EB3"/>
    <w:rsid w:val="58D8486C"/>
    <w:rsid w:val="58D9FB5E"/>
    <w:rsid w:val="58E695A1"/>
    <w:rsid w:val="58EA11E2"/>
    <w:rsid w:val="58EC15E5"/>
    <w:rsid w:val="58EC5872"/>
    <w:rsid w:val="58EEA549"/>
    <w:rsid w:val="58F03E68"/>
    <w:rsid w:val="58F3E57F"/>
    <w:rsid w:val="58F5C956"/>
    <w:rsid w:val="58F5ECF0"/>
    <w:rsid w:val="58F94647"/>
    <w:rsid w:val="58FBE48D"/>
    <w:rsid w:val="58FEFAF9"/>
    <w:rsid w:val="59045841"/>
    <w:rsid w:val="59052462"/>
    <w:rsid w:val="5907E58A"/>
    <w:rsid w:val="5908338D"/>
    <w:rsid w:val="5909E688"/>
    <w:rsid w:val="590CE0BD"/>
    <w:rsid w:val="590D0DDC"/>
    <w:rsid w:val="5918D6E7"/>
    <w:rsid w:val="59213C28"/>
    <w:rsid w:val="592BE92C"/>
    <w:rsid w:val="592C0CC0"/>
    <w:rsid w:val="592F9B07"/>
    <w:rsid w:val="593072E5"/>
    <w:rsid w:val="5932285F"/>
    <w:rsid w:val="5932D645"/>
    <w:rsid w:val="593EAA7C"/>
    <w:rsid w:val="593FB7AA"/>
    <w:rsid w:val="59429B04"/>
    <w:rsid w:val="5943A901"/>
    <w:rsid w:val="59453865"/>
    <w:rsid w:val="594F56F8"/>
    <w:rsid w:val="595E4E47"/>
    <w:rsid w:val="59606F26"/>
    <w:rsid w:val="5961A141"/>
    <w:rsid w:val="596727BA"/>
    <w:rsid w:val="596934A2"/>
    <w:rsid w:val="596F03C3"/>
    <w:rsid w:val="597560D4"/>
    <w:rsid w:val="5976968B"/>
    <w:rsid w:val="5977472B"/>
    <w:rsid w:val="5977A176"/>
    <w:rsid w:val="597A8E7D"/>
    <w:rsid w:val="5988848A"/>
    <w:rsid w:val="598A480B"/>
    <w:rsid w:val="598E406E"/>
    <w:rsid w:val="5997A34D"/>
    <w:rsid w:val="59A77AEC"/>
    <w:rsid w:val="59B09C0F"/>
    <w:rsid w:val="59BA25F8"/>
    <w:rsid w:val="59BD2D11"/>
    <w:rsid w:val="59C51A97"/>
    <w:rsid w:val="59D0E489"/>
    <w:rsid w:val="59D6107E"/>
    <w:rsid w:val="59E84A9B"/>
    <w:rsid w:val="59EE4E3C"/>
    <w:rsid w:val="59EF9A5B"/>
    <w:rsid w:val="59F14B00"/>
    <w:rsid w:val="59F81656"/>
    <w:rsid w:val="5A08C87E"/>
    <w:rsid w:val="5A09C602"/>
    <w:rsid w:val="5A0BEC78"/>
    <w:rsid w:val="5A0FDC7A"/>
    <w:rsid w:val="5A161ED6"/>
    <w:rsid w:val="5A16C92B"/>
    <w:rsid w:val="5A16F85A"/>
    <w:rsid w:val="5A194AA7"/>
    <w:rsid w:val="5A1B7074"/>
    <w:rsid w:val="5A1BBF62"/>
    <w:rsid w:val="5A279CF2"/>
    <w:rsid w:val="5A2D9F89"/>
    <w:rsid w:val="5A3CA460"/>
    <w:rsid w:val="5A3D4D71"/>
    <w:rsid w:val="5A3D8510"/>
    <w:rsid w:val="5A4439FD"/>
    <w:rsid w:val="5A4654DD"/>
    <w:rsid w:val="5A4730F2"/>
    <w:rsid w:val="5A48BCCE"/>
    <w:rsid w:val="5A4AAA6B"/>
    <w:rsid w:val="5A4EC8CF"/>
    <w:rsid w:val="5A52672B"/>
    <w:rsid w:val="5A5301C1"/>
    <w:rsid w:val="5A59353F"/>
    <w:rsid w:val="5A5A8C9B"/>
    <w:rsid w:val="5A5C14C2"/>
    <w:rsid w:val="5A69520E"/>
    <w:rsid w:val="5A6B9C38"/>
    <w:rsid w:val="5A71717F"/>
    <w:rsid w:val="5A719746"/>
    <w:rsid w:val="5A753201"/>
    <w:rsid w:val="5A77DD4C"/>
    <w:rsid w:val="5A7A232B"/>
    <w:rsid w:val="5A7B3F5C"/>
    <w:rsid w:val="5A80B529"/>
    <w:rsid w:val="5A852C1D"/>
    <w:rsid w:val="5A8828D3"/>
    <w:rsid w:val="5A963463"/>
    <w:rsid w:val="5AA0FB8E"/>
    <w:rsid w:val="5AA67CC4"/>
    <w:rsid w:val="5AA6B7A7"/>
    <w:rsid w:val="5AAA881A"/>
    <w:rsid w:val="5AAB1E52"/>
    <w:rsid w:val="5AAC5F62"/>
    <w:rsid w:val="5AB2B445"/>
    <w:rsid w:val="5AB417FC"/>
    <w:rsid w:val="5AB8C134"/>
    <w:rsid w:val="5ABB7CC4"/>
    <w:rsid w:val="5ABCC384"/>
    <w:rsid w:val="5ABE7944"/>
    <w:rsid w:val="5AC48E6D"/>
    <w:rsid w:val="5ACC881D"/>
    <w:rsid w:val="5AD7EFF3"/>
    <w:rsid w:val="5AD87E8C"/>
    <w:rsid w:val="5ADBD502"/>
    <w:rsid w:val="5AE5E6F5"/>
    <w:rsid w:val="5AE9FFAB"/>
    <w:rsid w:val="5AEA06D0"/>
    <w:rsid w:val="5AEA3A62"/>
    <w:rsid w:val="5AEA3CB9"/>
    <w:rsid w:val="5AECADA7"/>
    <w:rsid w:val="5AF0CA3C"/>
    <w:rsid w:val="5AF14431"/>
    <w:rsid w:val="5AFBC44C"/>
    <w:rsid w:val="5B020CD3"/>
    <w:rsid w:val="5B070DBA"/>
    <w:rsid w:val="5B0A28E5"/>
    <w:rsid w:val="5B0A3350"/>
    <w:rsid w:val="5B0DDFE6"/>
    <w:rsid w:val="5B0F6654"/>
    <w:rsid w:val="5B1BD8C2"/>
    <w:rsid w:val="5B1CD26A"/>
    <w:rsid w:val="5B218AF3"/>
    <w:rsid w:val="5B2694DA"/>
    <w:rsid w:val="5B2C05A2"/>
    <w:rsid w:val="5B30819E"/>
    <w:rsid w:val="5B309A8E"/>
    <w:rsid w:val="5B30B5CF"/>
    <w:rsid w:val="5B30BEB1"/>
    <w:rsid w:val="5B30E0D3"/>
    <w:rsid w:val="5B346306"/>
    <w:rsid w:val="5B386534"/>
    <w:rsid w:val="5B39C07A"/>
    <w:rsid w:val="5B3C2F89"/>
    <w:rsid w:val="5B434B4D"/>
    <w:rsid w:val="5B4C4517"/>
    <w:rsid w:val="5B517B40"/>
    <w:rsid w:val="5B5C0735"/>
    <w:rsid w:val="5B5ED3B6"/>
    <w:rsid w:val="5B60C1F6"/>
    <w:rsid w:val="5B60EAF8"/>
    <w:rsid w:val="5B664248"/>
    <w:rsid w:val="5B689266"/>
    <w:rsid w:val="5B6AF29F"/>
    <w:rsid w:val="5B7C0D25"/>
    <w:rsid w:val="5B7D5C7F"/>
    <w:rsid w:val="5B814A59"/>
    <w:rsid w:val="5B8263A5"/>
    <w:rsid w:val="5B99789A"/>
    <w:rsid w:val="5B9CD362"/>
    <w:rsid w:val="5BA4DAE6"/>
    <w:rsid w:val="5BAE3C0B"/>
    <w:rsid w:val="5BB1EF37"/>
    <w:rsid w:val="5BB3A9D6"/>
    <w:rsid w:val="5BB7762E"/>
    <w:rsid w:val="5BBAFF28"/>
    <w:rsid w:val="5BC239F2"/>
    <w:rsid w:val="5BC28637"/>
    <w:rsid w:val="5BC3A7C2"/>
    <w:rsid w:val="5BC57FA2"/>
    <w:rsid w:val="5BC76D25"/>
    <w:rsid w:val="5BCE23C5"/>
    <w:rsid w:val="5BCF7AD2"/>
    <w:rsid w:val="5BD874C1"/>
    <w:rsid w:val="5BDAB5C9"/>
    <w:rsid w:val="5BDC36A9"/>
    <w:rsid w:val="5BDCE803"/>
    <w:rsid w:val="5BEDBA8B"/>
    <w:rsid w:val="5BF3CE06"/>
    <w:rsid w:val="5BF6C0D1"/>
    <w:rsid w:val="5BFB4F7D"/>
    <w:rsid w:val="5BFC9C01"/>
    <w:rsid w:val="5BFD23F0"/>
    <w:rsid w:val="5C050493"/>
    <w:rsid w:val="5C120BF3"/>
    <w:rsid w:val="5C130B64"/>
    <w:rsid w:val="5C1A1F7D"/>
    <w:rsid w:val="5C1C15EA"/>
    <w:rsid w:val="5C2054D6"/>
    <w:rsid w:val="5C20D515"/>
    <w:rsid w:val="5C224C97"/>
    <w:rsid w:val="5C239CC7"/>
    <w:rsid w:val="5C276D18"/>
    <w:rsid w:val="5C30B07F"/>
    <w:rsid w:val="5C33BCC6"/>
    <w:rsid w:val="5C36832D"/>
    <w:rsid w:val="5C369F77"/>
    <w:rsid w:val="5C36BA42"/>
    <w:rsid w:val="5C380652"/>
    <w:rsid w:val="5C3837D8"/>
    <w:rsid w:val="5C3D596D"/>
    <w:rsid w:val="5C3EA578"/>
    <w:rsid w:val="5C3EC7BB"/>
    <w:rsid w:val="5C424BC2"/>
    <w:rsid w:val="5C49738E"/>
    <w:rsid w:val="5C4B75C6"/>
    <w:rsid w:val="5C4CA096"/>
    <w:rsid w:val="5C4E136C"/>
    <w:rsid w:val="5C5195B5"/>
    <w:rsid w:val="5C51C88A"/>
    <w:rsid w:val="5C5DAAC0"/>
    <w:rsid w:val="5C61E775"/>
    <w:rsid w:val="5C61EC14"/>
    <w:rsid w:val="5C6545E9"/>
    <w:rsid w:val="5C6EBD75"/>
    <w:rsid w:val="5C6FF069"/>
    <w:rsid w:val="5C702E5E"/>
    <w:rsid w:val="5C718860"/>
    <w:rsid w:val="5C71BE42"/>
    <w:rsid w:val="5C72F87F"/>
    <w:rsid w:val="5C7326EB"/>
    <w:rsid w:val="5C76C719"/>
    <w:rsid w:val="5C770364"/>
    <w:rsid w:val="5C77D041"/>
    <w:rsid w:val="5C809342"/>
    <w:rsid w:val="5C846261"/>
    <w:rsid w:val="5C856D6D"/>
    <w:rsid w:val="5C86D9A7"/>
    <w:rsid w:val="5C8D8D06"/>
    <w:rsid w:val="5C95C4F9"/>
    <w:rsid w:val="5C9EB413"/>
    <w:rsid w:val="5CA12F89"/>
    <w:rsid w:val="5CA2209E"/>
    <w:rsid w:val="5CA2DE1B"/>
    <w:rsid w:val="5CA34B9B"/>
    <w:rsid w:val="5CAF907D"/>
    <w:rsid w:val="5CB4E106"/>
    <w:rsid w:val="5CBCD4F6"/>
    <w:rsid w:val="5CBEE085"/>
    <w:rsid w:val="5CBFFBF3"/>
    <w:rsid w:val="5CC274FF"/>
    <w:rsid w:val="5CC41C9F"/>
    <w:rsid w:val="5CC9D9D4"/>
    <w:rsid w:val="5CD1171C"/>
    <w:rsid w:val="5CD1A0E7"/>
    <w:rsid w:val="5CD58617"/>
    <w:rsid w:val="5CDF9897"/>
    <w:rsid w:val="5CE2598D"/>
    <w:rsid w:val="5CED5A18"/>
    <w:rsid w:val="5CF4D12A"/>
    <w:rsid w:val="5CFF77FF"/>
    <w:rsid w:val="5D08506E"/>
    <w:rsid w:val="5D0E777D"/>
    <w:rsid w:val="5D16EBA3"/>
    <w:rsid w:val="5D1B3B06"/>
    <w:rsid w:val="5D1B8410"/>
    <w:rsid w:val="5D23342D"/>
    <w:rsid w:val="5D2814CB"/>
    <w:rsid w:val="5D289A91"/>
    <w:rsid w:val="5D2A1F88"/>
    <w:rsid w:val="5D31FFD8"/>
    <w:rsid w:val="5D329280"/>
    <w:rsid w:val="5D35E4D3"/>
    <w:rsid w:val="5D35EECE"/>
    <w:rsid w:val="5D3A295E"/>
    <w:rsid w:val="5D3AE2FF"/>
    <w:rsid w:val="5D3B058E"/>
    <w:rsid w:val="5D3C85B3"/>
    <w:rsid w:val="5D3E7A45"/>
    <w:rsid w:val="5D40E0BB"/>
    <w:rsid w:val="5D42D102"/>
    <w:rsid w:val="5D44F9F6"/>
    <w:rsid w:val="5D4FB244"/>
    <w:rsid w:val="5D531136"/>
    <w:rsid w:val="5D55ED64"/>
    <w:rsid w:val="5D58FD28"/>
    <w:rsid w:val="5D5BFAD8"/>
    <w:rsid w:val="5D63EE54"/>
    <w:rsid w:val="5D63F565"/>
    <w:rsid w:val="5D6CD237"/>
    <w:rsid w:val="5D709CB7"/>
    <w:rsid w:val="5D744522"/>
    <w:rsid w:val="5D7458EF"/>
    <w:rsid w:val="5D777097"/>
    <w:rsid w:val="5D7A5110"/>
    <w:rsid w:val="5D7E73B0"/>
    <w:rsid w:val="5D89E9F9"/>
    <w:rsid w:val="5D8A37D7"/>
    <w:rsid w:val="5D8F3BB2"/>
    <w:rsid w:val="5D942B5D"/>
    <w:rsid w:val="5D9DA024"/>
    <w:rsid w:val="5DA28CE5"/>
    <w:rsid w:val="5DB13DF3"/>
    <w:rsid w:val="5DB90068"/>
    <w:rsid w:val="5DBA6804"/>
    <w:rsid w:val="5DBE993F"/>
    <w:rsid w:val="5DC51974"/>
    <w:rsid w:val="5DC61AE1"/>
    <w:rsid w:val="5DCAF11B"/>
    <w:rsid w:val="5DCB7F04"/>
    <w:rsid w:val="5DD429AD"/>
    <w:rsid w:val="5DE04779"/>
    <w:rsid w:val="5DE548D5"/>
    <w:rsid w:val="5DE6F849"/>
    <w:rsid w:val="5DE97B03"/>
    <w:rsid w:val="5DEAA7E9"/>
    <w:rsid w:val="5DFB7F20"/>
    <w:rsid w:val="5E0166C3"/>
    <w:rsid w:val="5E03416F"/>
    <w:rsid w:val="5E03C02F"/>
    <w:rsid w:val="5E086D1D"/>
    <w:rsid w:val="5E0BC0CA"/>
    <w:rsid w:val="5E1A9C31"/>
    <w:rsid w:val="5E1B98DC"/>
    <w:rsid w:val="5E24A478"/>
    <w:rsid w:val="5E2B9B54"/>
    <w:rsid w:val="5E318FF1"/>
    <w:rsid w:val="5E3229DA"/>
    <w:rsid w:val="5E33E821"/>
    <w:rsid w:val="5E3EAE7C"/>
    <w:rsid w:val="5E3FD047"/>
    <w:rsid w:val="5E417745"/>
    <w:rsid w:val="5E4490D1"/>
    <w:rsid w:val="5E470C2B"/>
    <w:rsid w:val="5E4886BA"/>
    <w:rsid w:val="5E48D60D"/>
    <w:rsid w:val="5E567815"/>
    <w:rsid w:val="5E59990B"/>
    <w:rsid w:val="5E5F30A4"/>
    <w:rsid w:val="5E602E5C"/>
    <w:rsid w:val="5E62818B"/>
    <w:rsid w:val="5E62EDE6"/>
    <w:rsid w:val="5E633E0D"/>
    <w:rsid w:val="5E666B73"/>
    <w:rsid w:val="5E68EB0C"/>
    <w:rsid w:val="5E713EBA"/>
    <w:rsid w:val="5E738B94"/>
    <w:rsid w:val="5E803F82"/>
    <w:rsid w:val="5E84C394"/>
    <w:rsid w:val="5E87840B"/>
    <w:rsid w:val="5E8C628E"/>
    <w:rsid w:val="5E90EAD7"/>
    <w:rsid w:val="5E944969"/>
    <w:rsid w:val="5EA29361"/>
    <w:rsid w:val="5EAC034F"/>
    <w:rsid w:val="5EAD8A2D"/>
    <w:rsid w:val="5EB1C7F0"/>
    <w:rsid w:val="5EB1CA70"/>
    <w:rsid w:val="5EB21F95"/>
    <w:rsid w:val="5EB75471"/>
    <w:rsid w:val="5EBA0467"/>
    <w:rsid w:val="5EBD807C"/>
    <w:rsid w:val="5EC00CDD"/>
    <w:rsid w:val="5EC4C75F"/>
    <w:rsid w:val="5EC5092B"/>
    <w:rsid w:val="5EC75B8E"/>
    <w:rsid w:val="5ECCA1F8"/>
    <w:rsid w:val="5ECFAEEB"/>
    <w:rsid w:val="5ED5E506"/>
    <w:rsid w:val="5ED8FDED"/>
    <w:rsid w:val="5ED9625E"/>
    <w:rsid w:val="5EE14DEA"/>
    <w:rsid w:val="5EE4F773"/>
    <w:rsid w:val="5EE5E58A"/>
    <w:rsid w:val="5EEBFCD1"/>
    <w:rsid w:val="5EEC8201"/>
    <w:rsid w:val="5EEDF5D4"/>
    <w:rsid w:val="5EF04B79"/>
    <w:rsid w:val="5EFB767A"/>
    <w:rsid w:val="5F06FBCE"/>
    <w:rsid w:val="5F1D5C2E"/>
    <w:rsid w:val="5F208E0A"/>
    <w:rsid w:val="5F214A0C"/>
    <w:rsid w:val="5F2FFBBE"/>
    <w:rsid w:val="5F303A76"/>
    <w:rsid w:val="5F39FB71"/>
    <w:rsid w:val="5F3B85F0"/>
    <w:rsid w:val="5F3D9250"/>
    <w:rsid w:val="5F3DABF6"/>
    <w:rsid w:val="5F3F1CF2"/>
    <w:rsid w:val="5F40B25E"/>
    <w:rsid w:val="5F40B97E"/>
    <w:rsid w:val="5F420BEE"/>
    <w:rsid w:val="5F4A742D"/>
    <w:rsid w:val="5F4BC2E2"/>
    <w:rsid w:val="5F4CBAE3"/>
    <w:rsid w:val="5F4CCEDF"/>
    <w:rsid w:val="5F50D6FE"/>
    <w:rsid w:val="5F51C899"/>
    <w:rsid w:val="5F528E55"/>
    <w:rsid w:val="5F570C39"/>
    <w:rsid w:val="5F5AA7BA"/>
    <w:rsid w:val="5F5B3D89"/>
    <w:rsid w:val="5F634652"/>
    <w:rsid w:val="5F65AEFE"/>
    <w:rsid w:val="5F68C874"/>
    <w:rsid w:val="5F6F6767"/>
    <w:rsid w:val="5F6F929A"/>
    <w:rsid w:val="5F716F82"/>
    <w:rsid w:val="5F7C82F4"/>
    <w:rsid w:val="5F811936"/>
    <w:rsid w:val="5F83B89C"/>
    <w:rsid w:val="5F895E65"/>
    <w:rsid w:val="5F8DB88F"/>
    <w:rsid w:val="5F9056A6"/>
    <w:rsid w:val="5F91916F"/>
    <w:rsid w:val="5FA38E17"/>
    <w:rsid w:val="5FA9CE8C"/>
    <w:rsid w:val="5FB0AB1F"/>
    <w:rsid w:val="5FB1334B"/>
    <w:rsid w:val="5FB42D26"/>
    <w:rsid w:val="5FBC3BA6"/>
    <w:rsid w:val="5FBF7645"/>
    <w:rsid w:val="5FC073D2"/>
    <w:rsid w:val="5FC31ACD"/>
    <w:rsid w:val="5FC4B554"/>
    <w:rsid w:val="5FCC28E5"/>
    <w:rsid w:val="5FD99296"/>
    <w:rsid w:val="5FDC7991"/>
    <w:rsid w:val="5FDD63BC"/>
    <w:rsid w:val="5FE3E06D"/>
    <w:rsid w:val="5FE5425F"/>
    <w:rsid w:val="5FEA0B22"/>
    <w:rsid w:val="5FEF1E4B"/>
    <w:rsid w:val="5FF017DF"/>
    <w:rsid w:val="5FF275D9"/>
    <w:rsid w:val="5FF2E9C5"/>
    <w:rsid w:val="5FF79CB5"/>
    <w:rsid w:val="5FFBFEBD"/>
    <w:rsid w:val="60037F6B"/>
    <w:rsid w:val="600426F2"/>
    <w:rsid w:val="60084728"/>
    <w:rsid w:val="60108E81"/>
    <w:rsid w:val="6017E6A4"/>
    <w:rsid w:val="60192463"/>
    <w:rsid w:val="601E1AF8"/>
    <w:rsid w:val="6021CF28"/>
    <w:rsid w:val="60311E8C"/>
    <w:rsid w:val="6039C930"/>
    <w:rsid w:val="603A70A8"/>
    <w:rsid w:val="60545148"/>
    <w:rsid w:val="605DA6EA"/>
    <w:rsid w:val="605F16C8"/>
    <w:rsid w:val="6061B184"/>
    <w:rsid w:val="606349F8"/>
    <w:rsid w:val="60677541"/>
    <w:rsid w:val="606C22C9"/>
    <w:rsid w:val="60764484"/>
    <w:rsid w:val="607E9DB8"/>
    <w:rsid w:val="6080C7D4"/>
    <w:rsid w:val="608CD6EF"/>
    <w:rsid w:val="608D6E1B"/>
    <w:rsid w:val="60926DD5"/>
    <w:rsid w:val="60A0218D"/>
    <w:rsid w:val="60AC1A2E"/>
    <w:rsid w:val="60AC34A3"/>
    <w:rsid w:val="60AEB93B"/>
    <w:rsid w:val="60B02F12"/>
    <w:rsid w:val="60B08CDF"/>
    <w:rsid w:val="60B7BD95"/>
    <w:rsid w:val="60BC020D"/>
    <w:rsid w:val="60BD31CE"/>
    <w:rsid w:val="60BF1EA0"/>
    <w:rsid w:val="60BF717D"/>
    <w:rsid w:val="60CAB956"/>
    <w:rsid w:val="60CC0AD7"/>
    <w:rsid w:val="60D396E9"/>
    <w:rsid w:val="60D4B525"/>
    <w:rsid w:val="60D667DF"/>
    <w:rsid w:val="60D8364D"/>
    <w:rsid w:val="60D86FB9"/>
    <w:rsid w:val="60DE6A33"/>
    <w:rsid w:val="60E8BF09"/>
    <w:rsid w:val="60F3F7E8"/>
    <w:rsid w:val="60F67E5B"/>
    <w:rsid w:val="60F70DEA"/>
    <w:rsid w:val="60F95DD9"/>
    <w:rsid w:val="60F9CA20"/>
    <w:rsid w:val="60F9D389"/>
    <w:rsid w:val="60FCBA36"/>
    <w:rsid w:val="6100C37E"/>
    <w:rsid w:val="61031FC6"/>
    <w:rsid w:val="610AEB33"/>
    <w:rsid w:val="610EF1B0"/>
    <w:rsid w:val="61168DC5"/>
    <w:rsid w:val="6117BA7B"/>
    <w:rsid w:val="611E2DB7"/>
    <w:rsid w:val="6121DD22"/>
    <w:rsid w:val="61257054"/>
    <w:rsid w:val="61351D3E"/>
    <w:rsid w:val="61370F11"/>
    <w:rsid w:val="613A4112"/>
    <w:rsid w:val="613EFBD1"/>
    <w:rsid w:val="61413B39"/>
    <w:rsid w:val="614685C8"/>
    <w:rsid w:val="6146980E"/>
    <w:rsid w:val="614BB8FB"/>
    <w:rsid w:val="614C0B00"/>
    <w:rsid w:val="614D2472"/>
    <w:rsid w:val="614E8594"/>
    <w:rsid w:val="614FA8C7"/>
    <w:rsid w:val="6151A0D5"/>
    <w:rsid w:val="615728F4"/>
    <w:rsid w:val="6157E8F2"/>
    <w:rsid w:val="6159412F"/>
    <w:rsid w:val="615D414A"/>
    <w:rsid w:val="6165620E"/>
    <w:rsid w:val="616C04CB"/>
    <w:rsid w:val="617681CF"/>
    <w:rsid w:val="61782498"/>
    <w:rsid w:val="6186B3B5"/>
    <w:rsid w:val="618C5B05"/>
    <w:rsid w:val="618C8151"/>
    <w:rsid w:val="618D43AC"/>
    <w:rsid w:val="618E18D7"/>
    <w:rsid w:val="6193D852"/>
    <w:rsid w:val="6197AABB"/>
    <w:rsid w:val="61996474"/>
    <w:rsid w:val="619FF753"/>
    <w:rsid w:val="61A241A9"/>
    <w:rsid w:val="61A373C8"/>
    <w:rsid w:val="61AA62B2"/>
    <w:rsid w:val="61ADF353"/>
    <w:rsid w:val="61B1326D"/>
    <w:rsid w:val="61B3C2E0"/>
    <w:rsid w:val="61BA33C2"/>
    <w:rsid w:val="61BB021C"/>
    <w:rsid w:val="61C31AA4"/>
    <w:rsid w:val="61CE3F98"/>
    <w:rsid w:val="61CF31BC"/>
    <w:rsid w:val="61D3268B"/>
    <w:rsid w:val="61D37B6F"/>
    <w:rsid w:val="61E2FDB5"/>
    <w:rsid w:val="61E88FA3"/>
    <w:rsid w:val="61E97BDD"/>
    <w:rsid w:val="61EAFF35"/>
    <w:rsid w:val="61EECEC1"/>
    <w:rsid w:val="61EEF533"/>
    <w:rsid w:val="61F385C0"/>
    <w:rsid w:val="61F908B3"/>
    <w:rsid w:val="61FC0BB4"/>
    <w:rsid w:val="61FEC1B1"/>
    <w:rsid w:val="6202D48D"/>
    <w:rsid w:val="6205623A"/>
    <w:rsid w:val="620AB9CC"/>
    <w:rsid w:val="620E76B1"/>
    <w:rsid w:val="620FF7CD"/>
    <w:rsid w:val="6216E30A"/>
    <w:rsid w:val="6219D6A9"/>
    <w:rsid w:val="621B06B7"/>
    <w:rsid w:val="6227A51F"/>
    <w:rsid w:val="6227EC3B"/>
    <w:rsid w:val="6233DF11"/>
    <w:rsid w:val="62351D9B"/>
    <w:rsid w:val="62438816"/>
    <w:rsid w:val="6243E174"/>
    <w:rsid w:val="6245169C"/>
    <w:rsid w:val="6247E41C"/>
    <w:rsid w:val="624919C0"/>
    <w:rsid w:val="624A22A5"/>
    <w:rsid w:val="624A899C"/>
    <w:rsid w:val="624CD396"/>
    <w:rsid w:val="6257BFEA"/>
    <w:rsid w:val="6259FFB0"/>
    <w:rsid w:val="625F215A"/>
    <w:rsid w:val="62617279"/>
    <w:rsid w:val="6267DB38"/>
    <w:rsid w:val="626C8EEA"/>
    <w:rsid w:val="626CB111"/>
    <w:rsid w:val="627300E3"/>
    <w:rsid w:val="627A3A94"/>
    <w:rsid w:val="627DDCAA"/>
    <w:rsid w:val="628390BE"/>
    <w:rsid w:val="628D77E7"/>
    <w:rsid w:val="628DC44A"/>
    <w:rsid w:val="62910DA4"/>
    <w:rsid w:val="6296DF73"/>
    <w:rsid w:val="6298079C"/>
    <w:rsid w:val="62981DF9"/>
    <w:rsid w:val="6298F573"/>
    <w:rsid w:val="629B99CE"/>
    <w:rsid w:val="62A08259"/>
    <w:rsid w:val="62A82EC6"/>
    <w:rsid w:val="62A845BE"/>
    <w:rsid w:val="62A8C341"/>
    <w:rsid w:val="62ADAE4C"/>
    <w:rsid w:val="62B4705B"/>
    <w:rsid w:val="62BF0AB2"/>
    <w:rsid w:val="62C22056"/>
    <w:rsid w:val="62C7F768"/>
    <w:rsid w:val="62D536E0"/>
    <w:rsid w:val="62DBE933"/>
    <w:rsid w:val="62DC231E"/>
    <w:rsid w:val="62DDFEF9"/>
    <w:rsid w:val="62E19531"/>
    <w:rsid w:val="62E711C5"/>
    <w:rsid w:val="62E9DA3A"/>
    <w:rsid w:val="62EB7928"/>
    <w:rsid w:val="62F3DC68"/>
    <w:rsid w:val="62FE15FE"/>
    <w:rsid w:val="6304D977"/>
    <w:rsid w:val="630AE2D2"/>
    <w:rsid w:val="630BCCEA"/>
    <w:rsid w:val="6312A383"/>
    <w:rsid w:val="631736BA"/>
    <w:rsid w:val="631A110F"/>
    <w:rsid w:val="631A1BB0"/>
    <w:rsid w:val="631B49E8"/>
    <w:rsid w:val="6327A7BB"/>
    <w:rsid w:val="632C1DC9"/>
    <w:rsid w:val="632E560D"/>
    <w:rsid w:val="632FF44A"/>
    <w:rsid w:val="63350EAC"/>
    <w:rsid w:val="6335763F"/>
    <w:rsid w:val="6337A209"/>
    <w:rsid w:val="63396A30"/>
    <w:rsid w:val="633B5313"/>
    <w:rsid w:val="633E2A7A"/>
    <w:rsid w:val="634B99F5"/>
    <w:rsid w:val="6350BD3E"/>
    <w:rsid w:val="6351C35F"/>
    <w:rsid w:val="635E08D1"/>
    <w:rsid w:val="636446DC"/>
    <w:rsid w:val="636F04FD"/>
    <w:rsid w:val="63760484"/>
    <w:rsid w:val="637B64AD"/>
    <w:rsid w:val="637F1025"/>
    <w:rsid w:val="6384D348"/>
    <w:rsid w:val="638874F2"/>
    <w:rsid w:val="638E11CC"/>
    <w:rsid w:val="639102A1"/>
    <w:rsid w:val="63948F32"/>
    <w:rsid w:val="63A20FC4"/>
    <w:rsid w:val="63A314C4"/>
    <w:rsid w:val="63A35421"/>
    <w:rsid w:val="63AACC5D"/>
    <w:rsid w:val="63AB0CD8"/>
    <w:rsid w:val="63AF432A"/>
    <w:rsid w:val="63B1F59D"/>
    <w:rsid w:val="63B2CA22"/>
    <w:rsid w:val="63B61F22"/>
    <w:rsid w:val="63BD2C6C"/>
    <w:rsid w:val="63C14A1F"/>
    <w:rsid w:val="63C4F46D"/>
    <w:rsid w:val="63C9D466"/>
    <w:rsid w:val="63CE426E"/>
    <w:rsid w:val="63D9CEB1"/>
    <w:rsid w:val="63DA30A8"/>
    <w:rsid w:val="63E086B6"/>
    <w:rsid w:val="63E41940"/>
    <w:rsid w:val="63E5B78E"/>
    <w:rsid w:val="63E6B21B"/>
    <w:rsid w:val="63EA438E"/>
    <w:rsid w:val="63EC3B03"/>
    <w:rsid w:val="63ED3AB5"/>
    <w:rsid w:val="63F0D681"/>
    <w:rsid w:val="63F77497"/>
    <w:rsid w:val="63FC885C"/>
    <w:rsid w:val="6412ACB1"/>
    <w:rsid w:val="6415DAAC"/>
    <w:rsid w:val="64202900"/>
    <w:rsid w:val="6423F9B0"/>
    <w:rsid w:val="642766B9"/>
    <w:rsid w:val="6427D41C"/>
    <w:rsid w:val="64294848"/>
    <w:rsid w:val="642FBEDB"/>
    <w:rsid w:val="643353FE"/>
    <w:rsid w:val="643BBB42"/>
    <w:rsid w:val="64414AE8"/>
    <w:rsid w:val="6441FFC7"/>
    <w:rsid w:val="644C8B3A"/>
    <w:rsid w:val="644DE058"/>
    <w:rsid w:val="64505018"/>
    <w:rsid w:val="6455AD3B"/>
    <w:rsid w:val="6455F239"/>
    <w:rsid w:val="645C1972"/>
    <w:rsid w:val="645C279C"/>
    <w:rsid w:val="6460FB5A"/>
    <w:rsid w:val="64667425"/>
    <w:rsid w:val="647FFEDC"/>
    <w:rsid w:val="6482E226"/>
    <w:rsid w:val="64862656"/>
    <w:rsid w:val="64962B8C"/>
    <w:rsid w:val="64989EEB"/>
    <w:rsid w:val="6499E131"/>
    <w:rsid w:val="64A77ED8"/>
    <w:rsid w:val="64A9E2C5"/>
    <w:rsid w:val="64AA1471"/>
    <w:rsid w:val="64AC416E"/>
    <w:rsid w:val="64B92492"/>
    <w:rsid w:val="64B9D235"/>
    <w:rsid w:val="64BD7C45"/>
    <w:rsid w:val="64BE6FB8"/>
    <w:rsid w:val="64C0AB86"/>
    <w:rsid w:val="64C27972"/>
    <w:rsid w:val="64CD2D30"/>
    <w:rsid w:val="64CF5C13"/>
    <w:rsid w:val="64D2C23C"/>
    <w:rsid w:val="64D3BCC9"/>
    <w:rsid w:val="64DA21F8"/>
    <w:rsid w:val="64DC46AD"/>
    <w:rsid w:val="64DDD277"/>
    <w:rsid w:val="64DFC871"/>
    <w:rsid w:val="64E0ABC0"/>
    <w:rsid w:val="64E33233"/>
    <w:rsid w:val="64E3B083"/>
    <w:rsid w:val="64EB5652"/>
    <w:rsid w:val="64F207B3"/>
    <w:rsid w:val="64F400A9"/>
    <w:rsid w:val="64F4ACF0"/>
    <w:rsid w:val="64F7819A"/>
    <w:rsid w:val="64FB4362"/>
    <w:rsid w:val="650B40E6"/>
    <w:rsid w:val="650F16D4"/>
    <w:rsid w:val="65192042"/>
    <w:rsid w:val="651B266A"/>
    <w:rsid w:val="651B97CB"/>
    <w:rsid w:val="651B9D7D"/>
    <w:rsid w:val="651D6A24"/>
    <w:rsid w:val="6522E5F6"/>
    <w:rsid w:val="652416E0"/>
    <w:rsid w:val="652D9417"/>
    <w:rsid w:val="653A9A4F"/>
    <w:rsid w:val="653EE525"/>
    <w:rsid w:val="653FF4A4"/>
    <w:rsid w:val="65434F9F"/>
    <w:rsid w:val="65460DA7"/>
    <w:rsid w:val="65476177"/>
    <w:rsid w:val="6547DDE7"/>
    <w:rsid w:val="654835FC"/>
    <w:rsid w:val="6548E43E"/>
    <w:rsid w:val="654B7EA5"/>
    <w:rsid w:val="65576D9C"/>
    <w:rsid w:val="6557D0FD"/>
    <w:rsid w:val="655C658C"/>
    <w:rsid w:val="65600D6D"/>
    <w:rsid w:val="656092B8"/>
    <w:rsid w:val="65614C40"/>
    <w:rsid w:val="65675F65"/>
    <w:rsid w:val="65693C2F"/>
    <w:rsid w:val="656B4A5F"/>
    <w:rsid w:val="656C7563"/>
    <w:rsid w:val="656F4D2A"/>
    <w:rsid w:val="6570C957"/>
    <w:rsid w:val="6575DC08"/>
    <w:rsid w:val="65773BF2"/>
    <w:rsid w:val="65794DBB"/>
    <w:rsid w:val="657ADE99"/>
    <w:rsid w:val="658187EF"/>
    <w:rsid w:val="6582066A"/>
    <w:rsid w:val="6585A2A4"/>
    <w:rsid w:val="6586B767"/>
    <w:rsid w:val="6589D2E8"/>
    <w:rsid w:val="658D4D29"/>
    <w:rsid w:val="6594A64A"/>
    <w:rsid w:val="65989077"/>
    <w:rsid w:val="659CAA4C"/>
    <w:rsid w:val="65A307CF"/>
    <w:rsid w:val="65A43FF3"/>
    <w:rsid w:val="65A93B4D"/>
    <w:rsid w:val="65ABF04C"/>
    <w:rsid w:val="65AD98F7"/>
    <w:rsid w:val="65BA5207"/>
    <w:rsid w:val="65BD609D"/>
    <w:rsid w:val="65BE9AF7"/>
    <w:rsid w:val="65C6FF05"/>
    <w:rsid w:val="65C9A7E4"/>
    <w:rsid w:val="65CB41B8"/>
    <w:rsid w:val="65CF083F"/>
    <w:rsid w:val="65D10C3A"/>
    <w:rsid w:val="65D1FAAE"/>
    <w:rsid w:val="65D27FB4"/>
    <w:rsid w:val="65D60300"/>
    <w:rsid w:val="65D77859"/>
    <w:rsid w:val="65DCF074"/>
    <w:rsid w:val="65DDE71E"/>
    <w:rsid w:val="65E4A3D0"/>
    <w:rsid w:val="65E7DBFB"/>
    <w:rsid w:val="65E9E056"/>
    <w:rsid w:val="65EE2B7E"/>
    <w:rsid w:val="65F000A5"/>
    <w:rsid w:val="65F0E29B"/>
    <w:rsid w:val="65F270DA"/>
    <w:rsid w:val="65F7B060"/>
    <w:rsid w:val="65FCCBBB"/>
    <w:rsid w:val="6600B268"/>
    <w:rsid w:val="66029C7A"/>
    <w:rsid w:val="660EF54B"/>
    <w:rsid w:val="661254CD"/>
    <w:rsid w:val="66159FBB"/>
    <w:rsid w:val="66179394"/>
    <w:rsid w:val="661E420A"/>
    <w:rsid w:val="66232B40"/>
    <w:rsid w:val="662CB252"/>
    <w:rsid w:val="662F630E"/>
    <w:rsid w:val="6639281E"/>
    <w:rsid w:val="66428777"/>
    <w:rsid w:val="664AF3EA"/>
    <w:rsid w:val="66577E84"/>
    <w:rsid w:val="66581B43"/>
    <w:rsid w:val="665F487D"/>
    <w:rsid w:val="6666DE39"/>
    <w:rsid w:val="666E4FF2"/>
    <w:rsid w:val="66705104"/>
    <w:rsid w:val="6671D9E8"/>
    <w:rsid w:val="6673E6C2"/>
    <w:rsid w:val="667F80E4"/>
    <w:rsid w:val="6688276E"/>
    <w:rsid w:val="668C53EF"/>
    <w:rsid w:val="668E2140"/>
    <w:rsid w:val="669A4EDD"/>
    <w:rsid w:val="669B6B29"/>
    <w:rsid w:val="66A2371C"/>
    <w:rsid w:val="66A39D9F"/>
    <w:rsid w:val="66AB036D"/>
    <w:rsid w:val="66AB73FF"/>
    <w:rsid w:val="66AE8E09"/>
    <w:rsid w:val="66AF289D"/>
    <w:rsid w:val="66B431CE"/>
    <w:rsid w:val="66C4BD54"/>
    <w:rsid w:val="66C5BD5B"/>
    <w:rsid w:val="66C89DAC"/>
    <w:rsid w:val="66CD80E9"/>
    <w:rsid w:val="66CEAD7B"/>
    <w:rsid w:val="66D540E4"/>
    <w:rsid w:val="66D8E10F"/>
    <w:rsid w:val="66E9B7AB"/>
    <w:rsid w:val="66EA6AE4"/>
    <w:rsid w:val="66EC16B4"/>
    <w:rsid w:val="66F30921"/>
    <w:rsid w:val="67039341"/>
    <w:rsid w:val="6703AB12"/>
    <w:rsid w:val="670415F5"/>
    <w:rsid w:val="670A1FCC"/>
    <w:rsid w:val="67116908"/>
    <w:rsid w:val="67147D65"/>
    <w:rsid w:val="671485BB"/>
    <w:rsid w:val="671643B9"/>
    <w:rsid w:val="67166CE6"/>
    <w:rsid w:val="6718F823"/>
    <w:rsid w:val="6719E957"/>
    <w:rsid w:val="671B19B2"/>
    <w:rsid w:val="671CF74A"/>
    <w:rsid w:val="67212FF0"/>
    <w:rsid w:val="67241F3A"/>
    <w:rsid w:val="672AD69A"/>
    <w:rsid w:val="672C34B0"/>
    <w:rsid w:val="673DB10D"/>
    <w:rsid w:val="67416E96"/>
    <w:rsid w:val="6745556D"/>
    <w:rsid w:val="674802FE"/>
    <w:rsid w:val="674A2ED7"/>
    <w:rsid w:val="674EE45C"/>
    <w:rsid w:val="6758008D"/>
    <w:rsid w:val="675BE8E3"/>
    <w:rsid w:val="675F9878"/>
    <w:rsid w:val="6760A4F2"/>
    <w:rsid w:val="6768D91E"/>
    <w:rsid w:val="67697476"/>
    <w:rsid w:val="676ACE9F"/>
    <w:rsid w:val="6773D2B0"/>
    <w:rsid w:val="677C74CA"/>
    <w:rsid w:val="677CDD19"/>
    <w:rsid w:val="67830304"/>
    <w:rsid w:val="67833774"/>
    <w:rsid w:val="67854484"/>
    <w:rsid w:val="67884817"/>
    <w:rsid w:val="67963C22"/>
    <w:rsid w:val="6799B1D3"/>
    <w:rsid w:val="679C3F85"/>
    <w:rsid w:val="679DC698"/>
    <w:rsid w:val="67AB49F8"/>
    <w:rsid w:val="67AD419B"/>
    <w:rsid w:val="67AE252E"/>
    <w:rsid w:val="67AE9400"/>
    <w:rsid w:val="67B15591"/>
    <w:rsid w:val="67B4DE12"/>
    <w:rsid w:val="67B79F9E"/>
    <w:rsid w:val="67BC59CA"/>
    <w:rsid w:val="67BDC718"/>
    <w:rsid w:val="67BEEA4B"/>
    <w:rsid w:val="67C05519"/>
    <w:rsid w:val="67C158E2"/>
    <w:rsid w:val="67C9F73A"/>
    <w:rsid w:val="67CB8C94"/>
    <w:rsid w:val="67CD61FC"/>
    <w:rsid w:val="67D73ACA"/>
    <w:rsid w:val="67D827D5"/>
    <w:rsid w:val="67D83558"/>
    <w:rsid w:val="67DDF3AB"/>
    <w:rsid w:val="67E1A046"/>
    <w:rsid w:val="67E4F216"/>
    <w:rsid w:val="67E882AA"/>
    <w:rsid w:val="67E9603B"/>
    <w:rsid w:val="67F0C554"/>
    <w:rsid w:val="67F51D07"/>
    <w:rsid w:val="680000D6"/>
    <w:rsid w:val="6802AE9A"/>
    <w:rsid w:val="680484DC"/>
    <w:rsid w:val="68050844"/>
    <w:rsid w:val="680A877C"/>
    <w:rsid w:val="680C638C"/>
    <w:rsid w:val="680F026F"/>
    <w:rsid w:val="681933CB"/>
    <w:rsid w:val="681F1DB6"/>
    <w:rsid w:val="681F2737"/>
    <w:rsid w:val="682FBFBB"/>
    <w:rsid w:val="683195E1"/>
    <w:rsid w:val="68353F72"/>
    <w:rsid w:val="6838F582"/>
    <w:rsid w:val="683E9B3A"/>
    <w:rsid w:val="683F6E00"/>
    <w:rsid w:val="6842B72A"/>
    <w:rsid w:val="6847B433"/>
    <w:rsid w:val="684ECD38"/>
    <w:rsid w:val="684EF4AA"/>
    <w:rsid w:val="684F81FB"/>
    <w:rsid w:val="6850ED57"/>
    <w:rsid w:val="68556525"/>
    <w:rsid w:val="6857D127"/>
    <w:rsid w:val="685EEE4F"/>
    <w:rsid w:val="68671244"/>
    <w:rsid w:val="68708D32"/>
    <w:rsid w:val="687207AE"/>
    <w:rsid w:val="6879AC78"/>
    <w:rsid w:val="687A4336"/>
    <w:rsid w:val="687BB27A"/>
    <w:rsid w:val="687FD14F"/>
    <w:rsid w:val="688D203E"/>
    <w:rsid w:val="68944102"/>
    <w:rsid w:val="6894CE55"/>
    <w:rsid w:val="68996048"/>
    <w:rsid w:val="68A2F449"/>
    <w:rsid w:val="68A326DE"/>
    <w:rsid w:val="68A9DDE1"/>
    <w:rsid w:val="68B1DFF8"/>
    <w:rsid w:val="68BACB02"/>
    <w:rsid w:val="68BB06BC"/>
    <w:rsid w:val="68BE67ED"/>
    <w:rsid w:val="68C33CD9"/>
    <w:rsid w:val="68C879A6"/>
    <w:rsid w:val="68C8BC28"/>
    <w:rsid w:val="68CC1209"/>
    <w:rsid w:val="68D7B88F"/>
    <w:rsid w:val="68DD4930"/>
    <w:rsid w:val="68E0B022"/>
    <w:rsid w:val="68E1FD05"/>
    <w:rsid w:val="68E3910E"/>
    <w:rsid w:val="68E5EFA1"/>
    <w:rsid w:val="68EB4426"/>
    <w:rsid w:val="68F6D8C5"/>
    <w:rsid w:val="68FC68EB"/>
    <w:rsid w:val="690BAF05"/>
    <w:rsid w:val="690D5B1A"/>
    <w:rsid w:val="6915C189"/>
    <w:rsid w:val="691AEDA8"/>
    <w:rsid w:val="6926261D"/>
    <w:rsid w:val="6926F1C5"/>
    <w:rsid w:val="69292B67"/>
    <w:rsid w:val="692FD1B2"/>
    <w:rsid w:val="6934D752"/>
    <w:rsid w:val="69367060"/>
    <w:rsid w:val="693738EC"/>
    <w:rsid w:val="6937AD97"/>
    <w:rsid w:val="693EDF8B"/>
    <w:rsid w:val="69406F1C"/>
    <w:rsid w:val="69426600"/>
    <w:rsid w:val="6948C282"/>
    <w:rsid w:val="69490FDE"/>
    <w:rsid w:val="6949F58F"/>
    <w:rsid w:val="694D407D"/>
    <w:rsid w:val="69599779"/>
    <w:rsid w:val="695ABAAC"/>
    <w:rsid w:val="695BF519"/>
    <w:rsid w:val="69627910"/>
    <w:rsid w:val="696CFFCC"/>
    <w:rsid w:val="6970F211"/>
    <w:rsid w:val="6973200E"/>
    <w:rsid w:val="6973EB26"/>
    <w:rsid w:val="69741AFB"/>
    <w:rsid w:val="69754DBC"/>
    <w:rsid w:val="6975755E"/>
    <w:rsid w:val="6983468F"/>
    <w:rsid w:val="6984E071"/>
    <w:rsid w:val="69874378"/>
    <w:rsid w:val="6995EA95"/>
    <w:rsid w:val="699823B8"/>
    <w:rsid w:val="699A6AFF"/>
    <w:rsid w:val="699BD137"/>
    <w:rsid w:val="699FFC0D"/>
    <w:rsid w:val="69A5BE12"/>
    <w:rsid w:val="69A6907F"/>
    <w:rsid w:val="69ADC5CE"/>
    <w:rsid w:val="69AE5BA4"/>
    <w:rsid w:val="69B40ABD"/>
    <w:rsid w:val="69B5432D"/>
    <w:rsid w:val="69B699F4"/>
    <w:rsid w:val="69B6A356"/>
    <w:rsid w:val="69BD15A2"/>
    <w:rsid w:val="69C8159A"/>
    <w:rsid w:val="69D10FD3"/>
    <w:rsid w:val="69D9433C"/>
    <w:rsid w:val="69DAA650"/>
    <w:rsid w:val="69E4679F"/>
    <w:rsid w:val="69EC9165"/>
    <w:rsid w:val="69EE426E"/>
    <w:rsid w:val="69EF08EE"/>
    <w:rsid w:val="69EF4C76"/>
    <w:rsid w:val="69F18D36"/>
    <w:rsid w:val="69F3D2F0"/>
    <w:rsid w:val="69F3EA6B"/>
    <w:rsid w:val="69F5ECB0"/>
    <w:rsid w:val="69FB6933"/>
    <w:rsid w:val="69FCB6C2"/>
    <w:rsid w:val="6A01EE3B"/>
    <w:rsid w:val="6A032D04"/>
    <w:rsid w:val="6A05A165"/>
    <w:rsid w:val="6A0BFBB9"/>
    <w:rsid w:val="6A0F0713"/>
    <w:rsid w:val="6A11468A"/>
    <w:rsid w:val="6A1A5633"/>
    <w:rsid w:val="6A1DFCC5"/>
    <w:rsid w:val="6A1F40DB"/>
    <w:rsid w:val="6A24D725"/>
    <w:rsid w:val="6A289831"/>
    <w:rsid w:val="6A3467F5"/>
    <w:rsid w:val="6A34E54B"/>
    <w:rsid w:val="6A43BF71"/>
    <w:rsid w:val="6A4445B6"/>
    <w:rsid w:val="6A455B63"/>
    <w:rsid w:val="6A4A26E2"/>
    <w:rsid w:val="6A4C267D"/>
    <w:rsid w:val="6A531C0C"/>
    <w:rsid w:val="6A57EEDD"/>
    <w:rsid w:val="6A607835"/>
    <w:rsid w:val="6A641414"/>
    <w:rsid w:val="6A68C9C3"/>
    <w:rsid w:val="6A74817E"/>
    <w:rsid w:val="6A7A7371"/>
    <w:rsid w:val="6A7C8083"/>
    <w:rsid w:val="6A7DE665"/>
    <w:rsid w:val="6A80C484"/>
    <w:rsid w:val="6A851C30"/>
    <w:rsid w:val="6A853F27"/>
    <w:rsid w:val="6A8722E7"/>
    <w:rsid w:val="6A8FA2FA"/>
    <w:rsid w:val="6A90B51F"/>
    <w:rsid w:val="6A90C840"/>
    <w:rsid w:val="6A9B8D3D"/>
    <w:rsid w:val="6A9F97D4"/>
    <w:rsid w:val="6AA27962"/>
    <w:rsid w:val="6AA4712D"/>
    <w:rsid w:val="6AA819BF"/>
    <w:rsid w:val="6AB191EA"/>
    <w:rsid w:val="6ABCE540"/>
    <w:rsid w:val="6ABF6AC8"/>
    <w:rsid w:val="6ACC0164"/>
    <w:rsid w:val="6ACCB6A2"/>
    <w:rsid w:val="6ACCF40B"/>
    <w:rsid w:val="6ACE1D2E"/>
    <w:rsid w:val="6ACED852"/>
    <w:rsid w:val="6AD8BE8B"/>
    <w:rsid w:val="6ADBB772"/>
    <w:rsid w:val="6ADF553C"/>
    <w:rsid w:val="6AE32397"/>
    <w:rsid w:val="6AE812A4"/>
    <w:rsid w:val="6AE9E980"/>
    <w:rsid w:val="6AF7BB39"/>
    <w:rsid w:val="6AF7C93F"/>
    <w:rsid w:val="6B02591C"/>
    <w:rsid w:val="6B0AE9A1"/>
    <w:rsid w:val="6B0FEB5C"/>
    <w:rsid w:val="6B167A48"/>
    <w:rsid w:val="6B1A0431"/>
    <w:rsid w:val="6B1A758E"/>
    <w:rsid w:val="6B1AB900"/>
    <w:rsid w:val="6B203376"/>
    <w:rsid w:val="6B224EEE"/>
    <w:rsid w:val="6B2BE3FF"/>
    <w:rsid w:val="6B2C0253"/>
    <w:rsid w:val="6B2FABFC"/>
    <w:rsid w:val="6B34702E"/>
    <w:rsid w:val="6B37C23E"/>
    <w:rsid w:val="6B3A24B1"/>
    <w:rsid w:val="6B3CE77E"/>
    <w:rsid w:val="6B41C115"/>
    <w:rsid w:val="6B48AB21"/>
    <w:rsid w:val="6B48F334"/>
    <w:rsid w:val="6B4BE293"/>
    <w:rsid w:val="6B4D770D"/>
    <w:rsid w:val="6B56C643"/>
    <w:rsid w:val="6B5EDC14"/>
    <w:rsid w:val="6B60CD9F"/>
    <w:rsid w:val="6B62DEEF"/>
    <w:rsid w:val="6B753CBE"/>
    <w:rsid w:val="6B7E40B4"/>
    <w:rsid w:val="6B808306"/>
    <w:rsid w:val="6B8861C6"/>
    <w:rsid w:val="6B8C158B"/>
    <w:rsid w:val="6B8D3688"/>
    <w:rsid w:val="6B94481C"/>
    <w:rsid w:val="6B9719DA"/>
    <w:rsid w:val="6B9A3A34"/>
    <w:rsid w:val="6B9BA6EF"/>
    <w:rsid w:val="6B9DFA4D"/>
    <w:rsid w:val="6BA2600D"/>
    <w:rsid w:val="6BA3FEE9"/>
    <w:rsid w:val="6BB20671"/>
    <w:rsid w:val="6BB77211"/>
    <w:rsid w:val="6BB7E1C5"/>
    <w:rsid w:val="6BBB7F22"/>
    <w:rsid w:val="6BC46853"/>
    <w:rsid w:val="6BC46892"/>
    <w:rsid w:val="6BC4A5AA"/>
    <w:rsid w:val="6BC4E2E1"/>
    <w:rsid w:val="6BC5263F"/>
    <w:rsid w:val="6BC639A5"/>
    <w:rsid w:val="6BCDBEDF"/>
    <w:rsid w:val="6BCE8CFD"/>
    <w:rsid w:val="6BCED34B"/>
    <w:rsid w:val="6BEC4D62"/>
    <w:rsid w:val="6BEE6AFC"/>
    <w:rsid w:val="6BEE71E4"/>
    <w:rsid w:val="6BF0AAAF"/>
    <w:rsid w:val="6BF253AE"/>
    <w:rsid w:val="6BF5E444"/>
    <w:rsid w:val="6BF67C0E"/>
    <w:rsid w:val="6BF8C719"/>
    <w:rsid w:val="6BF9B186"/>
    <w:rsid w:val="6BFDE708"/>
    <w:rsid w:val="6BFFAE26"/>
    <w:rsid w:val="6C02BA2E"/>
    <w:rsid w:val="6C04B528"/>
    <w:rsid w:val="6C0F5E96"/>
    <w:rsid w:val="6C1C36C7"/>
    <w:rsid w:val="6C1CB3ED"/>
    <w:rsid w:val="6C24A2AC"/>
    <w:rsid w:val="6C2E3BA8"/>
    <w:rsid w:val="6C31D81C"/>
    <w:rsid w:val="6C33819C"/>
    <w:rsid w:val="6C3761FB"/>
    <w:rsid w:val="6C38D624"/>
    <w:rsid w:val="6C3C660C"/>
    <w:rsid w:val="6C3DFD12"/>
    <w:rsid w:val="6C3E49C3"/>
    <w:rsid w:val="6C4174A5"/>
    <w:rsid w:val="6C434B90"/>
    <w:rsid w:val="6C43EA20"/>
    <w:rsid w:val="6C487894"/>
    <w:rsid w:val="6C58B5A1"/>
    <w:rsid w:val="6C58BD9C"/>
    <w:rsid w:val="6C666D33"/>
    <w:rsid w:val="6C6C24BC"/>
    <w:rsid w:val="6C6CD940"/>
    <w:rsid w:val="6C6F4163"/>
    <w:rsid w:val="6C702905"/>
    <w:rsid w:val="6C761B5D"/>
    <w:rsid w:val="6C762889"/>
    <w:rsid w:val="6C77C014"/>
    <w:rsid w:val="6C81D120"/>
    <w:rsid w:val="6C906E2A"/>
    <w:rsid w:val="6C96B0ED"/>
    <w:rsid w:val="6C96B2C4"/>
    <w:rsid w:val="6C9D56D3"/>
    <w:rsid w:val="6C9DFFF3"/>
    <w:rsid w:val="6C9E297D"/>
    <w:rsid w:val="6C9E2AF6"/>
    <w:rsid w:val="6CA6263E"/>
    <w:rsid w:val="6CAFC6CD"/>
    <w:rsid w:val="6CBAFEF8"/>
    <w:rsid w:val="6CBC03D7"/>
    <w:rsid w:val="6CBEE43A"/>
    <w:rsid w:val="6CC43677"/>
    <w:rsid w:val="6CC78623"/>
    <w:rsid w:val="6CCBAA0B"/>
    <w:rsid w:val="6CCE3035"/>
    <w:rsid w:val="6CCFBBFF"/>
    <w:rsid w:val="6CD81B3F"/>
    <w:rsid w:val="6CD953DE"/>
    <w:rsid w:val="6CDD01F3"/>
    <w:rsid w:val="6CE03962"/>
    <w:rsid w:val="6CE2DAB5"/>
    <w:rsid w:val="6CE6AAC4"/>
    <w:rsid w:val="6CEA4EB8"/>
    <w:rsid w:val="6CEA5585"/>
    <w:rsid w:val="6CEE4418"/>
    <w:rsid w:val="6CF26114"/>
    <w:rsid w:val="6D02C6C7"/>
    <w:rsid w:val="6D049AC3"/>
    <w:rsid w:val="6D06C653"/>
    <w:rsid w:val="6D11BCFC"/>
    <w:rsid w:val="6D12DF23"/>
    <w:rsid w:val="6D1323B2"/>
    <w:rsid w:val="6D148D22"/>
    <w:rsid w:val="6D15190A"/>
    <w:rsid w:val="6D1BDE47"/>
    <w:rsid w:val="6D1D7E47"/>
    <w:rsid w:val="6D1DD189"/>
    <w:rsid w:val="6D213F98"/>
    <w:rsid w:val="6D244ECD"/>
    <w:rsid w:val="6D26A9B0"/>
    <w:rsid w:val="6D27B620"/>
    <w:rsid w:val="6D30EF28"/>
    <w:rsid w:val="6D35FC93"/>
    <w:rsid w:val="6D3A8BE4"/>
    <w:rsid w:val="6D44C4F9"/>
    <w:rsid w:val="6D451947"/>
    <w:rsid w:val="6D4CF605"/>
    <w:rsid w:val="6D4D9F5E"/>
    <w:rsid w:val="6D57FA29"/>
    <w:rsid w:val="6D60CCD5"/>
    <w:rsid w:val="6D63E362"/>
    <w:rsid w:val="6D6F5345"/>
    <w:rsid w:val="6D710A65"/>
    <w:rsid w:val="6D72D4C5"/>
    <w:rsid w:val="6D7C2431"/>
    <w:rsid w:val="6D822359"/>
    <w:rsid w:val="6D83C73F"/>
    <w:rsid w:val="6D89AD04"/>
    <w:rsid w:val="6D8A79FF"/>
    <w:rsid w:val="6D8B8805"/>
    <w:rsid w:val="6D92AD20"/>
    <w:rsid w:val="6D94977A"/>
    <w:rsid w:val="6D9581E7"/>
    <w:rsid w:val="6D96815A"/>
    <w:rsid w:val="6D977C40"/>
    <w:rsid w:val="6D99CDC3"/>
    <w:rsid w:val="6D9F832C"/>
    <w:rsid w:val="6DA30235"/>
    <w:rsid w:val="6DA8193D"/>
    <w:rsid w:val="6DAABC21"/>
    <w:rsid w:val="6DB9705B"/>
    <w:rsid w:val="6DBF8746"/>
    <w:rsid w:val="6DC161A5"/>
    <w:rsid w:val="6DC5B044"/>
    <w:rsid w:val="6DD3314F"/>
    <w:rsid w:val="6DDEB64F"/>
    <w:rsid w:val="6DEC6BBD"/>
    <w:rsid w:val="6DED50DE"/>
    <w:rsid w:val="6DEFCAFA"/>
    <w:rsid w:val="6DFA2FD7"/>
    <w:rsid w:val="6DFAF104"/>
    <w:rsid w:val="6DFB106B"/>
    <w:rsid w:val="6DFCE24F"/>
    <w:rsid w:val="6E0342D5"/>
    <w:rsid w:val="6E0947A2"/>
    <w:rsid w:val="6E0B11C4"/>
    <w:rsid w:val="6E135834"/>
    <w:rsid w:val="6E21268B"/>
    <w:rsid w:val="6E23D455"/>
    <w:rsid w:val="6E251B16"/>
    <w:rsid w:val="6E29D21A"/>
    <w:rsid w:val="6E2AFFCC"/>
    <w:rsid w:val="6E2B3AD7"/>
    <w:rsid w:val="6E2C4EAE"/>
    <w:rsid w:val="6E2D1334"/>
    <w:rsid w:val="6E32814E"/>
    <w:rsid w:val="6E372E38"/>
    <w:rsid w:val="6E3C7C34"/>
    <w:rsid w:val="6E48BEFD"/>
    <w:rsid w:val="6E4D656A"/>
    <w:rsid w:val="6E56E25A"/>
    <w:rsid w:val="6E5D2D4C"/>
    <w:rsid w:val="6E6006D8"/>
    <w:rsid w:val="6E68487B"/>
    <w:rsid w:val="6E6EEA2F"/>
    <w:rsid w:val="6E715580"/>
    <w:rsid w:val="6E720C54"/>
    <w:rsid w:val="6E781ABA"/>
    <w:rsid w:val="6E78A9C6"/>
    <w:rsid w:val="6E79470D"/>
    <w:rsid w:val="6E7DFE50"/>
    <w:rsid w:val="6E80FD00"/>
    <w:rsid w:val="6E8127ED"/>
    <w:rsid w:val="6E8455E7"/>
    <w:rsid w:val="6E8F623A"/>
    <w:rsid w:val="6E96BFE6"/>
    <w:rsid w:val="6E9F7D59"/>
    <w:rsid w:val="6EA05D66"/>
    <w:rsid w:val="6EA5329D"/>
    <w:rsid w:val="6EA6658C"/>
    <w:rsid w:val="6EA9EA6A"/>
    <w:rsid w:val="6EB1D971"/>
    <w:rsid w:val="6EB56BE0"/>
    <w:rsid w:val="6EBA0658"/>
    <w:rsid w:val="6EBBF45A"/>
    <w:rsid w:val="6EC00288"/>
    <w:rsid w:val="6EC5C439"/>
    <w:rsid w:val="6ECA510D"/>
    <w:rsid w:val="6ED5180C"/>
    <w:rsid w:val="6EDAA22D"/>
    <w:rsid w:val="6EDDCC65"/>
    <w:rsid w:val="6EDE7515"/>
    <w:rsid w:val="6EE223D9"/>
    <w:rsid w:val="6EF03580"/>
    <w:rsid w:val="6EF7C970"/>
    <w:rsid w:val="6EFB57C6"/>
    <w:rsid w:val="6F02E8E2"/>
    <w:rsid w:val="6F0D453A"/>
    <w:rsid w:val="6F0DA1B2"/>
    <w:rsid w:val="6F197412"/>
    <w:rsid w:val="6F1B1D57"/>
    <w:rsid w:val="6F222B30"/>
    <w:rsid w:val="6F24D318"/>
    <w:rsid w:val="6F252F3D"/>
    <w:rsid w:val="6F25C4A9"/>
    <w:rsid w:val="6F264A60"/>
    <w:rsid w:val="6F2A5365"/>
    <w:rsid w:val="6F2EFFB6"/>
    <w:rsid w:val="6F315248"/>
    <w:rsid w:val="6F369778"/>
    <w:rsid w:val="6F37EDB6"/>
    <w:rsid w:val="6F3F72BD"/>
    <w:rsid w:val="6F42E769"/>
    <w:rsid w:val="6F448153"/>
    <w:rsid w:val="6F4DA4CE"/>
    <w:rsid w:val="6F5D7AF5"/>
    <w:rsid w:val="6F60E1C7"/>
    <w:rsid w:val="6F681310"/>
    <w:rsid w:val="6F6AAA5D"/>
    <w:rsid w:val="6F6B7A42"/>
    <w:rsid w:val="6F6FB3B5"/>
    <w:rsid w:val="6F72F063"/>
    <w:rsid w:val="6F741EB7"/>
    <w:rsid w:val="6F7BDCB7"/>
    <w:rsid w:val="6F7D5F8A"/>
    <w:rsid w:val="6F8272B1"/>
    <w:rsid w:val="6F830372"/>
    <w:rsid w:val="6F8A9D21"/>
    <w:rsid w:val="6F8B1F50"/>
    <w:rsid w:val="6F92DBEB"/>
    <w:rsid w:val="6F9341EC"/>
    <w:rsid w:val="6F939C45"/>
    <w:rsid w:val="6F9E191D"/>
    <w:rsid w:val="6FB375DA"/>
    <w:rsid w:val="6FB71ADE"/>
    <w:rsid w:val="6FBD8FF9"/>
    <w:rsid w:val="6FBF70D3"/>
    <w:rsid w:val="6FC4A937"/>
    <w:rsid w:val="6FC597DA"/>
    <w:rsid w:val="6FC5A27B"/>
    <w:rsid w:val="6FC70B38"/>
    <w:rsid w:val="6FC90F74"/>
    <w:rsid w:val="6FCB5A0A"/>
    <w:rsid w:val="6FD402E6"/>
    <w:rsid w:val="6FD8554F"/>
    <w:rsid w:val="6FDDC481"/>
    <w:rsid w:val="6FE20BF2"/>
    <w:rsid w:val="6FE8C324"/>
    <w:rsid w:val="6FE9E6DF"/>
    <w:rsid w:val="6FE9F83A"/>
    <w:rsid w:val="6FEEA686"/>
    <w:rsid w:val="6FF16AD5"/>
    <w:rsid w:val="6FF482F2"/>
    <w:rsid w:val="6FFAE6AA"/>
    <w:rsid w:val="6FFE0767"/>
    <w:rsid w:val="700399F5"/>
    <w:rsid w:val="70102170"/>
    <w:rsid w:val="701F1FF3"/>
    <w:rsid w:val="7021378E"/>
    <w:rsid w:val="702B4BED"/>
    <w:rsid w:val="702E2BF3"/>
    <w:rsid w:val="7044E4AC"/>
    <w:rsid w:val="705519D9"/>
    <w:rsid w:val="7055C93A"/>
    <w:rsid w:val="705BD2E9"/>
    <w:rsid w:val="705E0CEE"/>
    <w:rsid w:val="706772D1"/>
    <w:rsid w:val="7067DFFF"/>
    <w:rsid w:val="707704B0"/>
    <w:rsid w:val="7077624F"/>
    <w:rsid w:val="70781ADC"/>
    <w:rsid w:val="707DF43A"/>
    <w:rsid w:val="707E64D0"/>
    <w:rsid w:val="708088AC"/>
    <w:rsid w:val="7083C2DB"/>
    <w:rsid w:val="7085C6AC"/>
    <w:rsid w:val="708633BD"/>
    <w:rsid w:val="708806C1"/>
    <w:rsid w:val="708A4B36"/>
    <w:rsid w:val="708E47E4"/>
    <w:rsid w:val="708F3382"/>
    <w:rsid w:val="7091D024"/>
    <w:rsid w:val="709203B7"/>
    <w:rsid w:val="7093422D"/>
    <w:rsid w:val="70961E44"/>
    <w:rsid w:val="70970183"/>
    <w:rsid w:val="70971C97"/>
    <w:rsid w:val="709CAE0F"/>
    <w:rsid w:val="709DBDE0"/>
    <w:rsid w:val="70A1E64D"/>
    <w:rsid w:val="70A37DEA"/>
    <w:rsid w:val="70A8754E"/>
    <w:rsid w:val="70AAC38F"/>
    <w:rsid w:val="70AD7D6E"/>
    <w:rsid w:val="70B39907"/>
    <w:rsid w:val="70B42E43"/>
    <w:rsid w:val="70BDA2C8"/>
    <w:rsid w:val="70C1881E"/>
    <w:rsid w:val="70C25E36"/>
    <w:rsid w:val="70C30641"/>
    <w:rsid w:val="70D33707"/>
    <w:rsid w:val="70DAA474"/>
    <w:rsid w:val="70DC80FD"/>
    <w:rsid w:val="70DCB569"/>
    <w:rsid w:val="70E25CE3"/>
    <w:rsid w:val="70E75A96"/>
    <w:rsid w:val="70E85B15"/>
    <w:rsid w:val="70EA9D39"/>
    <w:rsid w:val="70F1B5E7"/>
    <w:rsid w:val="70F2FAD8"/>
    <w:rsid w:val="70F566F5"/>
    <w:rsid w:val="70F587BE"/>
    <w:rsid w:val="70F6395E"/>
    <w:rsid w:val="70F69079"/>
    <w:rsid w:val="70F7187E"/>
    <w:rsid w:val="70FACC00"/>
    <w:rsid w:val="7101C6A5"/>
    <w:rsid w:val="710511DD"/>
    <w:rsid w:val="7127A24D"/>
    <w:rsid w:val="7135E571"/>
    <w:rsid w:val="71384542"/>
    <w:rsid w:val="713B6718"/>
    <w:rsid w:val="713F13B1"/>
    <w:rsid w:val="71409A2D"/>
    <w:rsid w:val="7144F255"/>
    <w:rsid w:val="71452D2E"/>
    <w:rsid w:val="71463C17"/>
    <w:rsid w:val="7149E276"/>
    <w:rsid w:val="71501F04"/>
    <w:rsid w:val="71622B48"/>
    <w:rsid w:val="716410A8"/>
    <w:rsid w:val="71646059"/>
    <w:rsid w:val="7165CC91"/>
    <w:rsid w:val="7169021C"/>
    <w:rsid w:val="71693377"/>
    <w:rsid w:val="716A2210"/>
    <w:rsid w:val="716A6D3C"/>
    <w:rsid w:val="716B6076"/>
    <w:rsid w:val="7171C719"/>
    <w:rsid w:val="717425B0"/>
    <w:rsid w:val="717FB9BC"/>
    <w:rsid w:val="7184F1E2"/>
    <w:rsid w:val="718A2B62"/>
    <w:rsid w:val="718A8955"/>
    <w:rsid w:val="71905353"/>
    <w:rsid w:val="7191AAD3"/>
    <w:rsid w:val="7192E979"/>
    <w:rsid w:val="719410C5"/>
    <w:rsid w:val="7196D78B"/>
    <w:rsid w:val="7197977D"/>
    <w:rsid w:val="719A42E3"/>
    <w:rsid w:val="719CB811"/>
    <w:rsid w:val="71A4C505"/>
    <w:rsid w:val="71A620CF"/>
    <w:rsid w:val="71AD5D8B"/>
    <w:rsid w:val="71BA1730"/>
    <w:rsid w:val="71BF52CC"/>
    <w:rsid w:val="71C4DFEE"/>
    <w:rsid w:val="71C6E23C"/>
    <w:rsid w:val="71CEBA19"/>
    <w:rsid w:val="71D09B91"/>
    <w:rsid w:val="71D2A716"/>
    <w:rsid w:val="71D3E687"/>
    <w:rsid w:val="71D4702A"/>
    <w:rsid w:val="71DB08B5"/>
    <w:rsid w:val="71E0B50D"/>
    <w:rsid w:val="71E9DC37"/>
    <w:rsid w:val="71F1A71A"/>
    <w:rsid w:val="71F3951C"/>
    <w:rsid w:val="71F5A4BE"/>
    <w:rsid w:val="71F7A34A"/>
    <w:rsid w:val="71FA5C2F"/>
    <w:rsid w:val="72035D1F"/>
    <w:rsid w:val="72070BCF"/>
    <w:rsid w:val="7213DBA7"/>
    <w:rsid w:val="72147D2D"/>
    <w:rsid w:val="721B35BB"/>
    <w:rsid w:val="7226B4E9"/>
    <w:rsid w:val="7229871E"/>
    <w:rsid w:val="722AADA2"/>
    <w:rsid w:val="722AE596"/>
    <w:rsid w:val="72375485"/>
    <w:rsid w:val="7237DF67"/>
    <w:rsid w:val="7238710B"/>
    <w:rsid w:val="723A0B36"/>
    <w:rsid w:val="723BD214"/>
    <w:rsid w:val="723EE7BE"/>
    <w:rsid w:val="723FD2E8"/>
    <w:rsid w:val="7241D7E2"/>
    <w:rsid w:val="7242E135"/>
    <w:rsid w:val="724427CF"/>
    <w:rsid w:val="7247F27F"/>
    <w:rsid w:val="7249FF8F"/>
    <w:rsid w:val="725B6660"/>
    <w:rsid w:val="725DEB22"/>
    <w:rsid w:val="725F47B6"/>
    <w:rsid w:val="7261F427"/>
    <w:rsid w:val="726457E3"/>
    <w:rsid w:val="7268E373"/>
    <w:rsid w:val="72695092"/>
    <w:rsid w:val="7286A873"/>
    <w:rsid w:val="728AC905"/>
    <w:rsid w:val="72947F4D"/>
    <w:rsid w:val="72976E72"/>
    <w:rsid w:val="729E91BB"/>
    <w:rsid w:val="72A00462"/>
    <w:rsid w:val="72A59650"/>
    <w:rsid w:val="72A70A13"/>
    <w:rsid w:val="72A7EAB8"/>
    <w:rsid w:val="72AAA9B9"/>
    <w:rsid w:val="72AB44BF"/>
    <w:rsid w:val="72BAA3C4"/>
    <w:rsid w:val="72C584CF"/>
    <w:rsid w:val="72C82D5A"/>
    <w:rsid w:val="72CB976B"/>
    <w:rsid w:val="72D996FF"/>
    <w:rsid w:val="72ECE241"/>
    <w:rsid w:val="72F00410"/>
    <w:rsid w:val="72F4CFDB"/>
    <w:rsid w:val="72FF15CD"/>
    <w:rsid w:val="73185D6E"/>
    <w:rsid w:val="7318F9C3"/>
    <w:rsid w:val="731A7688"/>
    <w:rsid w:val="731B2AB0"/>
    <w:rsid w:val="7324F7DA"/>
    <w:rsid w:val="732ACE79"/>
    <w:rsid w:val="732C5B28"/>
    <w:rsid w:val="732C9B5C"/>
    <w:rsid w:val="732CF4CF"/>
    <w:rsid w:val="7330E0EB"/>
    <w:rsid w:val="733377FB"/>
    <w:rsid w:val="7334BAD6"/>
    <w:rsid w:val="733AEB8F"/>
    <w:rsid w:val="733B5A41"/>
    <w:rsid w:val="73445D3F"/>
    <w:rsid w:val="734CBABD"/>
    <w:rsid w:val="7356C0B5"/>
    <w:rsid w:val="735D34E4"/>
    <w:rsid w:val="735D6D74"/>
    <w:rsid w:val="73618869"/>
    <w:rsid w:val="7367DEE2"/>
    <w:rsid w:val="7368FFAC"/>
    <w:rsid w:val="736F8F22"/>
    <w:rsid w:val="73709D26"/>
    <w:rsid w:val="7370E5D0"/>
    <w:rsid w:val="73822AB0"/>
    <w:rsid w:val="738AE796"/>
    <w:rsid w:val="738CFEE6"/>
    <w:rsid w:val="738E3E6A"/>
    <w:rsid w:val="7395ADCB"/>
    <w:rsid w:val="7397ABB7"/>
    <w:rsid w:val="739C4303"/>
    <w:rsid w:val="73A06A94"/>
    <w:rsid w:val="73A14439"/>
    <w:rsid w:val="73A2DC30"/>
    <w:rsid w:val="73A388F2"/>
    <w:rsid w:val="73A65309"/>
    <w:rsid w:val="73A8025D"/>
    <w:rsid w:val="73A98BAB"/>
    <w:rsid w:val="73ABED83"/>
    <w:rsid w:val="73AC04B4"/>
    <w:rsid w:val="73B3CC92"/>
    <w:rsid w:val="73BEDCE6"/>
    <w:rsid w:val="73C5324B"/>
    <w:rsid w:val="73C73BAD"/>
    <w:rsid w:val="73D196A2"/>
    <w:rsid w:val="73D2C419"/>
    <w:rsid w:val="73D44A02"/>
    <w:rsid w:val="73D6323F"/>
    <w:rsid w:val="73D9E891"/>
    <w:rsid w:val="73DE94C9"/>
    <w:rsid w:val="73DF23D4"/>
    <w:rsid w:val="73E09907"/>
    <w:rsid w:val="73E444D3"/>
    <w:rsid w:val="73EF1FB5"/>
    <w:rsid w:val="73F3A643"/>
    <w:rsid w:val="73F736C1"/>
    <w:rsid w:val="73FD1114"/>
    <w:rsid w:val="7406D390"/>
    <w:rsid w:val="74122F23"/>
    <w:rsid w:val="7415E21F"/>
    <w:rsid w:val="74184AD5"/>
    <w:rsid w:val="7418863B"/>
    <w:rsid w:val="741F0895"/>
    <w:rsid w:val="74269A4C"/>
    <w:rsid w:val="74322B16"/>
    <w:rsid w:val="74323BE2"/>
    <w:rsid w:val="74342AD6"/>
    <w:rsid w:val="74396452"/>
    <w:rsid w:val="743BD4C3"/>
    <w:rsid w:val="743E7AC0"/>
    <w:rsid w:val="743F4088"/>
    <w:rsid w:val="74450FA8"/>
    <w:rsid w:val="744D8FA5"/>
    <w:rsid w:val="745878EC"/>
    <w:rsid w:val="745B6E78"/>
    <w:rsid w:val="74612337"/>
    <w:rsid w:val="7464052F"/>
    <w:rsid w:val="74697A8F"/>
    <w:rsid w:val="746CC275"/>
    <w:rsid w:val="746E1834"/>
    <w:rsid w:val="74710699"/>
    <w:rsid w:val="7472E22A"/>
    <w:rsid w:val="747B3AEA"/>
    <w:rsid w:val="747F3D19"/>
    <w:rsid w:val="748B0F49"/>
    <w:rsid w:val="748FF324"/>
    <w:rsid w:val="74908EFE"/>
    <w:rsid w:val="749466CA"/>
    <w:rsid w:val="749495BC"/>
    <w:rsid w:val="749CFB9D"/>
    <w:rsid w:val="749D509E"/>
    <w:rsid w:val="749D5F2F"/>
    <w:rsid w:val="74A150F5"/>
    <w:rsid w:val="74AB294A"/>
    <w:rsid w:val="74AE9900"/>
    <w:rsid w:val="74B2EA82"/>
    <w:rsid w:val="74BBC1E7"/>
    <w:rsid w:val="74C0639A"/>
    <w:rsid w:val="74C0B7E2"/>
    <w:rsid w:val="74C0CAEA"/>
    <w:rsid w:val="74C7F415"/>
    <w:rsid w:val="74C94FD6"/>
    <w:rsid w:val="74C9F61F"/>
    <w:rsid w:val="74CBC999"/>
    <w:rsid w:val="74CC0150"/>
    <w:rsid w:val="74D15211"/>
    <w:rsid w:val="74D1A55D"/>
    <w:rsid w:val="74D1E3A5"/>
    <w:rsid w:val="74D30BC8"/>
    <w:rsid w:val="74D4B654"/>
    <w:rsid w:val="74E131A2"/>
    <w:rsid w:val="74E5D696"/>
    <w:rsid w:val="74E62570"/>
    <w:rsid w:val="74EAD700"/>
    <w:rsid w:val="74EEE943"/>
    <w:rsid w:val="74F1F63F"/>
    <w:rsid w:val="74F9441C"/>
    <w:rsid w:val="74FA66A2"/>
    <w:rsid w:val="74FA7DA4"/>
    <w:rsid w:val="74FE02D6"/>
    <w:rsid w:val="74FF655B"/>
    <w:rsid w:val="7502E8CE"/>
    <w:rsid w:val="75033CDE"/>
    <w:rsid w:val="75034C75"/>
    <w:rsid w:val="750B4A18"/>
    <w:rsid w:val="750BB973"/>
    <w:rsid w:val="750CB631"/>
    <w:rsid w:val="7511134A"/>
    <w:rsid w:val="751B9F2D"/>
    <w:rsid w:val="752B35DE"/>
    <w:rsid w:val="752FD280"/>
    <w:rsid w:val="7530FB5C"/>
    <w:rsid w:val="75326D2D"/>
    <w:rsid w:val="75375A16"/>
    <w:rsid w:val="753C2DAA"/>
    <w:rsid w:val="75464FA2"/>
    <w:rsid w:val="754E72DA"/>
    <w:rsid w:val="75529108"/>
    <w:rsid w:val="75592981"/>
    <w:rsid w:val="755F2E37"/>
    <w:rsid w:val="756314E7"/>
    <w:rsid w:val="75679A25"/>
    <w:rsid w:val="75699A5B"/>
    <w:rsid w:val="756B4199"/>
    <w:rsid w:val="757011CD"/>
    <w:rsid w:val="75741CE3"/>
    <w:rsid w:val="757A652A"/>
    <w:rsid w:val="75869A0C"/>
    <w:rsid w:val="7588E4D7"/>
    <w:rsid w:val="758942C0"/>
    <w:rsid w:val="75930722"/>
    <w:rsid w:val="75989B9F"/>
    <w:rsid w:val="759F993F"/>
    <w:rsid w:val="75A19FF2"/>
    <w:rsid w:val="75A28156"/>
    <w:rsid w:val="75A28C0A"/>
    <w:rsid w:val="75A30DF6"/>
    <w:rsid w:val="75B1A9D8"/>
    <w:rsid w:val="75B4E462"/>
    <w:rsid w:val="75B9F936"/>
    <w:rsid w:val="75C01A73"/>
    <w:rsid w:val="75C2A07D"/>
    <w:rsid w:val="75C83B34"/>
    <w:rsid w:val="75C88946"/>
    <w:rsid w:val="75CC92CE"/>
    <w:rsid w:val="75CF6800"/>
    <w:rsid w:val="75D69488"/>
    <w:rsid w:val="75E3550F"/>
    <w:rsid w:val="75EEA785"/>
    <w:rsid w:val="75EFDBAC"/>
    <w:rsid w:val="75F2B9EC"/>
    <w:rsid w:val="75F3143E"/>
    <w:rsid w:val="75FA60D4"/>
    <w:rsid w:val="761364BC"/>
    <w:rsid w:val="7613F29E"/>
    <w:rsid w:val="761C6DE5"/>
    <w:rsid w:val="761D5399"/>
    <w:rsid w:val="761EF224"/>
    <w:rsid w:val="762A3DC9"/>
    <w:rsid w:val="7639A4E3"/>
    <w:rsid w:val="763B6160"/>
    <w:rsid w:val="763DCBE0"/>
    <w:rsid w:val="764585C0"/>
    <w:rsid w:val="76481A28"/>
    <w:rsid w:val="764A6961"/>
    <w:rsid w:val="765357C0"/>
    <w:rsid w:val="76536D75"/>
    <w:rsid w:val="76567B6D"/>
    <w:rsid w:val="7656B4B2"/>
    <w:rsid w:val="7659BE8F"/>
    <w:rsid w:val="765A8B89"/>
    <w:rsid w:val="76706426"/>
    <w:rsid w:val="767265D2"/>
    <w:rsid w:val="767F62F4"/>
    <w:rsid w:val="7685D832"/>
    <w:rsid w:val="768D0343"/>
    <w:rsid w:val="768DFFC1"/>
    <w:rsid w:val="76915880"/>
    <w:rsid w:val="76932BA9"/>
    <w:rsid w:val="769685A8"/>
    <w:rsid w:val="769B0225"/>
    <w:rsid w:val="769B3E7D"/>
    <w:rsid w:val="76A56751"/>
    <w:rsid w:val="76A8671B"/>
    <w:rsid w:val="76A9EDC6"/>
    <w:rsid w:val="76AEB681"/>
    <w:rsid w:val="76B03A62"/>
    <w:rsid w:val="76B7176E"/>
    <w:rsid w:val="76BA34DB"/>
    <w:rsid w:val="76BB3D6D"/>
    <w:rsid w:val="76BF0697"/>
    <w:rsid w:val="76C06FF3"/>
    <w:rsid w:val="76C207EA"/>
    <w:rsid w:val="76C3C6C7"/>
    <w:rsid w:val="76CA9BB2"/>
    <w:rsid w:val="76CB146D"/>
    <w:rsid w:val="76CC207F"/>
    <w:rsid w:val="76D18A73"/>
    <w:rsid w:val="76D385AC"/>
    <w:rsid w:val="76D465CA"/>
    <w:rsid w:val="76D4C237"/>
    <w:rsid w:val="76D8E4FB"/>
    <w:rsid w:val="76E26A2B"/>
    <w:rsid w:val="76E5B7D0"/>
    <w:rsid w:val="76EE32D8"/>
    <w:rsid w:val="76EFE478"/>
    <w:rsid w:val="76F0568A"/>
    <w:rsid w:val="76FAEED3"/>
    <w:rsid w:val="7701FD01"/>
    <w:rsid w:val="7704F104"/>
    <w:rsid w:val="770B08ED"/>
    <w:rsid w:val="770D7E0A"/>
    <w:rsid w:val="770DB223"/>
    <w:rsid w:val="771E80FD"/>
    <w:rsid w:val="772CA67F"/>
    <w:rsid w:val="772D19C3"/>
    <w:rsid w:val="772EAA93"/>
    <w:rsid w:val="77315C45"/>
    <w:rsid w:val="7735D326"/>
    <w:rsid w:val="77363ECE"/>
    <w:rsid w:val="77398777"/>
    <w:rsid w:val="773BB97D"/>
    <w:rsid w:val="774099AF"/>
    <w:rsid w:val="7744EE8C"/>
    <w:rsid w:val="774674EA"/>
    <w:rsid w:val="774A84A2"/>
    <w:rsid w:val="7754AE04"/>
    <w:rsid w:val="775C1F1E"/>
    <w:rsid w:val="775DCDE4"/>
    <w:rsid w:val="775F804C"/>
    <w:rsid w:val="77621FF1"/>
    <w:rsid w:val="7763D79A"/>
    <w:rsid w:val="77684027"/>
    <w:rsid w:val="776D3181"/>
    <w:rsid w:val="77703C90"/>
    <w:rsid w:val="7775BAF2"/>
    <w:rsid w:val="7776BC54"/>
    <w:rsid w:val="7784B8B2"/>
    <w:rsid w:val="7785D226"/>
    <w:rsid w:val="778F597B"/>
    <w:rsid w:val="7797B952"/>
    <w:rsid w:val="779A59C4"/>
    <w:rsid w:val="779FA84A"/>
    <w:rsid w:val="77A7DD92"/>
    <w:rsid w:val="77AD1F2D"/>
    <w:rsid w:val="77B2CFE2"/>
    <w:rsid w:val="77B2DBAC"/>
    <w:rsid w:val="77B3A52B"/>
    <w:rsid w:val="77B8F224"/>
    <w:rsid w:val="77B94BE7"/>
    <w:rsid w:val="77BC1581"/>
    <w:rsid w:val="77C6E4C4"/>
    <w:rsid w:val="77CC367E"/>
    <w:rsid w:val="77E03C16"/>
    <w:rsid w:val="77E0B46F"/>
    <w:rsid w:val="77E49C43"/>
    <w:rsid w:val="77E8A2CA"/>
    <w:rsid w:val="77EB00CA"/>
    <w:rsid w:val="77ED1DD7"/>
    <w:rsid w:val="77F2D041"/>
    <w:rsid w:val="77FE1A96"/>
    <w:rsid w:val="77FEC203"/>
    <w:rsid w:val="7800334E"/>
    <w:rsid w:val="780BB839"/>
    <w:rsid w:val="7810B258"/>
    <w:rsid w:val="7816CC97"/>
    <w:rsid w:val="781A367B"/>
    <w:rsid w:val="781ABF3E"/>
    <w:rsid w:val="781BD12F"/>
    <w:rsid w:val="782502C7"/>
    <w:rsid w:val="7828F850"/>
    <w:rsid w:val="783405E9"/>
    <w:rsid w:val="7836B9A5"/>
    <w:rsid w:val="7840FD19"/>
    <w:rsid w:val="78419F19"/>
    <w:rsid w:val="78431E24"/>
    <w:rsid w:val="78470987"/>
    <w:rsid w:val="784C0B6C"/>
    <w:rsid w:val="784C8571"/>
    <w:rsid w:val="7850FD8B"/>
    <w:rsid w:val="7858E1BF"/>
    <w:rsid w:val="7865AF39"/>
    <w:rsid w:val="78663F91"/>
    <w:rsid w:val="7866E4CE"/>
    <w:rsid w:val="7869311F"/>
    <w:rsid w:val="786A7F47"/>
    <w:rsid w:val="786B225C"/>
    <w:rsid w:val="786C4596"/>
    <w:rsid w:val="786CA491"/>
    <w:rsid w:val="786D65FB"/>
    <w:rsid w:val="7875E277"/>
    <w:rsid w:val="7885A953"/>
    <w:rsid w:val="78895A7C"/>
    <w:rsid w:val="788AD29D"/>
    <w:rsid w:val="788D936E"/>
    <w:rsid w:val="788E9797"/>
    <w:rsid w:val="7898C8A2"/>
    <w:rsid w:val="789916E5"/>
    <w:rsid w:val="789C6B4F"/>
    <w:rsid w:val="789C89A7"/>
    <w:rsid w:val="789EB89E"/>
    <w:rsid w:val="78A36170"/>
    <w:rsid w:val="78A61EF2"/>
    <w:rsid w:val="78A83D3E"/>
    <w:rsid w:val="78AFA8AB"/>
    <w:rsid w:val="78B2F75A"/>
    <w:rsid w:val="78B53F0F"/>
    <w:rsid w:val="78C0FE0D"/>
    <w:rsid w:val="78C22806"/>
    <w:rsid w:val="78CA4399"/>
    <w:rsid w:val="78CEED0B"/>
    <w:rsid w:val="78CF9489"/>
    <w:rsid w:val="78D289BE"/>
    <w:rsid w:val="78D557D8"/>
    <w:rsid w:val="78D893EA"/>
    <w:rsid w:val="78DD4CB9"/>
    <w:rsid w:val="78E10A1A"/>
    <w:rsid w:val="78EA7707"/>
    <w:rsid w:val="78EDC8ED"/>
    <w:rsid w:val="78EDD372"/>
    <w:rsid w:val="78F46930"/>
    <w:rsid w:val="78FA2231"/>
    <w:rsid w:val="78FAAC11"/>
    <w:rsid w:val="78FF199F"/>
    <w:rsid w:val="7904C317"/>
    <w:rsid w:val="7907916F"/>
    <w:rsid w:val="790BA1CE"/>
    <w:rsid w:val="790DD33F"/>
    <w:rsid w:val="790DF4B6"/>
    <w:rsid w:val="7915B32D"/>
    <w:rsid w:val="7918AF9D"/>
    <w:rsid w:val="791AF98D"/>
    <w:rsid w:val="791C2DD0"/>
    <w:rsid w:val="791C7C33"/>
    <w:rsid w:val="7920A161"/>
    <w:rsid w:val="7931E35E"/>
    <w:rsid w:val="7932D93F"/>
    <w:rsid w:val="793E2E94"/>
    <w:rsid w:val="79522970"/>
    <w:rsid w:val="79559627"/>
    <w:rsid w:val="795A4083"/>
    <w:rsid w:val="79623663"/>
    <w:rsid w:val="7967AF09"/>
    <w:rsid w:val="796A20A9"/>
    <w:rsid w:val="796C14CA"/>
    <w:rsid w:val="796DED7E"/>
    <w:rsid w:val="79700698"/>
    <w:rsid w:val="7970F901"/>
    <w:rsid w:val="797A056B"/>
    <w:rsid w:val="797CC912"/>
    <w:rsid w:val="797E2A63"/>
    <w:rsid w:val="797FAC02"/>
    <w:rsid w:val="79844367"/>
    <w:rsid w:val="79892EF5"/>
    <w:rsid w:val="7992740C"/>
    <w:rsid w:val="79946A26"/>
    <w:rsid w:val="79982D4E"/>
    <w:rsid w:val="79A51680"/>
    <w:rsid w:val="79A7B3FD"/>
    <w:rsid w:val="79A7FE2A"/>
    <w:rsid w:val="79AE965C"/>
    <w:rsid w:val="79AEE779"/>
    <w:rsid w:val="79AFD6EA"/>
    <w:rsid w:val="79B4A0C3"/>
    <w:rsid w:val="79B79CE8"/>
    <w:rsid w:val="79B8CBC4"/>
    <w:rsid w:val="79B9F91B"/>
    <w:rsid w:val="79BD78F4"/>
    <w:rsid w:val="79C46E90"/>
    <w:rsid w:val="79C68DAD"/>
    <w:rsid w:val="79D20CCD"/>
    <w:rsid w:val="79D4B123"/>
    <w:rsid w:val="79DA6EC9"/>
    <w:rsid w:val="79DD7502"/>
    <w:rsid w:val="79E42890"/>
    <w:rsid w:val="79E8F24C"/>
    <w:rsid w:val="79F7172C"/>
    <w:rsid w:val="79F7BDE3"/>
    <w:rsid w:val="79FC98DB"/>
    <w:rsid w:val="79FE6222"/>
    <w:rsid w:val="7A04D9EA"/>
    <w:rsid w:val="7A09365C"/>
    <w:rsid w:val="7A09E764"/>
    <w:rsid w:val="7A10838C"/>
    <w:rsid w:val="7A14B521"/>
    <w:rsid w:val="7A152BE9"/>
    <w:rsid w:val="7A17C20E"/>
    <w:rsid w:val="7A18B9DC"/>
    <w:rsid w:val="7A1D54D4"/>
    <w:rsid w:val="7A20C3EB"/>
    <w:rsid w:val="7A2963CF"/>
    <w:rsid w:val="7A2C560F"/>
    <w:rsid w:val="7A33373A"/>
    <w:rsid w:val="7A352B37"/>
    <w:rsid w:val="7A369885"/>
    <w:rsid w:val="7A3F31D1"/>
    <w:rsid w:val="7A3F669B"/>
    <w:rsid w:val="7A427A30"/>
    <w:rsid w:val="7A4552B7"/>
    <w:rsid w:val="7A4C8B6B"/>
    <w:rsid w:val="7A4DD974"/>
    <w:rsid w:val="7A4EC7BB"/>
    <w:rsid w:val="7A530672"/>
    <w:rsid w:val="7A57EA37"/>
    <w:rsid w:val="7A57FFDC"/>
    <w:rsid w:val="7A6B05A9"/>
    <w:rsid w:val="7A6D9E5B"/>
    <w:rsid w:val="7A75147F"/>
    <w:rsid w:val="7A778C6E"/>
    <w:rsid w:val="7A7BAE85"/>
    <w:rsid w:val="7A8E708A"/>
    <w:rsid w:val="7A8ED764"/>
    <w:rsid w:val="7A8F258A"/>
    <w:rsid w:val="7A977DFE"/>
    <w:rsid w:val="7A99E6E9"/>
    <w:rsid w:val="7AA365EA"/>
    <w:rsid w:val="7AA451BC"/>
    <w:rsid w:val="7AA61246"/>
    <w:rsid w:val="7AA76403"/>
    <w:rsid w:val="7AA7F3EA"/>
    <w:rsid w:val="7AACC506"/>
    <w:rsid w:val="7AB2389E"/>
    <w:rsid w:val="7AB27A30"/>
    <w:rsid w:val="7AC29EF7"/>
    <w:rsid w:val="7AC47A8F"/>
    <w:rsid w:val="7AD2F5F2"/>
    <w:rsid w:val="7AD51C9E"/>
    <w:rsid w:val="7AE261C1"/>
    <w:rsid w:val="7AEAA01C"/>
    <w:rsid w:val="7AEB31A1"/>
    <w:rsid w:val="7AEDF9D1"/>
    <w:rsid w:val="7AF37DE4"/>
    <w:rsid w:val="7AF42953"/>
    <w:rsid w:val="7AF8CDD3"/>
    <w:rsid w:val="7AF980A0"/>
    <w:rsid w:val="7AFBCA7F"/>
    <w:rsid w:val="7AFF34A8"/>
    <w:rsid w:val="7B007D4E"/>
    <w:rsid w:val="7B03D8A3"/>
    <w:rsid w:val="7B0D51B0"/>
    <w:rsid w:val="7B1034FA"/>
    <w:rsid w:val="7B13C47F"/>
    <w:rsid w:val="7B1F384E"/>
    <w:rsid w:val="7B2A71FA"/>
    <w:rsid w:val="7B2B3C40"/>
    <w:rsid w:val="7B2CB0B8"/>
    <w:rsid w:val="7B3B1774"/>
    <w:rsid w:val="7B407B4F"/>
    <w:rsid w:val="7B446D1D"/>
    <w:rsid w:val="7B50F04A"/>
    <w:rsid w:val="7B52AFFC"/>
    <w:rsid w:val="7B57A4F7"/>
    <w:rsid w:val="7B5A1884"/>
    <w:rsid w:val="7B6F9D70"/>
    <w:rsid w:val="7B713D91"/>
    <w:rsid w:val="7B7F8E01"/>
    <w:rsid w:val="7B80B7D0"/>
    <w:rsid w:val="7B83026D"/>
    <w:rsid w:val="7B88EAF6"/>
    <w:rsid w:val="7B893CC6"/>
    <w:rsid w:val="7B8C6B78"/>
    <w:rsid w:val="7B8CF085"/>
    <w:rsid w:val="7B8FF099"/>
    <w:rsid w:val="7B90E76D"/>
    <w:rsid w:val="7B92C64F"/>
    <w:rsid w:val="7B9391C9"/>
    <w:rsid w:val="7B97CA20"/>
    <w:rsid w:val="7B9E8590"/>
    <w:rsid w:val="7BA42447"/>
    <w:rsid w:val="7BA45CF0"/>
    <w:rsid w:val="7BB1A20D"/>
    <w:rsid w:val="7BB4ACFC"/>
    <w:rsid w:val="7BB5881A"/>
    <w:rsid w:val="7BB729A3"/>
    <w:rsid w:val="7BB74107"/>
    <w:rsid w:val="7BBF6A05"/>
    <w:rsid w:val="7BC53430"/>
    <w:rsid w:val="7BC567B6"/>
    <w:rsid w:val="7BC74D47"/>
    <w:rsid w:val="7BCCFDDD"/>
    <w:rsid w:val="7BCD804C"/>
    <w:rsid w:val="7BCE8178"/>
    <w:rsid w:val="7BD324CE"/>
    <w:rsid w:val="7BD58361"/>
    <w:rsid w:val="7BD79F43"/>
    <w:rsid w:val="7BD8AE89"/>
    <w:rsid w:val="7BDF5BE7"/>
    <w:rsid w:val="7BE1ED61"/>
    <w:rsid w:val="7BE909C9"/>
    <w:rsid w:val="7BFA2C09"/>
    <w:rsid w:val="7C018A7B"/>
    <w:rsid w:val="7C07920A"/>
    <w:rsid w:val="7C081CB6"/>
    <w:rsid w:val="7C08B062"/>
    <w:rsid w:val="7C0B263E"/>
    <w:rsid w:val="7C0CBAEE"/>
    <w:rsid w:val="7C0CF89A"/>
    <w:rsid w:val="7C1DAF83"/>
    <w:rsid w:val="7C1F9F56"/>
    <w:rsid w:val="7C25AF7F"/>
    <w:rsid w:val="7C26882E"/>
    <w:rsid w:val="7C26B20A"/>
    <w:rsid w:val="7C26D678"/>
    <w:rsid w:val="7C276C44"/>
    <w:rsid w:val="7C276F6C"/>
    <w:rsid w:val="7C2B0DBC"/>
    <w:rsid w:val="7C2CD6D1"/>
    <w:rsid w:val="7C2CFA96"/>
    <w:rsid w:val="7C30EC3A"/>
    <w:rsid w:val="7C3322F2"/>
    <w:rsid w:val="7C34E6FA"/>
    <w:rsid w:val="7C4455D0"/>
    <w:rsid w:val="7C4C9D09"/>
    <w:rsid w:val="7C4EC825"/>
    <w:rsid w:val="7C50C85D"/>
    <w:rsid w:val="7C53E14C"/>
    <w:rsid w:val="7C56CBAD"/>
    <w:rsid w:val="7C57F0A8"/>
    <w:rsid w:val="7C5D8313"/>
    <w:rsid w:val="7C61FB70"/>
    <w:rsid w:val="7C6D2472"/>
    <w:rsid w:val="7C6D3559"/>
    <w:rsid w:val="7C6E9C22"/>
    <w:rsid w:val="7C78306F"/>
    <w:rsid w:val="7C820F37"/>
    <w:rsid w:val="7C8265CD"/>
    <w:rsid w:val="7C828EC8"/>
    <w:rsid w:val="7C89903F"/>
    <w:rsid w:val="7C8C2513"/>
    <w:rsid w:val="7C8D3E16"/>
    <w:rsid w:val="7C8F4CED"/>
    <w:rsid w:val="7CA08687"/>
    <w:rsid w:val="7CA3B39E"/>
    <w:rsid w:val="7CA503CB"/>
    <w:rsid w:val="7CA54990"/>
    <w:rsid w:val="7CA75C05"/>
    <w:rsid w:val="7CA7669D"/>
    <w:rsid w:val="7CA88F8A"/>
    <w:rsid w:val="7CA93D17"/>
    <w:rsid w:val="7CABFD7B"/>
    <w:rsid w:val="7CAD7BC6"/>
    <w:rsid w:val="7CB438DB"/>
    <w:rsid w:val="7CB59D8B"/>
    <w:rsid w:val="7CC158CE"/>
    <w:rsid w:val="7CC7506F"/>
    <w:rsid w:val="7CC912A1"/>
    <w:rsid w:val="7CC924AB"/>
    <w:rsid w:val="7CC93C13"/>
    <w:rsid w:val="7CD6E575"/>
    <w:rsid w:val="7CD9E92D"/>
    <w:rsid w:val="7CDC292A"/>
    <w:rsid w:val="7CE22A42"/>
    <w:rsid w:val="7CE69CC9"/>
    <w:rsid w:val="7CEE3061"/>
    <w:rsid w:val="7CF1DD9B"/>
    <w:rsid w:val="7CFB529F"/>
    <w:rsid w:val="7CFBA2C6"/>
    <w:rsid w:val="7CFF91FA"/>
    <w:rsid w:val="7CFFD29C"/>
    <w:rsid w:val="7D0451B7"/>
    <w:rsid w:val="7D07D79C"/>
    <w:rsid w:val="7D08ED4C"/>
    <w:rsid w:val="7D0EFD7F"/>
    <w:rsid w:val="7D0F8287"/>
    <w:rsid w:val="7D107264"/>
    <w:rsid w:val="7D1B352C"/>
    <w:rsid w:val="7D1B7732"/>
    <w:rsid w:val="7D1CBCCD"/>
    <w:rsid w:val="7D2AACDB"/>
    <w:rsid w:val="7D2EE02A"/>
    <w:rsid w:val="7D2EFE22"/>
    <w:rsid w:val="7D319F8C"/>
    <w:rsid w:val="7D3259FD"/>
    <w:rsid w:val="7D3D3A1A"/>
    <w:rsid w:val="7D3FF4A8"/>
    <w:rsid w:val="7D42075F"/>
    <w:rsid w:val="7D492114"/>
    <w:rsid w:val="7D4C9377"/>
    <w:rsid w:val="7D4F5061"/>
    <w:rsid w:val="7D50A94C"/>
    <w:rsid w:val="7D52FA04"/>
    <w:rsid w:val="7D5A15DF"/>
    <w:rsid w:val="7D60B24C"/>
    <w:rsid w:val="7D66B444"/>
    <w:rsid w:val="7D6CAD9A"/>
    <w:rsid w:val="7D6DE63F"/>
    <w:rsid w:val="7D7501BC"/>
    <w:rsid w:val="7D7C87D1"/>
    <w:rsid w:val="7D8062B3"/>
    <w:rsid w:val="7D8151E4"/>
    <w:rsid w:val="7D83DAB9"/>
    <w:rsid w:val="7D8CA0FA"/>
    <w:rsid w:val="7D8F8629"/>
    <w:rsid w:val="7D921F54"/>
    <w:rsid w:val="7D922536"/>
    <w:rsid w:val="7D93F6BC"/>
    <w:rsid w:val="7D9556CB"/>
    <w:rsid w:val="7D9583C8"/>
    <w:rsid w:val="7D9A7BCE"/>
    <w:rsid w:val="7DA3A64F"/>
    <w:rsid w:val="7DA45492"/>
    <w:rsid w:val="7DACB64B"/>
    <w:rsid w:val="7DAE9AAD"/>
    <w:rsid w:val="7DBF4DFF"/>
    <w:rsid w:val="7DC08685"/>
    <w:rsid w:val="7DC8D246"/>
    <w:rsid w:val="7DCDF517"/>
    <w:rsid w:val="7DCE2560"/>
    <w:rsid w:val="7DD89DB9"/>
    <w:rsid w:val="7DD9E07D"/>
    <w:rsid w:val="7DDBA6FD"/>
    <w:rsid w:val="7DDF6E47"/>
    <w:rsid w:val="7DE64571"/>
    <w:rsid w:val="7DEB01AD"/>
    <w:rsid w:val="7DEE58F6"/>
    <w:rsid w:val="7DF3FCD9"/>
    <w:rsid w:val="7DF6B36D"/>
    <w:rsid w:val="7DFA1E3E"/>
    <w:rsid w:val="7DFACABA"/>
    <w:rsid w:val="7DFCB679"/>
    <w:rsid w:val="7E016B9E"/>
    <w:rsid w:val="7E0CE5EE"/>
    <w:rsid w:val="7E15B099"/>
    <w:rsid w:val="7E1C57C1"/>
    <w:rsid w:val="7E1C8438"/>
    <w:rsid w:val="7E20CFC2"/>
    <w:rsid w:val="7E211C98"/>
    <w:rsid w:val="7E224FA5"/>
    <w:rsid w:val="7E292314"/>
    <w:rsid w:val="7E2BCA15"/>
    <w:rsid w:val="7E30906D"/>
    <w:rsid w:val="7E3C7BD2"/>
    <w:rsid w:val="7E3E92E2"/>
    <w:rsid w:val="7E4336FE"/>
    <w:rsid w:val="7E462056"/>
    <w:rsid w:val="7E4A6AC8"/>
    <w:rsid w:val="7E5B6CCD"/>
    <w:rsid w:val="7E6212BC"/>
    <w:rsid w:val="7E637EB7"/>
    <w:rsid w:val="7E667252"/>
    <w:rsid w:val="7E674CCC"/>
    <w:rsid w:val="7E68C0C5"/>
    <w:rsid w:val="7E75E588"/>
    <w:rsid w:val="7E78F106"/>
    <w:rsid w:val="7E79390D"/>
    <w:rsid w:val="7E7F3F1E"/>
    <w:rsid w:val="7E87B9AF"/>
    <w:rsid w:val="7E8CDD51"/>
    <w:rsid w:val="7E90047F"/>
    <w:rsid w:val="7E92314F"/>
    <w:rsid w:val="7E929A6B"/>
    <w:rsid w:val="7E942902"/>
    <w:rsid w:val="7E962C0A"/>
    <w:rsid w:val="7E977327"/>
    <w:rsid w:val="7EA178B3"/>
    <w:rsid w:val="7EA232A4"/>
    <w:rsid w:val="7EA69C93"/>
    <w:rsid w:val="7EA75A77"/>
    <w:rsid w:val="7EAE7FC6"/>
    <w:rsid w:val="7EAFBBC3"/>
    <w:rsid w:val="7EB2ECF0"/>
    <w:rsid w:val="7EB69286"/>
    <w:rsid w:val="7ECBFB9E"/>
    <w:rsid w:val="7ECFC783"/>
    <w:rsid w:val="7ED75F4C"/>
    <w:rsid w:val="7ED957B9"/>
    <w:rsid w:val="7EDB9FCD"/>
    <w:rsid w:val="7EDC5425"/>
    <w:rsid w:val="7EDD1975"/>
    <w:rsid w:val="7EE08228"/>
    <w:rsid w:val="7EE6597B"/>
    <w:rsid w:val="7EE7339A"/>
    <w:rsid w:val="7EEB7459"/>
    <w:rsid w:val="7EEEE1C9"/>
    <w:rsid w:val="7EF0BC68"/>
    <w:rsid w:val="7EF8171E"/>
    <w:rsid w:val="7EFC6F77"/>
    <w:rsid w:val="7F02C99B"/>
    <w:rsid w:val="7F041694"/>
    <w:rsid w:val="7F0C3179"/>
    <w:rsid w:val="7F0FE3DA"/>
    <w:rsid w:val="7F178C0D"/>
    <w:rsid w:val="7F18C1BC"/>
    <w:rsid w:val="7F2238DE"/>
    <w:rsid w:val="7F28C154"/>
    <w:rsid w:val="7F2CC7CE"/>
    <w:rsid w:val="7F2E3E1E"/>
    <w:rsid w:val="7F3754E3"/>
    <w:rsid w:val="7F3827B9"/>
    <w:rsid w:val="7F39B1B1"/>
    <w:rsid w:val="7F3B750D"/>
    <w:rsid w:val="7F3BE0EF"/>
    <w:rsid w:val="7F3DEF59"/>
    <w:rsid w:val="7F47B31F"/>
    <w:rsid w:val="7F487585"/>
    <w:rsid w:val="7F498B0E"/>
    <w:rsid w:val="7F4BAB94"/>
    <w:rsid w:val="7F4DD488"/>
    <w:rsid w:val="7F614413"/>
    <w:rsid w:val="7F67308E"/>
    <w:rsid w:val="7F6B0DE3"/>
    <w:rsid w:val="7F707485"/>
    <w:rsid w:val="7F73E753"/>
    <w:rsid w:val="7F75731D"/>
    <w:rsid w:val="7F7660B3"/>
    <w:rsid w:val="7F778FCE"/>
    <w:rsid w:val="7F840F81"/>
    <w:rsid w:val="7F88BBAD"/>
    <w:rsid w:val="7F890983"/>
    <w:rsid w:val="7F8A3E3D"/>
    <w:rsid w:val="7F91DBBE"/>
    <w:rsid w:val="7F9454DB"/>
    <w:rsid w:val="7F953F56"/>
    <w:rsid w:val="7FA353A5"/>
    <w:rsid w:val="7FAA56BA"/>
    <w:rsid w:val="7FAC1075"/>
    <w:rsid w:val="7FAE8E86"/>
    <w:rsid w:val="7FBEF718"/>
    <w:rsid w:val="7FC719E8"/>
    <w:rsid w:val="7FCBF42B"/>
    <w:rsid w:val="7FD2D447"/>
    <w:rsid w:val="7FDF075F"/>
    <w:rsid w:val="7FE95EEA"/>
    <w:rsid w:val="7FED37FA"/>
    <w:rsid w:val="7FEE9F08"/>
    <w:rsid w:val="7FF01156"/>
    <w:rsid w:val="7FF514B8"/>
    <w:rsid w:val="7FF8B3C1"/>
    <w:rsid w:val="7FFDE2C5"/>
    <w:rsid w:val="7FFDE31D"/>
    <w:rsid w:val="7FFFF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CE77E"/>
  <w15:chartTrackingRefBased/>
  <w15:docId w15:val="{0F5F54B7-1998-4E45-B929-9C7E39A3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3CF"/>
    <w:pPr>
      <w:spacing w:after="240"/>
      <w:jc w:val="both"/>
    </w:pPr>
    <w:rPr>
      <w:rFonts w:ascii="Franklin Gothic Book" w:hAnsi="Franklin Gothic Book"/>
    </w:rPr>
  </w:style>
  <w:style w:type="paragraph" w:styleId="Heading1">
    <w:name w:val="heading 1"/>
    <w:basedOn w:val="Normal"/>
    <w:next w:val="Normal"/>
    <w:link w:val="Heading1Char"/>
    <w:uiPriority w:val="9"/>
    <w:qFormat/>
    <w:rsid w:val="0FC21AB3"/>
    <w:pPr>
      <w:keepNext/>
      <w:spacing w:before="240" w:after="120"/>
      <w:jc w:val="left"/>
      <w:outlineLvl w:val="0"/>
    </w:pPr>
    <w:rPr>
      <w:rFonts w:ascii="Eurostile" w:hAnsi="Eurostile"/>
      <w:b/>
      <w:bCs/>
      <w:color w:val="003F7A"/>
      <w:sz w:val="32"/>
      <w:szCs w:val="32"/>
    </w:rPr>
  </w:style>
  <w:style w:type="paragraph" w:styleId="Heading2">
    <w:name w:val="heading 2"/>
    <w:basedOn w:val="Normal"/>
    <w:next w:val="Normal"/>
    <w:link w:val="Heading2Char"/>
    <w:uiPriority w:val="9"/>
    <w:unhideWhenUsed/>
    <w:qFormat/>
    <w:rsid w:val="0FC21AB3"/>
    <w:pPr>
      <w:keepNext/>
      <w:keepLines/>
      <w:numPr>
        <w:ilvl w:val="1"/>
        <w:numId w:val="73"/>
      </w:numPr>
      <w:spacing w:before="120" w:after="120"/>
      <w:outlineLvl w:val="1"/>
    </w:pPr>
    <w:rPr>
      <w:rFonts w:eastAsiaTheme="majorEastAsia" w:cstheme="majorBidi"/>
      <w:b/>
      <w:bCs/>
      <w:color w:val="003F7A"/>
      <w:sz w:val="26"/>
      <w:szCs w:val="26"/>
    </w:rPr>
  </w:style>
  <w:style w:type="paragraph" w:styleId="Heading3">
    <w:name w:val="heading 3"/>
    <w:basedOn w:val="Normal"/>
    <w:next w:val="Normal"/>
    <w:link w:val="Heading3Char"/>
    <w:uiPriority w:val="9"/>
    <w:unhideWhenUsed/>
    <w:qFormat/>
    <w:rsid w:val="0FC21AB3"/>
    <w:pPr>
      <w:keepNext/>
      <w:keepLines/>
      <w:numPr>
        <w:ilvl w:val="2"/>
        <w:numId w:val="73"/>
      </w:numPr>
      <w:spacing w:before="40" w:after="120"/>
      <w:outlineLvl w:val="2"/>
    </w:pPr>
    <w:rPr>
      <w:rFonts w:eastAsiaTheme="majorEastAsia" w:cstheme="majorBidi"/>
      <w:b/>
      <w:bCs/>
      <w:i/>
      <w:iCs/>
      <w:color w:val="003F7A"/>
      <w:sz w:val="24"/>
      <w:szCs w:val="24"/>
    </w:rPr>
  </w:style>
  <w:style w:type="paragraph" w:styleId="Heading4">
    <w:name w:val="heading 4"/>
    <w:basedOn w:val="Normal"/>
    <w:next w:val="Normal"/>
    <w:link w:val="Heading4Char"/>
    <w:uiPriority w:val="9"/>
    <w:unhideWhenUsed/>
    <w:qFormat/>
    <w:rsid w:val="0FC21AB3"/>
    <w:pPr>
      <w:keepNext/>
      <w:keepLines/>
      <w:numPr>
        <w:ilvl w:val="3"/>
        <w:numId w:val="73"/>
      </w:numPr>
      <w:spacing w:before="40" w:after="120"/>
      <w:outlineLvl w:val="3"/>
    </w:pPr>
    <w:rPr>
      <w:rFonts w:eastAsiaTheme="majorEastAsia" w:cstheme="majorBidi"/>
      <w:u w:val="single"/>
    </w:rPr>
  </w:style>
  <w:style w:type="paragraph" w:styleId="Heading5">
    <w:name w:val="heading 5"/>
    <w:basedOn w:val="Normal"/>
    <w:next w:val="Normal"/>
    <w:link w:val="Heading5Char"/>
    <w:uiPriority w:val="9"/>
    <w:unhideWhenUsed/>
    <w:qFormat/>
    <w:rsid w:val="0FC21AB3"/>
    <w:pPr>
      <w:keepNext/>
      <w:keepLines/>
      <w:numPr>
        <w:ilvl w:val="4"/>
        <w:numId w:val="7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FC21AB3"/>
    <w:pPr>
      <w:keepNext/>
      <w:keepLines/>
      <w:numPr>
        <w:ilvl w:val="5"/>
        <w:numId w:val="73"/>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FC21AB3"/>
    <w:pPr>
      <w:keepNext/>
      <w:keepLines/>
      <w:numPr>
        <w:ilvl w:val="6"/>
        <w:numId w:val="73"/>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FC21AB3"/>
    <w:pPr>
      <w:keepNext/>
      <w:keepLines/>
      <w:numPr>
        <w:ilvl w:val="7"/>
        <w:numId w:val="73"/>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FC21AB3"/>
    <w:pPr>
      <w:keepNext/>
      <w:keepLines/>
      <w:numPr>
        <w:ilvl w:val="8"/>
        <w:numId w:val="73"/>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FC21AB3"/>
    <w:rPr>
      <w:rFonts w:ascii="Eurostile" w:eastAsiaTheme="majorEastAsia" w:hAnsi="Eurostile" w:cstheme="majorBidi"/>
      <w:noProof/>
      <w:sz w:val="56"/>
      <w:szCs w:val="56"/>
      <w:lang w:val="en-US"/>
    </w:rPr>
  </w:style>
  <w:style w:type="paragraph" w:styleId="Title">
    <w:name w:val="Title"/>
    <w:basedOn w:val="Normal"/>
    <w:next w:val="Normal"/>
    <w:link w:val="TitleChar"/>
    <w:uiPriority w:val="10"/>
    <w:qFormat/>
    <w:rsid w:val="0FC21AB3"/>
    <w:pPr>
      <w:spacing w:after="0" w:line="21" w:lineRule="atLeast"/>
      <w:contextualSpacing/>
      <w:jc w:val="left"/>
    </w:pPr>
    <w:rPr>
      <w:rFonts w:ascii="Eurostile" w:eastAsiaTheme="majorEastAsia" w:hAnsi="Eurostile" w:cstheme="majorBidi"/>
      <w:sz w:val="56"/>
      <w:szCs w:val="56"/>
    </w:rPr>
  </w:style>
  <w:style w:type="character" w:customStyle="1" w:styleId="Heading1Char">
    <w:name w:val="Heading 1 Char"/>
    <w:basedOn w:val="DefaultParagraphFont"/>
    <w:link w:val="Heading1"/>
    <w:uiPriority w:val="9"/>
    <w:rsid w:val="0FC21AB3"/>
    <w:rPr>
      <w:rFonts w:ascii="Eurostile" w:eastAsiaTheme="minorEastAsia" w:hAnsi="Eurostile" w:cstheme="minorBidi"/>
      <w:b/>
      <w:bCs/>
      <w:noProof/>
      <w:color w:val="003F7A"/>
      <w:sz w:val="32"/>
      <w:szCs w:val="32"/>
      <w:lang w:val="en-US"/>
    </w:rPr>
  </w:style>
  <w:style w:type="table" w:styleId="TableGrid">
    <w:name w:val="Table Grid"/>
    <w:basedOn w:val="TableNormal"/>
    <w:uiPriority w:val="39"/>
    <w:rsid w:val="00335DD5"/>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Franklin Gothic Book" w:hAnsi="Franklin Gothic Book"/>
        <w:sz w:val="20"/>
      </w:rPr>
      <w:tblPr>
        <w:tblCellMar>
          <w:top w:w="29" w:type="dxa"/>
          <w:left w:w="72" w:type="dxa"/>
          <w:bottom w:w="29" w:type="dxa"/>
          <w:right w:w="72" w:type="dxa"/>
        </w:tblCellMar>
      </w:tblPr>
    </w:tblStylePr>
  </w:style>
  <w:style w:type="character" w:customStyle="1" w:styleId="Heading2Char">
    <w:name w:val="Heading 2 Char"/>
    <w:basedOn w:val="DefaultParagraphFont"/>
    <w:link w:val="Heading2"/>
    <w:uiPriority w:val="9"/>
    <w:rsid w:val="0FC21AB3"/>
    <w:rPr>
      <w:rFonts w:ascii="Franklin Gothic Book" w:eastAsiaTheme="majorEastAsia" w:hAnsi="Franklin Gothic Book" w:cstheme="majorBidi"/>
      <w:b/>
      <w:bCs/>
      <w:noProof/>
      <w:color w:val="003F7A"/>
      <w:sz w:val="26"/>
      <w:szCs w:val="26"/>
      <w:lang w:val="en-US"/>
    </w:rPr>
  </w:style>
  <w:style w:type="character" w:customStyle="1" w:styleId="Heading3Char">
    <w:name w:val="Heading 3 Char"/>
    <w:basedOn w:val="DefaultParagraphFont"/>
    <w:link w:val="Heading3"/>
    <w:uiPriority w:val="9"/>
    <w:rsid w:val="0FC21AB3"/>
    <w:rPr>
      <w:rFonts w:ascii="Franklin Gothic Book" w:eastAsiaTheme="majorEastAsia" w:hAnsi="Franklin Gothic Book" w:cstheme="majorBidi"/>
      <w:b/>
      <w:bCs/>
      <w:i/>
      <w:iCs/>
      <w:noProof/>
      <w:color w:val="003F7A"/>
      <w:sz w:val="24"/>
      <w:szCs w:val="24"/>
      <w:lang w:val="en-US"/>
    </w:rPr>
  </w:style>
  <w:style w:type="paragraph" w:customStyle="1" w:styleId="code">
    <w:name w:val="code"/>
    <w:basedOn w:val="Normal"/>
    <w:link w:val="codeChar"/>
    <w:uiPriority w:val="1"/>
    <w:qFormat/>
    <w:rsid w:val="0FC21AB3"/>
    <w:pPr>
      <w:jc w:val="left"/>
    </w:pPr>
    <w:rPr>
      <w:rFonts w:ascii="Courier New" w:hAnsi="Courier New" w:cs="Courier New"/>
    </w:rPr>
  </w:style>
  <w:style w:type="paragraph" w:customStyle="1" w:styleId="nocheck">
    <w:name w:val="nocheck"/>
    <w:basedOn w:val="Normal"/>
    <w:link w:val="nocheckChar"/>
    <w:uiPriority w:val="1"/>
    <w:qFormat/>
    <w:rsid w:val="0FC21AB3"/>
  </w:style>
  <w:style w:type="paragraph" w:styleId="Subtitle">
    <w:name w:val="Subtitle"/>
    <w:basedOn w:val="Normal"/>
    <w:next w:val="Normal"/>
    <w:link w:val="SubtitleChar"/>
    <w:uiPriority w:val="11"/>
    <w:qFormat/>
    <w:rsid w:val="0FC21AB3"/>
    <w:pPr>
      <w:spacing w:after="160"/>
    </w:pPr>
    <w:rPr>
      <w:rFonts w:ascii="Eurostile" w:eastAsiaTheme="minorEastAsia" w:hAnsi="Eurostile"/>
      <w:color w:val="5A5A5A"/>
      <w:sz w:val="28"/>
      <w:szCs w:val="28"/>
    </w:rPr>
  </w:style>
  <w:style w:type="paragraph" w:styleId="Quote">
    <w:name w:val="Quote"/>
    <w:basedOn w:val="Normal"/>
    <w:next w:val="Normal"/>
    <w:link w:val="QuoteChar"/>
    <w:uiPriority w:val="29"/>
    <w:qFormat/>
    <w:rsid w:val="0FC21AB3"/>
    <w:pPr>
      <w:spacing w:before="200" w:after="16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FC21AB3"/>
    <w:pPr>
      <w:spacing w:before="360" w:after="360"/>
      <w:ind w:left="864" w:right="864"/>
      <w:jc w:val="center"/>
    </w:pPr>
    <w:rPr>
      <w:i/>
      <w:iCs/>
      <w:color w:val="4471C4"/>
    </w:rPr>
  </w:style>
  <w:style w:type="paragraph" w:styleId="ListParagraph">
    <w:name w:val="List Paragraph"/>
    <w:basedOn w:val="Normal"/>
    <w:uiPriority w:val="34"/>
    <w:qFormat/>
    <w:rsid w:val="0FC21AB3"/>
    <w:pPr>
      <w:ind w:left="720"/>
      <w:contextualSpacing/>
    </w:pPr>
  </w:style>
  <w:style w:type="character" w:customStyle="1" w:styleId="Heading4Char">
    <w:name w:val="Heading 4 Char"/>
    <w:basedOn w:val="DefaultParagraphFont"/>
    <w:link w:val="Heading4"/>
    <w:uiPriority w:val="9"/>
    <w:rsid w:val="0FC21AB3"/>
    <w:rPr>
      <w:rFonts w:ascii="Franklin Gothic Book" w:eastAsiaTheme="majorEastAsia" w:hAnsi="Franklin Gothic Book" w:cstheme="majorBidi"/>
      <w:noProof/>
      <w:u w:val="single"/>
      <w:lang w:val="en-US"/>
    </w:rPr>
  </w:style>
  <w:style w:type="character" w:customStyle="1" w:styleId="Heading5Char">
    <w:name w:val="Heading 5 Char"/>
    <w:basedOn w:val="DefaultParagraphFont"/>
    <w:link w:val="Heading5"/>
    <w:uiPriority w:val="9"/>
    <w:rsid w:val="0FC21AB3"/>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0FC21AB3"/>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0FC21AB3"/>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0FC21AB3"/>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0FC21AB3"/>
    <w:rPr>
      <w:rFonts w:asciiTheme="majorHAnsi" w:eastAsiaTheme="majorEastAsia" w:hAnsiTheme="majorHAnsi" w:cstheme="majorBidi"/>
      <w:i/>
      <w:iCs/>
      <w:noProof/>
      <w:color w:val="272727"/>
      <w:sz w:val="21"/>
      <w:szCs w:val="21"/>
      <w:lang w:val="en-US"/>
    </w:rPr>
  </w:style>
  <w:style w:type="character" w:customStyle="1" w:styleId="SubtitleChar">
    <w:name w:val="Subtitle Char"/>
    <w:basedOn w:val="DefaultParagraphFont"/>
    <w:link w:val="Subtitle"/>
    <w:uiPriority w:val="11"/>
    <w:rsid w:val="0FC21AB3"/>
    <w:rPr>
      <w:rFonts w:ascii="Eurostile" w:eastAsiaTheme="minorEastAsia" w:hAnsi="Eurostile" w:cstheme="minorBidi"/>
      <w:noProof/>
      <w:color w:val="5A5A5A"/>
      <w:sz w:val="28"/>
      <w:szCs w:val="28"/>
      <w:lang w:val="en-US"/>
    </w:rPr>
  </w:style>
  <w:style w:type="character" w:customStyle="1" w:styleId="QuoteChar">
    <w:name w:val="Quote Char"/>
    <w:basedOn w:val="DefaultParagraphFont"/>
    <w:link w:val="Quote"/>
    <w:uiPriority w:val="29"/>
    <w:rsid w:val="0FC21AB3"/>
    <w:rPr>
      <w:rFonts w:ascii="Franklin Gothic Book" w:eastAsiaTheme="minorEastAsia" w:hAnsi="Franklin Gothic Book" w:cstheme="minorBidi"/>
      <w:i/>
      <w:iCs/>
      <w:noProof/>
      <w:color w:val="404040" w:themeColor="text1" w:themeTint="BF"/>
      <w:lang w:val="en-US"/>
    </w:rPr>
  </w:style>
  <w:style w:type="character" w:customStyle="1" w:styleId="IntenseQuoteChar">
    <w:name w:val="Intense Quote Char"/>
    <w:basedOn w:val="DefaultParagraphFont"/>
    <w:link w:val="IntenseQuote"/>
    <w:uiPriority w:val="30"/>
    <w:rsid w:val="0FC21AB3"/>
    <w:rPr>
      <w:i/>
      <w:iCs/>
      <w:noProof/>
      <w:color w:val="4471C4"/>
      <w:lang w:val="en-US"/>
    </w:rPr>
  </w:style>
  <w:style w:type="paragraph" w:styleId="TOC1">
    <w:name w:val="toc 1"/>
    <w:basedOn w:val="Normal"/>
    <w:next w:val="Normal"/>
    <w:uiPriority w:val="39"/>
    <w:unhideWhenUsed/>
    <w:rsid w:val="0FC21AB3"/>
    <w:pPr>
      <w:tabs>
        <w:tab w:val="right" w:leader="dot" w:pos="9350"/>
      </w:tabs>
      <w:spacing w:after="100"/>
    </w:pPr>
  </w:style>
  <w:style w:type="paragraph" w:styleId="TOC2">
    <w:name w:val="toc 2"/>
    <w:basedOn w:val="Normal"/>
    <w:next w:val="Normal"/>
    <w:uiPriority w:val="39"/>
    <w:unhideWhenUsed/>
    <w:rsid w:val="0FC21AB3"/>
    <w:pPr>
      <w:spacing w:after="100"/>
      <w:ind w:left="220"/>
    </w:pPr>
  </w:style>
  <w:style w:type="paragraph" w:styleId="TOC3">
    <w:name w:val="toc 3"/>
    <w:basedOn w:val="Normal"/>
    <w:next w:val="Normal"/>
    <w:uiPriority w:val="39"/>
    <w:unhideWhenUsed/>
    <w:rsid w:val="0FC21AB3"/>
    <w:pPr>
      <w:spacing w:after="100"/>
      <w:ind w:left="440"/>
    </w:pPr>
  </w:style>
  <w:style w:type="paragraph" w:styleId="TOC4">
    <w:name w:val="toc 4"/>
    <w:basedOn w:val="Normal"/>
    <w:next w:val="Normal"/>
    <w:uiPriority w:val="39"/>
    <w:unhideWhenUsed/>
    <w:rsid w:val="0FC21AB3"/>
    <w:pPr>
      <w:spacing w:after="100"/>
      <w:ind w:left="660"/>
    </w:pPr>
  </w:style>
  <w:style w:type="paragraph" w:styleId="TOC5">
    <w:name w:val="toc 5"/>
    <w:basedOn w:val="Normal"/>
    <w:next w:val="Normal"/>
    <w:uiPriority w:val="39"/>
    <w:unhideWhenUsed/>
    <w:rsid w:val="0FC21AB3"/>
    <w:pPr>
      <w:spacing w:after="100"/>
      <w:ind w:left="880"/>
    </w:pPr>
  </w:style>
  <w:style w:type="paragraph" w:styleId="TOC6">
    <w:name w:val="toc 6"/>
    <w:basedOn w:val="Normal"/>
    <w:next w:val="Normal"/>
    <w:uiPriority w:val="39"/>
    <w:unhideWhenUsed/>
    <w:rsid w:val="0FC21AB3"/>
    <w:pPr>
      <w:spacing w:after="100"/>
      <w:ind w:left="1100"/>
    </w:pPr>
  </w:style>
  <w:style w:type="paragraph" w:styleId="TOC7">
    <w:name w:val="toc 7"/>
    <w:basedOn w:val="Normal"/>
    <w:next w:val="Normal"/>
    <w:uiPriority w:val="39"/>
    <w:unhideWhenUsed/>
    <w:rsid w:val="0FC21AB3"/>
    <w:pPr>
      <w:spacing w:after="100"/>
      <w:ind w:left="1320"/>
    </w:pPr>
  </w:style>
  <w:style w:type="paragraph" w:styleId="TOC8">
    <w:name w:val="toc 8"/>
    <w:basedOn w:val="Normal"/>
    <w:next w:val="Normal"/>
    <w:uiPriority w:val="39"/>
    <w:unhideWhenUsed/>
    <w:rsid w:val="0FC21AB3"/>
    <w:pPr>
      <w:spacing w:after="100"/>
      <w:ind w:left="1540"/>
    </w:pPr>
  </w:style>
  <w:style w:type="paragraph" w:styleId="TOC9">
    <w:name w:val="toc 9"/>
    <w:basedOn w:val="Normal"/>
    <w:next w:val="Normal"/>
    <w:uiPriority w:val="39"/>
    <w:unhideWhenUsed/>
    <w:rsid w:val="0FC21AB3"/>
    <w:pPr>
      <w:spacing w:after="100"/>
      <w:ind w:left="1760"/>
    </w:pPr>
  </w:style>
  <w:style w:type="paragraph" w:styleId="EndnoteText">
    <w:name w:val="endnote text"/>
    <w:basedOn w:val="Normal"/>
    <w:link w:val="EndnoteTextChar"/>
    <w:uiPriority w:val="99"/>
    <w:semiHidden/>
    <w:unhideWhenUsed/>
    <w:rsid w:val="0FC21AB3"/>
    <w:pPr>
      <w:spacing w:after="0"/>
    </w:pPr>
    <w:rPr>
      <w:sz w:val="20"/>
      <w:szCs w:val="20"/>
    </w:rPr>
  </w:style>
  <w:style w:type="character" w:customStyle="1" w:styleId="EndnoteTextChar">
    <w:name w:val="Endnote Text Char"/>
    <w:basedOn w:val="DefaultParagraphFont"/>
    <w:link w:val="EndnoteText"/>
    <w:uiPriority w:val="99"/>
    <w:semiHidden/>
    <w:rsid w:val="0FC21AB3"/>
    <w:rPr>
      <w:noProof/>
      <w:sz w:val="20"/>
      <w:szCs w:val="20"/>
      <w:lang w:val="en-US"/>
    </w:rPr>
  </w:style>
  <w:style w:type="paragraph" w:styleId="Footer">
    <w:name w:val="footer"/>
    <w:basedOn w:val="Normal"/>
    <w:link w:val="FooterChar"/>
    <w:uiPriority w:val="99"/>
    <w:unhideWhenUsed/>
    <w:rsid w:val="0FC21AB3"/>
    <w:pPr>
      <w:tabs>
        <w:tab w:val="center" w:pos="4680"/>
      </w:tabs>
      <w:spacing w:after="0"/>
    </w:pPr>
    <w:rPr>
      <w:rFonts w:eastAsia="Arial"/>
      <w:sz w:val="20"/>
      <w:szCs w:val="20"/>
    </w:rPr>
  </w:style>
  <w:style w:type="character" w:customStyle="1" w:styleId="FooterChar">
    <w:name w:val="Footer Char"/>
    <w:basedOn w:val="DefaultParagraphFont"/>
    <w:link w:val="Footer"/>
    <w:uiPriority w:val="99"/>
    <w:rsid w:val="0FC21AB3"/>
    <w:rPr>
      <w:rFonts w:ascii="Franklin Gothic Book" w:eastAsia="Arial" w:hAnsi="Franklin Gothic Book" w:cs="Arial"/>
      <w:noProof/>
      <w:sz w:val="20"/>
      <w:szCs w:val="20"/>
      <w:lang w:val="en-US"/>
    </w:rPr>
  </w:style>
  <w:style w:type="paragraph" w:styleId="FootnoteText">
    <w:name w:val="footnote text"/>
    <w:basedOn w:val="Normal"/>
    <w:link w:val="FootnoteTextChar"/>
    <w:uiPriority w:val="99"/>
    <w:semiHidden/>
    <w:unhideWhenUsed/>
    <w:rsid w:val="0FC21AB3"/>
    <w:pPr>
      <w:spacing w:after="0"/>
    </w:pPr>
    <w:rPr>
      <w:sz w:val="20"/>
      <w:szCs w:val="20"/>
    </w:rPr>
  </w:style>
  <w:style w:type="character" w:customStyle="1" w:styleId="FootnoteTextChar">
    <w:name w:val="Footnote Text Char"/>
    <w:basedOn w:val="DefaultParagraphFont"/>
    <w:link w:val="FootnoteText"/>
    <w:uiPriority w:val="99"/>
    <w:semiHidden/>
    <w:rsid w:val="0FC21AB3"/>
    <w:rPr>
      <w:noProof/>
      <w:sz w:val="20"/>
      <w:szCs w:val="20"/>
      <w:lang w:val="en-US"/>
    </w:rPr>
  </w:style>
  <w:style w:type="paragraph" w:styleId="Header">
    <w:name w:val="header"/>
    <w:basedOn w:val="Normal"/>
    <w:link w:val="HeaderChar"/>
    <w:uiPriority w:val="99"/>
    <w:unhideWhenUsed/>
    <w:rsid w:val="0FC21AB3"/>
    <w:pPr>
      <w:tabs>
        <w:tab w:val="center" w:pos="4680"/>
        <w:tab w:val="right" w:pos="9360"/>
      </w:tabs>
      <w:spacing w:after="0"/>
    </w:pPr>
  </w:style>
  <w:style w:type="character" w:customStyle="1" w:styleId="HeaderChar">
    <w:name w:val="Header Char"/>
    <w:basedOn w:val="DefaultParagraphFont"/>
    <w:link w:val="Header"/>
    <w:uiPriority w:val="99"/>
    <w:rsid w:val="0FC21AB3"/>
    <w:rPr>
      <w:rFonts w:ascii="Franklin Gothic Book" w:eastAsiaTheme="minorEastAsia" w:hAnsi="Franklin Gothic Book" w:cstheme="minorBidi"/>
      <w:noProof/>
      <w:lang w:val="en-US"/>
    </w:rPr>
  </w:style>
  <w:style w:type="character" w:customStyle="1" w:styleId="codeChar">
    <w:name w:val="code Char"/>
    <w:basedOn w:val="DefaultParagraphFont"/>
    <w:link w:val="code"/>
    <w:uiPriority w:val="1"/>
    <w:rsid w:val="0FC21AB3"/>
    <w:rPr>
      <w:rFonts w:ascii="Courier New" w:eastAsiaTheme="minorEastAsia" w:hAnsi="Courier New" w:cs="Courier New"/>
      <w:noProof/>
      <w:lang w:val="en-US"/>
    </w:rPr>
  </w:style>
  <w:style w:type="character" w:customStyle="1" w:styleId="nocheckChar">
    <w:name w:val="nocheck Char"/>
    <w:basedOn w:val="DefaultParagraphFont"/>
    <w:link w:val="nocheck"/>
    <w:uiPriority w:val="1"/>
    <w:rsid w:val="0FC21AB3"/>
    <w:rPr>
      <w:noProof/>
      <w:lang w:val="en-US"/>
    </w:r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unhideWhenUsed/>
    <w:rsid w:val="0FC21AB3"/>
  </w:style>
  <w:style w:type="character" w:customStyle="1" w:styleId="CommentTextChar">
    <w:name w:val="Comment Text Char"/>
    <w:basedOn w:val="DefaultParagraphFont"/>
    <w:link w:val="CommentText"/>
    <w:uiPriority w:val="99"/>
    <w:rsid w:val="0FC21AB3"/>
    <w:rPr>
      <w:rFonts w:ascii="Franklin Gothic Book" w:eastAsiaTheme="minorEastAsia" w:hAnsi="Franklin Gothic Book" w:cstheme="minorBidi"/>
      <w:noProof/>
      <w:lang w:val="en-US"/>
    </w:rPr>
  </w:style>
  <w:style w:type="character" w:styleId="CommentReference">
    <w:name w:val="annotation reference"/>
    <w:basedOn w:val="DefaultParagraphFont"/>
    <w:uiPriority w:val="99"/>
    <w:semiHidden/>
    <w:unhideWhenUsed/>
    <w:rsid w:val="00335DD5"/>
    <w:rPr>
      <w:sz w:val="16"/>
      <w:szCs w:val="16"/>
    </w:rPr>
  </w:style>
  <w:style w:type="paragraph" w:customStyle="1" w:styleId="Appendix">
    <w:name w:val="Appendix"/>
    <w:basedOn w:val="ListParagraph"/>
    <w:next w:val="Normal"/>
    <w:uiPriority w:val="1"/>
    <w:qFormat/>
    <w:rsid w:val="0FC21AB3"/>
    <w:pPr>
      <w:numPr>
        <w:numId w:val="73"/>
      </w:numPr>
      <w:outlineLvl w:val="0"/>
    </w:pPr>
    <w:rPr>
      <w:rFonts w:ascii="Eurostile" w:hAnsi="Eurostile"/>
      <w:sz w:val="32"/>
      <w:szCs w:val="32"/>
    </w:rPr>
  </w:style>
  <w:style w:type="paragraph" w:styleId="BodyText">
    <w:name w:val="Body Text"/>
    <w:basedOn w:val="Normal"/>
    <w:link w:val="BodyTextChar"/>
    <w:uiPriority w:val="1"/>
    <w:qFormat/>
    <w:rsid w:val="0FC21AB3"/>
    <w:rPr>
      <w:sz w:val="18"/>
      <w:szCs w:val="18"/>
    </w:rPr>
  </w:style>
  <w:style w:type="character" w:customStyle="1" w:styleId="BodyTextChar">
    <w:name w:val="Body Text Char"/>
    <w:basedOn w:val="DefaultParagraphFont"/>
    <w:link w:val="BodyText"/>
    <w:uiPriority w:val="1"/>
    <w:rsid w:val="0FC21AB3"/>
    <w:rPr>
      <w:rFonts w:ascii="Franklin Gothic Book" w:eastAsiaTheme="minorEastAsia" w:hAnsi="Franklin Gothic Book" w:cstheme="minorBidi"/>
      <w:noProof/>
      <w:sz w:val="18"/>
      <w:szCs w:val="18"/>
      <w:lang w:val="en-US"/>
    </w:rPr>
  </w:style>
  <w:style w:type="character" w:customStyle="1" w:styleId="cf01">
    <w:name w:val="cf01"/>
    <w:basedOn w:val="DefaultParagraphFont"/>
    <w:rsid w:val="00335DD5"/>
    <w:rPr>
      <w:rFonts w:ascii="Segoe UI" w:hAnsi="Segoe UI" w:cs="Segoe UI" w:hint="default"/>
      <w:b/>
      <w:bCs/>
      <w:sz w:val="18"/>
      <w:szCs w:val="18"/>
    </w:rPr>
  </w:style>
  <w:style w:type="paragraph" w:styleId="CommentSubject">
    <w:name w:val="annotation subject"/>
    <w:basedOn w:val="CommentText"/>
    <w:next w:val="CommentText"/>
    <w:link w:val="CommentSubjectChar"/>
    <w:uiPriority w:val="99"/>
    <w:semiHidden/>
    <w:unhideWhenUsed/>
    <w:rsid w:val="0FC21AB3"/>
    <w:rPr>
      <w:b/>
      <w:bCs/>
    </w:rPr>
  </w:style>
  <w:style w:type="character" w:customStyle="1" w:styleId="CommentSubjectChar">
    <w:name w:val="Comment Subject Char"/>
    <w:basedOn w:val="CommentTextChar"/>
    <w:link w:val="CommentSubject"/>
    <w:uiPriority w:val="99"/>
    <w:semiHidden/>
    <w:rsid w:val="0FC21AB3"/>
    <w:rPr>
      <w:rFonts w:ascii="Franklin Gothic Book" w:eastAsiaTheme="minorEastAsia" w:hAnsi="Franklin Gothic Book" w:cstheme="minorBidi"/>
      <w:b/>
      <w:bCs/>
      <w:noProof/>
      <w:lang w:val="en-US"/>
    </w:rPr>
  </w:style>
  <w:style w:type="table" w:customStyle="1" w:styleId="DEFCONTable">
    <w:name w:val="DEFCON Table"/>
    <w:basedOn w:val="TableNormal"/>
    <w:uiPriority w:val="99"/>
    <w:rsid w:val="00335DD5"/>
    <w:pPr>
      <w:spacing w:after="120" w:line="240" w:lineRule="auto"/>
    </w:pPr>
    <w:rPr>
      <w:rFonts w:ascii="Franklin Gothic Book" w:eastAsia="Calibri" w:hAnsi="Franklin Gothic Book"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pPr>
        <w:jc w:val="center"/>
      </w:pPr>
      <w:rPr>
        <w:rFonts w:ascii="Franklin Gothic Book" w:hAnsi="Franklin Gothic Book"/>
        <w:color w:val="auto"/>
        <w:sz w:val="20"/>
      </w:rPr>
      <w:tblPr/>
      <w:tcPr>
        <w:shd w:val="clear" w:color="auto" w:fill="D5DCE4" w:themeFill="text2" w:themeFillTint="33"/>
      </w:tcPr>
    </w:tblStylePr>
    <w:tblStylePr w:type="lastRow">
      <w:tblPr/>
      <w:tcPr>
        <w:shd w:val="clear" w:color="auto" w:fill="auto"/>
      </w:tcPr>
    </w:tblStylePr>
  </w:style>
  <w:style w:type="table" w:customStyle="1" w:styleId="DEFCONTableregular">
    <w:name w:val="DEFCON Table regular"/>
    <w:basedOn w:val="TableNormal"/>
    <w:uiPriority w:val="99"/>
    <w:rsid w:val="00335DD5"/>
    <w:pPr>
      <w:spacing w:after="0" w:line="240" w:lineRule="auto"/>
    </w:pPr>
    <w:rPr>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72" w:type="dxa"/>
        <w:bottom w:w="29" w:type="dxa"/>
        <w:right w:w="72" w:type="dxa"/>
      </w:tblCellMar>
    </w:tblPr>
    <w:tcPr>
      <w:shd w:val="clear" w:color="auto" w:fill="auto"/>
    </w:tcPr>
    <w:tblStylePr w:type="firstRow">
      <w:rPr>
        <w:rFonts w:ascii="Franklin Gothic Book" w:hAnsi="Franklin Gothic Book"/>
        <w:sz w:val="20"/>
      </w:rPr>
      <w:tblPr>
        <w:tblCellMar>
          <w:top w:w="29" w:type="dxa"/>
          <w:left w:w="58" w:type="dxa"/>
          <w:bottom w:w="29" w:type="dxa"/>
          <w:right w:w="58" w:type="dxa"/>
        </w:tblCellMar>
      </w:tblPr>
      <w:tcPr>
        <w:shd w:val="clear" w:color="auto" w:fill="8C8C8C" w:themeFill="accent3" w:themeFillShade="D9"/>
      </w:tcPr>
    </w:tblStylePr>
    <w:tblStylePr w:type="band1Horz">
      <w:rPr>
        <w:rFonts w:ascii="Franklin Gothic Book" w:hAnsi="Franklin Gothic Book"/>
        <w:sz w:val="20"/>
      </w:rPr>
    </w:tblStylePr>
    <w:tblStylePr w:type="band2Horz">
      <w:rPr>
        <w:rFonts w:ascii="Franklin Gothic Book" w:hAnsi="Franklin Gothic Book"/>
        <w:sz w:val="20"/>
      </w:rPr>
    </w:tblStylePr>
  </w:style>
  <w:style w:type="character" w:styleId="FollowedHyperlink">
    <w:name w:val="FollowedHyperlink"/>
    <w:basedOn w:val="DefaultParagraphFont"/>
    <w:uiPriority w:val="99"/>
    <w:semiHidden/>
    <w:unhideWhenUsed/>
    <w:rsid w:val="00335DD5"/>
    <w:rPr>
      <w:color w:val="954F72" w:themeColor="followedHyperlink"/>
      <w:u w:val="single"/>
    </w:rPr>
  </w:style>
  <w:style w:type="character" w:styleId="Hyperlink">
    <w:name w:val="Hyperlink"/>
    <w:basedOn w:val="DefaultParagraphFont"/>
    <w:uiPriority w:val="99"/>
    <w:unhideWhenUsed/>
    <w:rsid w:val="00335DD5"/>
    <w:rPr>
      <w:rFonts w:ascii="Franklin Gothic Book" w:hAnsi="Franklin Gothic Book"/>
      <w:color w:val="0066CC"/>
      <w:sz w:val="22"/>
      <w:u w:val="single"/>
    </w:rPr>
  </w:style>
  <w:style w:type="paragraph" w:styleId="NormalWeb">
    <w:name w:val="Normal (Web)"/>
    <w:basedOn w:val="Normal"/>
    <w:uiPriority w:val="99"/>
    <w:semiHidden/>
    <w:unhideWhenUsed/>
    <w:rsid w:val="0FC21AB3"/>
    <w:pPr>
      <w:spacing w:beforeAutospacing="1" w:afterAutospacing="1"/>
    </w:pPr>
    <w:rPr>
      <w:rFonts w:ascii="Times New Roman" w:eastAsia="Times New Roman" w:hAnsi="Times New Roman" w:cs="Times New Roman"/>
      <w:sz w:val="24"/>
      <w:szCs w:val="24"/>
    </w:rPr>
  </w:style>
  <w:style w:type="paragraph" w:customStyle="1" w:styleId="relative">
    <w:name w:val="relative"/>
    <w:basedOn w:val="Normal"/>
    <w:uiPriority w:val="1"/>
    <w:rsid w:val="0FC21AB3"/>
    <w:pPr>
      <w:spacing w:beforeAutospacing="1"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35DD5"/>
    <w:rPr>
      <w:b/>
      <w:bCs/>
    </w:rPr>
  </w:style>
  <w:style w:type="paragraph" w:customStyle="1" w:styleId="TableHeading">
    <w:name w:val="Table Heading"/>
    <w:basedOn w:val="Normal"/>
    <w:uiPriority w:val="1"/>
    <w:qFormat/>
    <w:rsid w:val="0FC21AB3"/>
    <w:pPr>
      <w:spacing w:after="0" w:line="21" w:lineRule="atLeast"/>
    </w:pPr>
    <w:rPr>
      <w:rFonts w:cs="Calibri"/>
      <w:b/>
      <w:bCs/>
      <w:sz w:val="20"/>
      <w:szCs w:val="20"/>
    </w:rPr>
  </w:style>
  <w:style w:type="paragraph" w:customStyle="1" w:styleId="TableList">
    <w:name w:val="Table List"/>
    <w:basedOn w:val="ListParagraph"/>
    <w:uiPriority w:val="1"/>
    <w:qFormat/>
    <w:rsid w:val="0FC21AB3"/>
    <w:pPr>
      <w:numPr>
        <w:numId w:val="82"/>
      </w:numPr>
      <w:spacing w:after="60"/>
    </w:pPr>
    <w:rPr>
      <w:rFonts w:cs="Calibri"/>
      <w:sz w:val="20"/>
      <w:szCs w:val="20"/>
    </w:rPr>
  </w:style>
  <w:style w:type="paragraph" w:customStyle="1" w:styleId="TableText">
    <w:name w:val="Table Text"/>
    <w:basedOn w:val="Normal"/>
    <w:uiPriority w:val="1"/>
    <w:qFormat/>
    <w:rsid w:val="0FC21AB3"/>
    <w:pPr>
      <w:spacing w:after="120"/>
    </w:pPr>
    <w:rPr>
      <w:rFonts w:cs="Calibri"/>
      <w:sz w:val="20"/>
      <w:szCs w:val="20"/>
    </w:rPr>
  </w:style>
  <w:style w:type="paragraph" w:styleId="TOCHeading">
    <w:name w:val="TOC Heading"/>
    <w:basedOn w:val="Heading1"/>
    <w:next w:val="Normal"/>
    <w:uiPriority w:val="39"/>
    <w:unhideWhenUsed/>
    <w:qFormat/>
    <w:rsid w:val="0FC21AB3"/>
    <w:pPr>
      <w:keepLines/>
      <w:spacing w:after="0"/>
    </w:pPr>
    <w:rPr>
      <w:rFonts w:eastAsiaTheme="majorEastAsia" w:cstheme="majorBidi"/>
    </w:rPr>
  </w:style>
  <w:style w:type="character" w:styleId="UnresolvedMention">
    <w:name w:val="Unresolved Mention"/>
    <w:basedOn w:val="DefaultParagraphFont"/>
    <w:uiPriority w:val="99"/>
    <w:semiHidden/>
    <w:unhideWhenUsed/>
    <w:rsid w:val="00335DD5"/>
    <w:rPr>
      <w:color w:val="605E5C"/>
      <w:shd w:val="clear" w:color="auto" w:fill="E1DFDD"/>
    </w:rPr>
  </w:style>
  <w:style w:type="character" w:styleId="IntenseEmphasis">
    <w:name w:val="Intense Emphasis"/>
    <w:basedOn w:val="DefaultParagraphFont"/>
    <w:uiPriority w:val="21"/>
    <w:qFormat/>
    <w:rsid w:val="00B672D3"/>
    <w:rPr>
      <w:b/>
      <w:i/>
      <w:iCs/>
      <w:color w:val="FF0000"/>
    </w:rPr>
  </w:style>
  <w:style w:type="paragraph" w:styleId="Revision">
    <w:name w:val="Revision"/>
    <w:hidden/>
    <w:uiPriority w:val="99"/>
    <w:semiHidden/>
    <w:rsid w:val="00940B15"/>
    <w:pPr>
      <w:spacing w:after="0" w:line="240" w:lineRule="auto"/>
    </w:pPr>
    <w:rPr>
      <w:rFonts w:ascii="Franklin Gothic Book" w:hAnsi="Franklin Gothic Book"/>
      <w:kern w:val="2"/>
      <w14:ligatures w14:val="standardContextual"/>
    </w:rPr>
  </w:style>
  <w:style w:type="paragraph" w:customStyle="1" w:styleId="Note">
    <w:name w:val="Note"/>
    <w:basedOn w:val="Normal"/>
    <w:next w:val="Normal"/>
    <w:uiPriority w:val="1"/>
    <w:qFormat/>
    <w:rsid w:val="0FC21AB3"/>
    <w:pPr>
      <w:jc w:val="left"/>
    </w:pPr>
    <w:rPr>
      <w:i/>
      <w:iCs/>
    </w:rPr>
  </w:style>
  <w:style w:type="paragraph" w:customStyle="1" w:styleId="ParagraphHeading">
    <w:name w:val="Paragraph Heading"/>
    <w:basedOn w:val="Normal"/>
    <w:next w:val="Normal"/>
    <w:uiPriority w:val="1"/>
    <w:qFormat/>
    <w:rsid w:val="0FC21AB3"/>
    <w:rPr>
      <w:b/>
      <w:bCs/>
      <w:u w:val="single"/>
    </w:rPr>
  </w:style>
  <w:style w:type="character" w:styleId="HTMLTypewriter">
    <w:name w:val="HTML Typewriter"/>
    <w:basedOn w:val="DefaultParagraphFont"/>
    <w:uiPriority w:val="99"/>
    <w:semiHidden/>
    <w:unhideWhenUsed/>
    <w:rsid w:val="00B04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1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41</Pages>
  <Words>9684</Words>
  <Characters>55202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Wilson</dc:creator>
  <cp:keywords/>
  <dc:description/>
  <cp:lastModifiedBy>Kelly Wilson</cp:lastModifiedBy>
  <cp:revision>249</cp:revision>
  <dcterms:created xsi:type="dcterms:W3CDTF">2023-05-16T21:04:00Z</dcterms:created>
  <dcterms:modified xsi:type="dcterms:W3CDTF">2023-12-20T00:16:00Z</dcterms:modified>
</cp:coreProperties>
</file>